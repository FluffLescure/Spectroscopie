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19" w:type="pct"/>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355"/>
      </w:tblGrid>
      <w:tr w:rsidR="00CD0A42" w:rsidRPr="00644827" w14:paraId="6B72C235" w14:textId="77777777" w:rsidTr="00000610">
        <w:trPr>
          <w:cantSplit/>
          <w:trHeight w:val="266"/>
          <w:jc w:val="center"/>
        </w:trPr>
        <w:tc>
          <w:tcPr>
            <w:tcW w:w="5000" w:type="pct"/>
            <w:tcBorders>
              <w:top w:val="single" w:sz="12" w:space="0" w:color="auto"/>
              <w:bottom w:val="nil"/>
            </w:tcBorders>
          </w:tcPr>
          <w:p w14:paraId="269CE10F" w14:textId="3DF9F0F9" w:rsidR="00CD0A42" w:rsidRPr="00E06D85" w:rsidRDefault="00981453" w:rsidP="00D05586">
            <w:pPr>
              <w:spacing w:before="0" w:after="0"/>
              <w:rPr>
                <w:b/>
                <w:i/>
                <w:sz w:val="22"/>
                <w:szCs w:val="22"/>
                <w:lang w:eastAsia="es-ES_tradnl"/>
              </w:rPr>
            </w:pPr>
            <w:r w:rsidRPr="00E06D85">
              <w:rPr>
                <w:i/>
                <w:szCs w:val="20"/>
                <w:lang w:eastAsia="es-ES_tradnl"/>
              </w:rPr>
              <w:t>CLIENT</w:t>
            </w:r>
          </w:p>
        </w:tc>
      </w:tr>
      <w:tr w:rsidR="007165B4" w:rsidRPr="00644827" w14:paraId="57B86400" w14:textId="77777777" w:rsidTr="00000610">
        <w:trPr>
          <w:cantSplit/>
          <w:trHeight w:val="1960"/>
          <w:jc w:val="center"/>
        </w:trPr>
        <w:tc>
          <w:tcPr>
            <w:tcW w:w="5000" w:type="pct"/>
            <w:tcBorders>
              <w:top w:val="nil"/>
              <w:bottom w:val="nil"/>
            </w:tcBorders>
            <w:vAlign w:val="center"/>
          </w:tcPr>
          <w:p w14:paraId="5CB2946D" w14:textId="400B835A" w:rsidR="009A020A" w:rsidRDefault="00174529" w:rsidP="00D05586">
            <w:pPr>
              <w:spacing w:before="0" w:after="0"/>
              <w:jc w:val="center"/>
              <w:rPr>
                <w:szCs w:val="20"/>
                <w:lang w:eastAsia="es-ES_tradnl"/>
              </w:rPr>
            </w:pPr>
            <w:r>
              <w:rPr>
                <w:noProof/>
              </w:rPr>
              <w:drawing>
                <wp:inline distT="0" distB="0" distL="0" distR="0" wp14:anchorId="14BAFD59" wp14:editId="6431741E">
                  <wp:extent cx="1724025" cy="102292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8369" cy="1043299"/>
                          </a:xfrm>
                          <a:prstGeom prst="rect">
                            <a:avLst/>
                          </a:prstGeom>
                          <a:noFill/>
                          <a:ln>
                            <a:noFill/>
                          </a:ln>
                        </pic:spPr>
                      </pic:pic>
                    </a:graphicData>
                  </a:graphic>
                </wp:inline>
              </w:drawing>
            </w:r>
          </w:p>
          <w:p w14:paraId="49F50472" w14:textId="77777777" w:rsidR="009A020A" w:rsidRPr="00125275" w:rsidRDefault="009A020A" w:rsidP="00D05586">
            <w:pPr>
              <w:spacing w:before="0" w:after="0"/>
              <w:jc w:val="center"/>
              <w:rPr>
                <w:szCs w:val="20"/>
                <w:lang w:eastAsia="es-ES_tradnl"/>
              </w:rPr>
            </w:pPr>
          </w:p>
        </w:tc>
      </w:tr>
      <w:tr w:rsidR="00CD0A42" w:rsidRPr="00CD0A42" w14:paraId="78209AD0" w14:textId="77777777" w:rsidTr="00000610">
        <w:trPr>
          <w:cantSplit/>
          <w:trHeight w:val="279"/>
          <w:jc w:val="center"/>
        </w:trPr>
        <w:tc>
          <w:tcPr>
            <w:tcW w:w="5000" w:type="pct"/>
            <w:tcBorders>
              <w:top w:val="nil"/>
              <w:bottom w:val="nil"/>
            </w:tcBorders>
          </w:tcPr>
          <w:p w14:paraId="57E144FE" w14:textId="77777777" w:rsidR="00CD0A42" w:rsidRPr="007E6CBF" w:rsidRDefault="002D445F" w:rsidP="00D05586">
            <w:pPr>
              <w:spacing w:before="0" w:after="0"/>
              <w:rPr>
                <w:sz w:val="16"/>
                <w:szCs w:val="16"/>
                <w:lang w:val="pt-BR" w:eastAsia="es-ES_tradnl"/>
              </w:rPr>
            </w:pPr>
            <w:r>
              <w:rPr>
                <w:i/>
                <w:szCs w:val="20"/>
                <w:lang w:val="pt-BR" w:eastAsia="es-ES_tradnl"/>
              </w:rPr>
              <w:t xml:space="preserve">EPC </w:t>
            </w:r>
            <w:r w:rsidR="00981453" w:rsidRPr="00CD0A42">
              <w:rPr>
                <w:i/>
                <w:szCs w:val="20"/>
                <w:lang w:val="pt-BR" w:eastAsia="es-ES_tradnl"/>
              </w:rPr>
              <w:t>CONTRACTOR</w:t>
            </w:r>
          </w:p>
        </w:tc>
      </w:tr>
      <w:tr w:rsidR="007165B4" w:rsidRPr="00CD0A42" w14:paraId="50B4E79A" w14:textId="77777777" w:rsidTr="00000610">
        <w:trPr>
          <w:cantSplit/>
          <w:trHeight w:val="1995"/>
          <w:jc w:val="center"/>
        </w:trPr>
        <w:tc>
          <w:tcPr>
            <w:tcW w:w="5000" w:type="pct"/>
            <w:tcBorders>
              <w:top w:val="nil"/>
              <w:bottom w:val="nil"/>
            </w:tcBorders>
          </w:tcPr>
          <w:p w14:paraId="15E015E6" w14:textId="55172E7D" w:rsidR="007165B4" w:rsidRPr="0058005A" w:rsidRDefault="00057ADB" w:rsidP="00D05586">
            <w:pPr>
              <w:jc w:val="center"/>
              <w:rPr>
                <w:szCs w:val="20"/>
                <w:lang w:val="pt-BR" w:eastAsia="es-ES_tradnl"/>
              </w:rPr>
            </w:pPr>
            <w:r>
              <w:rPr>
                <w:i/>
                <w:noProof/>
                <w:szCs w:val="20"/>
              </w:rPr>
              <w:drawing>
                <wp:inline distT="0" distB="0" distL="0" distR="0" wp14:anchorId="5D82D657" wp14:editId="7F65B8CF">
                  <wp:extent cx="188595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CC.png"/>
                          <pic:cNvPicPr/>
                        </pic:nvPicPr>
                        <pic:blipFill>
                          <a:blip r:embed="rId12">
                            <a:extLst>
                              <a:ext uri="{28A0092B-C50C-407E-A947-70E740481C1C}">
                                <a14:useLocalDpi xmlns:a14="http://schemas.microsoft.com/office/drawing/2010/main" val="0"/>
                              </a:ext>
                            </a:extLst>
                          </a:blip>
                          <a:stretch>
                            <a:fillRect/>
                          </a:stretch>
                        </pic:blipFill>
                        <pic:spPr>
                          <a:xfrm>
                            <a:off x="0" y="0"/>
                            <a:ext cx="1887280" cy="943640"/>
                          </a:xfrm>
                          <a:prstGeom prst="rect">
                            <a:avLst/>
                          </a:prstGeom>
                        </pic:spPr>
                      </pic:pic>
                    </a:graphicData>
                  </a:graphic>
                </wp:inline>
              </w:drawing>
            </w:r>
          </w:p>
        </w:tc>
      </w:tr>
      <w:tr w:rsidR="00CD0A42" w:rsidRPr="00CD0A42" w14:paraId="159ADEEC" w14:textId="77777777" w:rsidTr="00000610">
        <w:trPr>
          <w:cantSplit/>
          <w:trHeight w:val="267"/>
          <w:jc w:val="center"/>
        </w:trPr>
        <w:tc>
          <w:tcPr>
            <w:tcW w:w="5000" w:type="pct"/>
            <w:tcBorders>
              <w:top w:val="nil"/>
              <w:bottom w:val="nil"/>
            </w:tcBorders>
          </w:tcPr>
          <w:p w14:paraId="4725F0FC" w14:textId="77777777" w:rsidR="00CD0A42" w:rsidRPr="00CD0A42" w:rsidRDefault="000729D3" w:rsidP="00D05586">
            <w:pPr>
              <w:spacing w:before="0" w:after="0"/>
              <w:rPr>
                <w:color w:val="FF0000"/>
                <w:sz w:val="32"/>
                <w:szCs w:val="32"/>
                <w:lang w:val="pt-BR" w:eastAsia="es-ES_tradnl"/>
              </w:rPr>
            </w:pPr>
            <w:r>
              <w:rPr>
                <w:i/>
                <w:szCs w:val="20"/>
                <w:lang w:val="pt-BR" w:eastAsia="es-ES_tradnl"/>
              </w:rPr>
              <w:t>PROJECT</w:t>
            </w:r>
          </w:p>
        </w:tc>
      </w:tr>
      <w:tr w:rsidR="007165B4" w:rsidRPr="0095111A" w14:paraId="0E3BB106" w14:textId="77777777" w:rsidTr="00000610">
        <w:trPr>
          <w:cantSplit/>
          <w:trHeight w:val="1545"/>
          <w:jc w:val="center"/>
        </w:trPr>
        <w:tc>
          <w:tcPr>
            <w:tcW w:w="5000" w:type="pct"/>
            <w:tcBorders>
              <w:top w:val="nil"/>
              <w:bottom w:val="nil"/>
            </w:tcBorders>
            <w:vAlign w:val="center"/>
          </w:tcPr>
          <w:p w14:paraId="7166C25F" w14:textId="054A011D" w:rsidR="007165B4" w:rsidRPr="003A3671" w:rsidRDefault="00F568A8" w:rsidP="00D05586">
            <w:pPr>
              <w:spacing w:before="0" w:after="0"/>
              <w:jc w:val="center"/>
              <w:rPr>
                <w:b/>
                <w:color w:val="000000" w:themeColor="text1"/>
                <w:sz w:val="32"/>
                <w:szCs w:val="32"/>
                <w:lang w:val="en-US" w:eastAsia="es-ES_tradnl"/>
              </w:rPr>
            </w:pPr>
            <w:r>
              <w:rPr>
                <w:b/>
                <w:color w:val="000000" w:themeColor="text1"/>
                <w:sz w:val="32"/>
                <w:szCs w:val="32"/>
                <w:lang w:val="en-US" w:eastAsia="es-ES_tradnl"/>
              </w:rPr>
              <w:t xml:space="preserve">ERF CONSTRUCTION WORKS FOR THE </w:t>
            </w:r>
            <w:r w:rsidR="00174529">
              <w:rPr>
                <w:b/>
                <w:color w:val="000000" w:themeColor="text1"/>
                <w:sz w:val="32"/>
                <w:szCs w:val="32"/>
                <w:lang w:val="en-US" w:eastAsia="es-ES_tradnl"/>
              </w:rPr>
              <w:t>NORTH</w:t>
            </w:r>
            <w:r>
              <w:rPr>
                <w:b/>
                <w:color w:val="000000" w:themeColor="text1"/>
                <w:sz w:val="32"/>
                <w:szCs w:val="32"/>
                <w:lang w:val="en-US" w:eastAsia="es-ES_tradnl"/>
              </w:rPr>
              <w:t xml:space="preserve"> </w:t>
            </w:r>
            <w:r w:rsidR="00174529">
              <w:rPr>
                <w:b/>
                <w:color w:val="000000" w:themeColor="text1"/>
                <w:sz w:val="32"/>
                <w:szCs w:val="32"/>
                <w:lang w:val="en-US" w:eastAsia="es-ES_tradnl"/>
              </w:rPr>
              <w:t>LONDON HEAT &amp; POWER PROJECT</w:t>
            </w:r>
          </w:p>
        </w:tc>
      </w:tr>
      <w:tr w:rsidR="007165B4" w:rsidRPr="00644827" w14:paraId="41408DBD" w14:textId="77777777" w:rsidTr="00000610">
        <w:trPr>
          <w:cantSplit/>
          <w:trHeight w:val="266"/>
          <w:jc w:val="center"/>
        </w:trPr>
        <w:tc>
          <w:tcPr>
            <w:tcW w:w="5000" w:type="pct"/>
            <w:tcBorders>
              <w:top w:val="nil"/>
              <w:bottom w:val="nil"/>
            </w:tcBorders>
          </w:tcPr>
          <w:p w14:paraId="2302E60F" w14:textId="77777777" w:rsidR="007165B4" w:rsidRPr="00895BCD" w:rsidRDefault="007165B4" w:rsidP="00D05586">
            <w:pPr>
              <w:spacing w:before="0" w:after="0"/>
              <w:rPr>
                <w:b/>
                <w:sz w:val="22"/>
                <w:szCs w:val="22"/>
                <w:lang w:eastAsia="es-ES_tradnl"/>
              </w:rPr>
            </w:pPr>
            <w:r>
              <w:rPr>
                <w:i/>
                <w:szCs w:val="20"/>
                <w:lang w:eastAsia="es-ES_tradnl"/>
              </w:rPr>
              <w:t>ORIGINATOR</w:t>
            </w:r>
            <w:r w:rsidRPr="00125275">
              <w:rPr>
                <w:szCs w:val="20"/>
                <w:lang w:eastAsia="es-ES_tradnl"/>
              </w:rPr>
              <w:t xml:space="preserve"> </w:t>
            </w:r>
          </w:p>
        </w:tc>
      </w:tr>
      <w:tr w:rsidR="007165B4" w:rsidRPr="00CD0A42" w14:paraId="2B847B43" w14:textId="77777777" w:rsidTr="00000610">
        <w:trPr>
          <w:cantSplit/>
          <w:trHeight w:val="1314"/>
          <w:jc w:val="center"/>
        </w:trPr>
        <w:tc>
          <w:tcPr>
            <w:tcW w:w="5000" w:type="pct"/>
            <w:tcBorders>
              <w:top w:val="nil"/>
              <w:bottom w:val="single" w:sz="12" w:space="0" w:color="auto"/>
            </w:tcBorders>
            <w:vAlign w:val="center"/>
          </w:tcPr>
          <w:p w14:paraId="648A5FA7" w14:textId="15DF1D63" w:rsidR="007165B4" w:rsidRPr="008217EB" w:rsidRDefault="008729B7" w:rsidP="00174529">
            <w:pPr>
              <w:spacing w:before="0" w:after="0"/>
              <w:jc w:val="center"/>
              <w:rPr>
                <w:b/>
                <w:i/>
                <w:szCs w:val="20"/>
                <w:highlight w:val="yellow"/>
                <w:lang w:eastAsia="es-ES_tradnl"/>
              </w:rPr>
            </w:pPr>
            <w:r>
              <w:rPr>
                <w:b/>
                <w:i/>
                <w:noProof/>
                <w:szCs w:val="20"/>
              </w:rPr>
              <w:drawing>
                <wp:inline distT="0" distB="0" distL="0" distR="0" wp14:anchorId="2B77294C" wp14:editId="29577367">
                  <wp:extent cx="1620000" cy="587269"/>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587269"/>
                          </a:xfrm>
                          <a:prstGeom prst="rect">
                            <a:avLst/>
                          </a:prstGeom>
                        </pic:spPr>
                      </pic:pic>
                    </a:graphicData>
                  </a:graphic>
                </wp:inline>
              </w:drawing>
            </w:r>
          </w:p>
        </w:tc>
      </w:tr>
      <w:tr w:rsidR="007165B4" w:rsidRPr="00644827" w14:paraId="136CC74A" w14:textId="77777777" w:rsidTr="00000610">
        <w:trPr>
          <w:cantSplit/>
          <w:trHeight w:val="266"/>
          <w:jc w:val="center"/>
        </w:trPr>
        <w:tc>
          <w:tcPr>
            <w:tcW w:w="5000" w:type="pct"/>
            <w:tcBorders>
              <w:top w:val="single" w:sz="12" w:space="0" w:color="auto"/>
              <w:left w:val="nil"/>
              <w:bottom w:val="single" w:sz="12" w:space="0" w:color="auto"/>
              <w:right w:val="nil"/>
            </w:tcBorders>
          </w:tcPr>
          <w:p w14:paraId="14797AE8" w14:textId="77777777" w:rsidR="007165B4" w:rsidRDefault="007165B4" w:rsidP="00D05586">
            <w:pPr>
              <w:spacing w:before="0" w:after="0"/>
              <w:rPr>
                <w:i/>
                <w:szCs w:val="20"/>
                <w:lang w:eastAsia="es-ES_tradnl"/>
              </w:rPr>
            </w:pPr>
          </w:p>
        </w:tc>
      </w:tr>
      <w:tr w:rsidR="007165B4" w:rsidRPr="0060197D" w14:paraId="01DD89CE" w14:textId="77777777" w:rsidTr="00000610">
        <w:trPr>
          <w:cantSplit/>
          <w:trHeight w:val="266"/>
          <w:jc w:val="center"/>
        </w:trPr>
        <w:tc>
          <w:tcPr>
            <w:tcW w:w="5000" w:type="pct"/>
            <w:tcBorders>
              <w:top w:val="single" w:sz="12" w:space="0" w:color="auto"/>
              <w:bottom w:val="nil"/>
            </w:tcBorders>
          </w:tcPr>
          <w:p w14:paraId="4F260D6A" w14:textId="77777777" w:rsidR="007165B4" w:rsidRPr="00E06D85" w:rsidRDefault="00AB1AA2" w:rsidP="00D05586">
            <w:pPr>
              <w:spacing w:before="0" w:after="0"/>
              <w:rPr>
                <w:b/>
                <w:sz w:val="22"/>
                <w:szCs w:val="22"/>
                <w:lang w:val="pt-PT" w:eastAsia="es-ES_tradnl"/>
              </w:rPr>
            </w:pPr>
            <w:r w:rsidRPr="00981453">
              <w:rPr>
                <w:i/>
                <w:szCs w:val="20"/>
                <w:lang w:val="pt-PT" w:eastAsia="es-ES_tradnl"/>
              </w:rPr>
              <w:t>DOCUMENT TITLE</w:t>
            </w:r>
          </w:p>
        </w:tc>
      </w:tr>
      <w:tr w:rsidR="007165B4" w:rsidRPr="0095111A" w14:paraId="2FD650E8" w14:textId="77777777" w:rsidTr="00A2661B">
        <w:trPr>
          <w:cantSplit/>
          <w:trHeight w:val="1425"/>
          <w:jc w:val="center"/>
        </w:trPr>
        <w:tc>
          <w:tcPr>
            <w:tcW w:w="5000" w:type="pct"/>
            <w:tcBorders>
              <w:top w:val="nil"/>
              <w:bottom w:val="single" w:sz="12" w:space="0" w:color="auto"/>
            </w:tcBorders>
            <w:vAlign w:val="center"/>
          </w:tcPr>
          <w:p w14:paraId="2AFC65B3" w14:textId="6D44EEC3" w:rsidR="007165B4" w:rsidRPr="008729B7" w:rsidRDefault="00E72428" w:rsidP="00E56D0F">
            <w:pPr>
              <w:spacing w:before="0" w:after="0"/>
              <w:jc w:val="center"/>
              <w:rPr>
                <w:b/>
                <w:sz w:val="32"/>
                <w:szCs w:val="32"/>
                <w:lang w:val="pt-PT"/>
              </w:rPr>
            </w:pPr>
            <w:r>
              <w:rPr>
                <w:b/>
                <w:sz w:val="32"/>
                <w:szCs w:val="32"/>
                <w:lang w:val="pt-PT"/>
              </w:rPr>
              <w:fldChar w:fldCharType="begin">
                <w:ffData>
                  <w:name w:val="TÍTULO"/>
                  <w:enabled/>
                  <w:calcOnExit w:val="0"/>
                  <w:textInput>
                    <w:default w:val="MAIN STEAM, EXTRACTIONS, AUXILIARY STEAM &amp; BY-PASS  SYSTEM FUNCTIONAL DESCRIPTION"/>
                    <w:format w:val="UPPERCASE"/>
                  </w:textInput>
                </w:ffData>
              </w:fldChar>
            </w:r>
            <w:bookmarkStart w:id="0" w:name="TÍTULO"/>
            <w:r>
              <w:rPr>
                <w:b/>
                <w:sz w:val="32"/>
                <w:szCs w:val="32"/>
                <w:lang w:val="pt-PT"/>
              </w:rPr>
              <w:instrText xml:space="preserve"> FORMTEXT </w:instrText>
            </w:r>
            <w:r>
              <w:rPr>
                <w:b/>
                <w:sz w:val="32"/>
                <w:szCs w:val="32"/>
                <w:lang w:val="pt-PT"/>
              </w:rPr>
            </w:r>
            <w:r>
              <w:rPr>
                <w:b/>
                <w:sz w:val="32"/>
                <w:szCs w:val="32"/>
                <w:lang w:val="pt-PT"/>
              </w:rPr>
              <w:fldChar w:fldCharType="separate"/>
            </w:r>
            <w:r>
              <w:rPr>
                <w:b/>
                <w:noProof/>
                <w:sz w:val="32"/>
                <w:szCs w:val="32"/>
                <w:lang w:val="pt-PT"/>
              </w:rPr>
              <w:t>MAIN STEAM, EXTRACTIONS, AUXILIARY STEAM &amp; BY-PASS  SYSTEM FUNCTIONAL DESCRIPTION</w:t>
            </w:r>
            <w:r>
              <w:rPr>
                <w:b/>
                <w:sz w:val="32"/>
                <w:szCs w:val="32"/>
                <w:lang w:val="pt-PT"/>
              </w:rPr>
              <w:fldChar w:fldCharType="end"/>
            </w:r>
            <w:bookmarkEnd w:id="0"/>
          </w:p>
        </w:tc>
      </w:tr>
    </w:tbl>
    <w:p w14:paraId="4BEAACB2" w14:textId="77777777" w:rsidR="00CD0A42" w:rsidRPr="00635A68" w:rsidRDefault="00CD0A42" w:rsidP="00D05586">
      <w:pPr>
        <w:spacing w:before="0" w:after="0"/>
        <w:rPr>
          <w:szCs w:val="20"/>
          <w:lang w:val="pt-PT"/>
        </w:rPr>
      </w:pPr>
    </w:p>
    <w:tbl>
      <w:tblPr>
        <w:tblW w:w="5511" w:type="pct"/>
        <w:jc w:val="center"/>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096"/>
        <w:gridCol w:w="21"/>
        <w:gridCol w:w="1134"/>
        <w:gridCol w:w="473"/>
        <w:gridCol w:w="379"/>
        <w:gridCol w:w="843"/>
        <w:gridCol w:w="1136"/>
        <w:gridCol w:w="730"/>
        <w:gridCol w:w="1147"/>
        <w:gridCol w:w="1134"/>
        <w:gridCol w:w="1248"/>
      </w:tblGrid>
      <w:tr w:rsidR="0096213F" w:rsidRPr="00CD0A42" w14:paraId="797CCFE1" w14:textId="77777777" w:rsidTr="00FE0E62">
        <w:trPr>
          <w:cantSplit/>
          <w:trHeight w:val="330"/>
          <w:jc w:val="center"/>
        </w:trPr>
        <w:tc>
          <w:tcPr>
            <w:tcW w:w="3725" w:type="pct"/>
            <w:gridSpan w:val="9"/>
            <w:tcBorders>
              <w:top w:val="single" w:sz="12" w:space="0" w:color="auto"/>
              <w:left w:val="single" w:sz="12" w:space="0" w:color="auto"/>
              <w:bottom w:val="single" w:sz="4" w:space="0" w:color="auto"/>
              <w:right w:val="single" w:sz="4" w:space="0" w:color="auto"/>
            </w:tcBorders>
            <w:shd w:val="clear" w:color="auto" w:fill="F2F2F2" w:themeFill="background1" w:themeFillShade="F2"/>
            <w:vAlign w:val="center"/>
          </w:tcPr>
          <w:p w14:paraId="611DCD6C" w14:textId="602546DA" w:rsidR="0096213F" w:rsidRPr="00E06D85" w:rsidRDefault="0096213F" w:rsidP="00807275">
            <w:pPr>
              <w:spacing w:before="0" w:after="0"/>
              <w:jc w:val="center"/>
              <w:rPr>
                <w:b/>
                <w:sz w:val="12"/>
                <w:szCs w:val="12"/>
                <w:lang w:val="pt-PT" w:eastAsia="es-ES_tradnl"/>
              </w:rPr>
            </w:pPr>
            <w:r w:rsidRPr="00E06D85">
              <w:rPr>
                <w:lang w:val="pt-PT"/>
              </w:rPr>
              <w:br w:type="page"/>
            </w:r>
            <w:r>
              <w:rPr>
                <w:b/>
                <w:sz w:val="16"/>
                <w:szCs w:val="14"/>
                <w:lang w:val="pt-BR" w:eastAsia="es-ES_tradnl"/>
              </w:rPr>
              <w:t>NLWA Code</w:t>
            </w:r>
            <w:r w:rsidRPr="00E06D85">
              <w:rPr>
                <w:b/>
                <w:sz w:val="16"/>
                <w:szCs w:val="14"/>
                <w:lang w:val="pt-PT" w:eastAsia="es-ES_tradnl"/>
              </w:rPr>
              <w:br w:type="page"/>
            </w:r>
            <w:r w:rsidRPr="00E06D85">
              <w:rPr>
                <w:b/>
                <w:sz w:val="16"/>
                <w:szCs w:val="14"/>
                <w:lang w:val="pt-PT" w:eastAsia="es-ES_tradnl"/>
              </w:rPr>
              <w:br w:type="page"/>
            </w:r>
            <w:r w:rsidRPr="00E06D85">
              <w:rPr>
                <w:b/>
                <w:sz w:val="16"/>
                <w:szCs w:val="14"/>
                <w:lang w:val="pt-PT" w:eastAsia="es-ES_tradnl"/>
              </w:rPr>
              <w:br w:type="page"/>
            </w:r>
            <w:r w:rsidRPr="00E06D85">
              <w:rPr>
                <w:b/>
                <w:sz w:val="16"/>
                <w:szCs w:val="14"/>
                <w:lang w:val="pt-PT" w:eastAsia="es-ES_tradnl"/>
              </w:rPr>
              <w:br w:type="page"/>
            </w:r>
            <w:r w:rsidRPr="00E06D85">
              <w:rPr>
                <w:b/>
                <w:sz w:val="16"/>
                <w:szCs w:val="14"/>
                <w:lang w:val="pt-PT" w:eastAsia="es-ES_tradnl"/>
              </w:rPr>
              <w:br w:type="page"/>
            </w:r>
          </w:p>
        </w:tc>
        <w:tc>
          <w:tcPr>
            <w:tcW w:w="1275" w:type="pct"/>
            <w:gridSpan w:val="2"/>
            <w:vMerge w:val="restart"/>
            <w:tcBorders>
              <w:top w:val="single" w:sz="12" w:space="0" w:color="auto"/>
              <w:left w:val="single" w:sz="4" w:space="0" w:color="auto"/>
              <w:right w:val="single" w:sz="12" w:space="0" w:color="auto"/>
            </w:tcBorders>
            <w:shd w:val="clear" w:color="auto" w:fill="auto"/>
            <w:vAlign w:val="center"/>
          </w:tcPr>
          <w:p w14:paraId="4F5E8E10" w14:textId="77777777" w:rsidR="0096213F" w:rsidRPr="00152F8B" w:rsidRDefault="0096213F" w:rsidP="00807275">
            <w:pPr>
              <w:spacing w:before="0" w:after="0"/>
              <w:jc w:val="center"/>
              <w:rPr>
                <w:color w:val="BFBFBF" w:themeColor="background1" w:themeShade="BF"/>
                <w:sz w:val="14"/>
                <w:szCs w:val="14"/>
                <w:lang w:val="es-ES_tradnl" w:eastAsia="es-ES_tradnl"/>
              </w:rPr>
            </w:pPr>
            <w:r w:rsidRPr="00152F8B">
              <w:rPr>
                <w:color w:val="BFBFBF" w:themeColor="background1" w:themeShade="BF"/>
                <w:sz w:val="16"/>
                <w:szCs w:val="14"/>
                <w:lang w:val="en-US" w:eastAsia="es-ES_tradnl"/>
              </w:rPr>
              <w:t>[QR]</w:t>
            </w:r>
          </w:p>
        </w:tc>
      </w:tr>
      <w:tr w:rsidR="00FE0E62" w:rsidRPr="0095111A" w14:paraId="345D227C" w14:textId="77777777" w:rsidTr="00532FF6">
        <w:trPr>
          <w:cantSplit/>
          <w:trHeight w:val="130"/>
          <w:jc w:val="center"/>
        </w:trPr>
        <w:tc>
          <w:tcPr>
            <w:tcW w:w="3725" w:type="pct"/>
            <w:gridSpan w:val="9"/>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13368889" w14:textId="72B11598" w:rsidR="00FE0E62" w:rsidRPr="00532FF6" w:rsidRDefault="00FE0E62" w:rsidP="00FE0E62">
            <w:pPr>
              <w:spacing w:before="0" w:after="0"/>
              <w:jc w:val="center"/>
              <w:rPr>
                <w:sz w:val="12"/>
                <w:szCs w:val="12"/>
                <w:lang w:val="en-US"/>
              </w:rPr>
            </w:pPr>
            <w:r w:rsidRPr="00532FF6">
              <w:rPr>
                <w:sz w:val="12"/>
                <w:szCs w:val="12"/>
                <w:lang w:val="en-US"/>
              </w:rPr>
              <w:t xml:space="preserve">    Project – Originator – Zone </w:t>
            </w:r>
            <w:r w:rsidR="00532FF6" w:rsidRPr="00532FF6">
              <w:rPr>
                <w:sz w:val="12"/>
                <w:szCs w:val="12"/>
                <w:lang w:val="en-US"/>
              </w:rPr>
              <w:t xml:space="preserve">– Level </w:t>
            </w:r>
            <w:r w:rsidR="00532FF6">
              <w:rPr>
                <w:sz w:val="12"/>
                <w:szCs w:val="12"/>
                <w:lang w:val="en-US"/>
              </w:rPr>
              <w:t>–</w:t>
            </w:r>
            <w:r w:rsidR="00532FF6" w:rsidRPr="00532FF6">
              <w:rPr>
                <w:sz w:val="12"/>
                <w:szCs w:val="12"/>
                <w:lang w:val="en-US"/>
              </w:rPr>
              <w:t xml:space="preserve"> D</w:t>
            </w:r>
            <w:r w:rsidR="00532FF6">
              <w:rPr>
                <w:sz w:val="12"/>
                <w:szCs w:val="12"/>
                <w:lang w:val="en-US"/>
              </w:rPr>
              <w:t>ocument Type – Role – Work Type and Number</w:t>
            </w:r>
          </w:p>
        </w:tc>
        <w:tc>
          <w:tcPr>
            <w:tcW w:w="1275" w:type="pct"/>
            <w:gridSpan w:val="2"/>
            <w:vMerge/>
            <w:tcBorders>
              <w:left w:val="single" w:sz="4" w:space="0" w:color="auto"/>
              <w:right w:val="single" w:sz="12" w:space="0" w:color="auto"/>
            </w:tcBorders>
            <w:shd w:val="clear" w:color="auto" w:fill="auto"/>
            <w:vAlign w:val="center"/>
          </w:tcPr>
          <w:p w14:paraId="2E209E14" w14:textId="77777777" w:rsidR="00FE0E62" w:rsidRPr="00532FF6" w:rsidRDefault="00FE0E62" w:rsidP="00807275">
            <w:pPr>
              <w:spacing w:before="0" w:after="0"/>
              <w:jc w:val="center"/>
              <w:rPr>
                <w:sz w:val="12"/>
                <w:szCs w:val="12"/>
                <w:lang w:val="en-US" w:eastAsia="es-ES_tradnl"/>
              </w:rPr>
            </w:pPr>
          </w:p>
        </w:tc>
      </w:tr>
      <w:tr w:rsidR="0096213F" w:rsidRPr="0095111A" w14:paraId="297A8F84" w14:textId="77777777" w:rsidTr="00FE0E62">
        <w:trPr>
          <w:cantSplit/>
          <w:trHeight w:val="553"/>
          <w:jc w:val="center"/>
        </w:trPr>
        <w:tc>
          <w:tcPr>
            <w:tcW w:w="3725" w:type="pct"/>
            <w:gridSpan w:val="9"/>
            <w:tcBorders>
              <w:top w:val="single" w:sz="4" w:space="0" w:color="auto"/>
              <w:left w:val="single" w:sz="12" w:space="0" w:color="auto"/>
              <w:bottom w:val="single" w:sz="4" w:space="0" w:color="auto"/>
              <w:right w:val="single" w:sz="4" w:space="0" w:color="auto"/>
            </w:tcBorders>
            <w:shd w:val="clear" w:color="auto" w:fill="FFFFFF" w:themeFill="background1"/>
            <w:vAlign w:val="center"/>
          </w:tcPr>
          <w:p w14:paraId="61FFBE7D" w14:textId="626BED09" w:rsidR="0096213F" w:rsidRPr="00990FB1" w:rsidRDefault="00E72428" w:rsidP="008729B7">
            <w:pPr>
              <w:spacing w:before="0" w:after="0"/>
              <w:jc w:val="center"/>
              <w:rPr>
                <w:sz w:val="22"/>
                <w:szCs w:val="22"/>
                <w:lang w:val="fr-FR" w:eastAsia="es-ES_tradnl"/>
              </w:rPr>
            </w:pPr>
            <w:r>
              <w:rPr>
                <w:sz w:val="22"/>
                <w:szCs w:val="22"/>
                <w:lang w:val="en-US" w:eastAsia="es-ES_tradnl"/>
              </w:rPr>
              <w:fldChar w:fldCharType="begin">
                <w:ffData>
                  <w:name w:val="kks"/>
                  <w:enabled/>
                  <w:calcOnExit w:val="0"/>
                  <w:textInput>
                    <w:default w:val="NPE7-EAI-41XX-XXX-RP-XA-000063"/>
                  </w:textInput>
                </w:ffData>
              </w:fldChar>
            </w:r>
            <w:bookmarkStart w:id="1" w:name="kks"/>
            <w:r w:rsidRPr="00990FB1">
              <w:rPr>
                <w:sz w:val="22"/>
                <w:szCs w:val="22"/>
                <w:lang w:val="fr-FR" w:eastAsia="es-ES_tradnl"/>
              </w:rPr>
              <w:instrText xml:space="preserve"> FORMTEXT </w:instrText>
            </w:r>
            <w:r>
              <w:rPr>
                <w:sz w:val="22"/>
                <w:szCs w:val="22"/>
                <w:lang w:val="en-US" w:eastAsia="es-ES_tradnl"/>
              </w:rPr>
            </w:r>
            <w:r>
              <w:rPr>
                <w:sz w:val="22"/>
                <w:szCs w:val="22"/>
                <w:lang w:val="en-US" w:eastAsia="es-ES_tradnl"/>
              </w:rPr>
              <w:fldChar w:fldCharType="separate"/>
            </w:r>
            <w:r w:rsidRPr="00990FB1">
              <w:rPr>
                <w:noProof/>
                <w:sz w:val="22"/>
                <w:szCs w:val="22"/>
                <w:lang w:val="fr-FR" w:eastAsia="es-ES_tradnl"/>
              </w:rPr>
              <w:t>NPE7-EAI-41XX-XXX-RP-XA-000063</w:t>
            </w:r>
            <w:r>
              <w:rPr>
                <w:sz w:val="22"/>
                <w:szCs w:val="22"/>
                <w:lang w:val="en-US" w:eastAsia="es-ES_tradnl"/>
              </w:rPr>
              <w:fldChar w:fldCharType="end"/>
            </w:r>
            <w:bookmarkEnd w:id="1"/>
          </w:p>
        </w:tc>
        <w:tc>
          <w:tcPr>
            <w:tcW w:w="1275" w:type="pct"/>
            <w:gridSpan w:val="2"/>
            <w:vMerge/>
            <w:tcBorders>
              <w:left w:val="single" w:sz="4" w:space="0" w:color="auto"/>
              <w:right w:val="single" w:sz="12" w:space="0" w:color="auto"/>
            </w:tcBorders>
            <w:shd w:val="clear" w:color="auto" w:fill="auto"/>
            <w:vAlign w:val="center"/>
          </w:tcPr>
          <w:p w14:paraId="2B3BA01F" w14:textId="77777777" w:rsidR="0096213F" w:rsidRPr="00990FB1" w:rsidRDefault="0096213F" w:rsidP="00807275">
            <w:pPr>
              <w:spacing w:before="0" w:after="0"/>
              <w:jc w:val="center"/>
              <w:rPr>
                <w:sz w:val="12"/>
                <w:szCs w:val="12"/>
                <w:lang w:val="fr-FR" w:eastAsia="es-ES_tradnl"/>
              </w:rPr>
            </w:pPr>
          </w:p>
        </w:tc>
      </w:tr>
      <w:tr w:rsidR="00346FCA" w:rsidRPr="00CD0A42" w14:paraId="1E4B7CEF" w14:textId="77777777" w:rsidTr="00FE0E62">
        <w:trPr>
          <w:cantSplit/>
          <w:trHeight w:val="288"/>
          <w:jc w:val="center"/>
        </w:trPr>
        <w:tc>
          <w:tcPr>
            <w:tcW w:w="3725" w:type="pct"/>
            <w:gridSpan w:val="9"/>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5DE09504" w14:textId="461C7B79" w:rsidR="00346FCA" w:rsidRPr="002B34C6" w:rsidRDefault="00346FCA" w:rsidP="00892451">
            <w:pPr>
              <w:spacing w:before="0" w:after="0"/>
              <w:ind w:right="1326"/>
              <w:jc w:val="center"/>
              <w:rPr>
                <w:b/>
                <w:sz w:val="16"/>
                <w:szCs w:val="14"/>
                <w:lang w:val="pt-BR" w:eastAsia="es-ES_tradnl"/>
              </w:rPr>
            </w:pPr>
            <w:r w:rsidRPr="002B34C6">
              <w:rPr>
                <w:b/>
                <w:sz w:val="16"/>
                <w:szCs w:val="14"/>
                <w:lang w:val="pt-BR" w:eastAsia="es-ES_tradnl"/>
              </w:rPr>
              <w:t>Contractor Code</w:t>
            </w:r>
          </w:p>
        </w:tc>
        <w:tc>
          <w:tcPr>
            <w:tcW w:w="1275" w:type="pct"/>
            <w:gridSpan w:val="2"/>
            <w:vMerge/>
            <w:tcBorders>
              <w:left w:val="single" w:sz="4" w:space="0" w:color="auto"/>
              <w:right w:val="single" w:sz="12" w:space="0" w:color="auto"/>
            </w:tcBorders>
            <w:shd w:val="clear" w:color="auto" w:fill="auto"/>
            <w:vAlign w:val="center"/>
          </w:tcPr>
          <w:p w14:paraId="0BC1A109" w14:textId="77777777" w:rsidR="00346FCA" w:rsidRPr="00CD0A42" w:rsidRDefault="00346FCA" w:rsidP="00807275">
            <w:pPr>
              <w:spacing w:before="0" w:after="0"/>
              <w:jc w:val="center"/>
              <w:rPr>
                <w:sz w:val="12"/>
                <w:szCs w:val="12"/>
                <w:lang w:val="es-ES_tradnl" w:eastAsia="es-ES_tradnl"/>
              </w:rPr>
            </w:pPr>
          </w:p>
        </w:tc>
      </w:tr>
      <w:tr w:rsidR="00346FCA" w:rsidRPr="00FE0E62" w14:paraId="761F0E1D" w14:textId="77777777" w:rsidTr="00FE0E62">
        <w:trPr>
          <w:cantSplit/>
          <w:trHeight w:val="129"/>
          <w:jc w:val="center"/>
        </w:trPr>
        <w:tc>
          <w:tcPr>
            <w:tcW w:w="598" w:type="pct"/>
            <w:gridSpan w:val="2"/>
            <w:tcBorders>
              <w:top w:val="single" w:sz="4" w:space="0" w:color="auto"/>
              <w:left w:val="single" w:sz="12" w:space="0" w:color="auto"/>
              <w:bottom w:val="single" w:sz="4" w:space="0" w:color="auto"/>
              <w:right w:val="nil"/>
            </w:tcBorders>
            <w:shd w:val="clear" w:color="auto" w:fill="F2F2F2" w:themeFill="background1" w:themeFillShade="F2"/>
            <w:vAlign w:val="center"/>
          </w:tcPr>
          <w:p w14:paraId="5104AC2C" w14:textId="67DF91EF" w:rsidR="00346FCA" w:rsidRPr="00FE0E62" w:rsidRDefault="00FE0E62" w:rsidP="00807275">
            <w:pPr>
              <w:spacing w:before="0" w:after="0"/>
              <w:jc w:val="center"/>
              <w:rPr>
                <w:sz w:val="28"/>
                <w:szCs w:val="32"/>
                <w:lang w:val="en-US" w:eastAsia="es-ES_tradnl"/>
              </w:rPr>
            </w:pPr>
            <w:r w:rsidRPr="00FE0E62">
              <w:rPr>
                <w:sz w:val="12"/>
                <w:szCs w:val="12"/>
                <w:lang w:val="en-US"/>
              </w:rPr>
              <w:br w:type="page"/>
            </w:r>
            <w:r w:rsidRPr="00FE0E62">
              <w:rPr>
                <w:sz w:val="12"/>
                <w:szCs w:val="12"/>
                <w:lang w:val="en-US"/>
              </w:rPr>
              <w:br w:type="page"/>
            </w:r>
            <w:r w:rsidRPr="00FE0E62">
              <w:rPr>
                <w:sz w:val="12"/>
                <w:szCs w:val="12"/>
                <w:lang w:val="en-US"/>
              </w:rPr>
              <w:br w:type="page"/>
            </w:r>
            <w:r w:rsidRPr="00FE0E62">
              <w:rPr>
                <w:sz w:val="12"/>
                <w:szCs w:val="12"/>
                <w:lang w:val="en-US"/>
              </w:rPr>
              <w:br w:type="page"/>
            </w:r>
            <w:r w:rsidR="00346FCA" w:rsidRPr="00FE0E62">
              <w:rPr>
                <w:sz w:val="12"/>
                <w:szCs w:val="12"/>
                <w:lang w:val="en-US" w:eastAsia="es-ES_tradnl"/>
              </w:rPr>
              <w:t>Project</w:t>
            </w:r>
          </w:p>
        </w:tc>
        <w:tc>
          <w:tcPr>
            <w:tcW w:w="607" w:type="pct"/>
            <w:tcBorders>
              <w:top w:val="single" w:sz="4" w:space="0" w:color="auto"/>
              <w:left w:val="nil"/>
              <w:bottom w:val="single" w:sz="4" w:space="0" w:color="auto"/>
              <w:right w:val="nil"/>
            </w:tcBorders>
            <w:shd w:val="clear" w:color="auto" w:fill="F2F2F2" w:themeFill="background1" w:themeFillShade="F2"/>
            <w:vAlign w:val="center"/>
          </w:tcPr>
          <w:p w14:paraId="3B4DFB89" w14:textId="77777777" w:rsidR="00346FCA" w:rsidRPr="00FE0E62" w:rsidRDefault="00346FCA" w:rsidP="00807275">
            <w:pPr>
              <w:spacing w:before="0" w:after="0"/>
              <w:jc w:val="center"/>
              <w:rPr>
                <w:sz w:val="32"/>
                <w:szCs w:val="32"/>
                <w:lang w:val="en-US" w:eastAsia="es-ES_tradnl"/>
              </w:rPr>
            </w:pPr>
            <w:r w:rsidRPr="00E66A13">
              <w:rPr>
                <w:sz w:val="12"/>
                <w:szCs w:val="12"/>
                <w:lang w:val="en-US"/>
              </w:rPr>
              <w:t>Group</w:t>
            </w:r>
          </w:p>
        </w:tc>
        <w:tc>
          <w:tcPr>
            <w:tcW w:w="456" w:type="pct"/>
            <w:gridSpan w:val="2"/>
            <w:tcBorders>
              <w:top w:val="single" w:sz="4" w:space="0" w:color="auto"/>
              <w:left w:val="nil"/>
              <w:bottom w:val="single" w:sz="4" w:space="0" w:color="auto"/>
              <w:right w:val="nil"/>
            </w:tcBorders>
            <w:shd w:val="clear" w:color="auto" w:fill="F2F2F2" w:themeFill="background1" w:themeFillShade="F2"/>
            <w:vAlign w:val="center"/>
          </w:tcPr>
          <w:p w14:paraId="39B791A9" w14:textId="77777777" w:rsidR="00346FCA" w:rsidRPr="00FE0E62" w:rsidRDefault="00346FCA" w:rsidP="00807275">
            <w:pPr>
              <w:spacing w:before="0" w:after="0"/>
              <w:jc w:val="center"/>
              <w:rPr>
                <w:sz w:val="32"/>
                <w:szCs w:val="32"/>
                <w:lang w:val="en-US" w:eastAsia="es-ES_tradnl"/>
              </w:rPr>
            </w:pPr>
            <w:r w:rsidRPr="00FE0E62">
              <w:rPr>
                <w:sz w:val="12"/>
                <w:szCs w:val="12"/>
                <w:lang w:val="en-US"/>
              </w:rPr>
              <w:t>Discipline</w:t>
            </w:r>
          </w:p>
        </w:tc>
        <w:tc>
          <w:tcPr>
            <w:tcW w:w="451" w:type="pct"/>
            <w:tcBorders>
              <w:top w:val="single" w:sz="4" w:space="0" w:color="auto"/>
              <w:left w:val="nil"/>
              <w:bottom w:val="single" w:sz="4" w:space="0" w:color="auto"/>
              <w:right w:val="nil"/>
            </w:tcBorders>
            <w:shd w:val="clear" w:color="auto" w:fill="F2F2F2" w:themeFill="background1" w:themeFillShade="F2"/>
            <w:vAlign w:val="center"/>
          </w:tcPr>
          <w:p w14:paraId="525BC088" w14:textId="77777777" w:rsidR="00346FCA" w:rsidRPr="00FE0E62" w:rsidRDefault="00346FCA" w:rsidP="00807275">
            <w:pPr>
              <w:spacing w:before="0" w:after="0"/>
              <w:jc w:val="center"/>
              <w:rPr>
                <w:sz w:val="32"/>
                <w:szCs w:val="32"/>
                <w:lang w:val="en-US" w:eastAsia="es-ES_tradnl"/>
              </w:rPr>
            </w:pPr>
            <w:r w:rsidRPr="00E66A13">
              <w:rPr>
                <w:sz w:val="12"/>
                <w:szCs w:val="12"/>
                <w:lang w:val="en-US" w:eastAsia="es-ES_tradnl"/>
              </w:rPr>
              <w:t>Doc.</w:t>
            </w:r>
            <w:r>
              <w:rPr>
                <w:sz w:val="12"/>
                <w:szCs w:val="12"/>
                <w:lang w:val="en-US" w:eastAsia="es-ES_tradnl"/>
              </w:rPr>
              <w:t xml:space="preserve"> </w:t>
            </w:r>
            <w:r w:rsidRPr="00E66A13">
              <w:rPr>
                <w:sz w:val="12"/>
                <w:szCs w:val="12"/>
                <w:lang w:val="en-US" w:eastAsia="es-ES_tradnl"/>
              </w:rPr>
              <w:t>Type</w:t>
            </w:r>
          </w:p>
        </w:tc>
        <w:tc>
          <w:tcPr>
            <w:tcW w:w="608" w:type="pct"/>
            <w:tcBorders>
              <w:top w:val="single" w:sz="4" w:space="0" w:color="auto"/>
              <w:left w:val="nil"/>
              <w:bottom w:val="single" w:sz="4" w:space="0" w:color="auto"/>
              <w:right w:val="nil"/>
            </w:tcBorders>
            <w:shd w:val="clear" w:color="auto" w:fill="F2F2F2" w:themeFill="background1" w:themeFillShade="F2"/>
            <w:vAlign w:val="center"/>
          </w:tcPr>
          <w:p w14:paraId="24F60DD4" w14:textId="77777777" w:rsidR="00346FCA" w:rsidRPr="00FE0E62" w:rsidRDefault="00346FCA" w:rsidP="00807275">
            <w:pPr>
              <w:spacing w:before="0" w:after="0"/>
              <w:jc w:val="center"/>
              <w:rPr>
                <w:sz w:val="32"/>
                <w:szCs w:val="32"/>
                <w:lang w:val="en-US" w:eastAsia="es-ES_tradnl"/>
              </w:rPr>
            </w:pPr>
            <w:r w:rsidRPr="00E66A13">
              <w:rPr>
                <w:sz w:val="12"/>
                <w:szCs w:val="12"/>
                <w:lang w:val="en-US"/>
              </w:rPr>
              <w:t>Originator</w:t>
            </w:r>
          </w:p>
        </w:tc>
        <w:tc>
          <w:tcPr>
            <w:tcW w:w="1005" w:type="pct"/>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0E7D517D" w14:textId="77777777" w:rsidR="00346FCA" w:rsidRPr="00FE0E62" w:rsidRDefault="00346FCA" w:rsidP="00807275">
            <w:pPr>
              <w:spacing w:before="0" w:after="0"/>
              <w:jc w:val="center"/>
              <w:rPr>
                <w:sz w:val="32"/>
                <w:szCs w:val="32"/>
                <w:lang w:val="en-US" w:eastAsia="es-ES_tradnl"/>
              </w:rPr>
            </w:pPr>
            <w:r w:rsidRPr="00FE0E62">
              <w:rPr>
                <w:sz w:val="12"/>
                <w:szCs w:val="12"/>
                <w:lang w:val="en-US" w:eastAsia="es-ES_tradnl"/>
              </w:rPr>
              <w:t xml:space="preserve">Serial </w:t>
            </w:r>
            <w:r w:rsidRPr="00E66A13">
              <w:rPr>
                <w:sz w:val="12"/>
                <w:szCs w:val="12"/>
                <w:lang w:val="en-US" w:eastAsia="es-ES_tradnl"/>
              </w:rPr>
              <w:t>Number</w:t>
            </w:r>
          </w:p>
        </w:tc>
        <w:tc>
          <w:tcPr>
            <w:tcW w:w="1275" w:type="pct"/>
            <w:gridSpan w:val="2"/>
            <w:vMerge/>
            <w:tcBorders>
              <w:left w:val="single" w:sz="4" w:space="0" w:color="auto"/>
              <w:right w:val="single" w:sz="12" w:space="0" w:color="auto"/>
            </w:tcBorders>
            <w:shd w:val="clear" w:color="auto" w:fill="auto"/>
            <w:vAlign w:val="center"/>
          </w:tcPr>
          <w:p w14:paraId="78ABE938" w14:textId="77777777" w:rsidR="00346FCA" w:rsidRPr="00FE0E62" w:rsidRDefault="00346FCA" w:rsidP="00807275">
            <w:pPr>
              <w:spacing w:before="0" w:after="0"/>
              <w:jc w:val="center"/>
              <w:rPr>
                <w:sz w:val="12"/>
                <w:szCs w:val="12"/>
                <w:lang w:val="en-US" w:eastAsia="es-ES_tradnl"/>
              </w:rPr>
            </w:pPr>
          </w:p>
        </w:tc>
      </w:tr>
      <w:tr w:rsidR="00346FCA" w:rsidRPr="00FE0E62" w14:paraId="7681674A" w14:textId="77777777" w:rsidTr="00FE0E62">
        <w:trPr>
          <w:cantSplit/>
          <w:trHeight w:val="441"/>
          <w:jc w:val="center"/>
        </w:trPr>
        <w:tc>
          <w:tcPr>
            <w:tcW w:w="598" w:type="pct"/>
            <w:gridSpan w:val="2"/>
            <w:tcBorders>
              <w:top w:val="single" w:sz="4" w:space="0" w:color="auto"/>
              <w:left w:val="single" w:sz="12" w:space="0" w:color="auto"/>
              <w:bottom w:val="single" w:sz="4" w:space="0" w:color="auto"/>
              <w:right w:val="nil"/>
            </w:tcBorders>
            <w:shd w:val="clear" w:color="auto" w:fill="FFFFFF" w:themeFill="background1"/>
            <w:vAlign w:val="center"/>
          </w:tcPr>
          <w:p w14:paraId="206D69A5" w14:textId="56A00A19" w:rsidR="00346FCA" w:rsidRPr="00FE0E62" w:rsidRDefault="005904C8" w:rsidP="00807275">
            <w:pPr>
              <w:spacing w:before="0" w:after="0"/>
              <w:jc w:val="center"/>
              <w:rPr>
                <w:sz w:val="23"/>
                <w:szCs w:val="23"/>
                <w:lang w:val="en-US" w:eastAsia="es-ES_tradnl"/>
              </w:rPr>
            </w:pPr>
            <w:r>
              <w:rPr>
                <w:sz w:val="23"/>
                <w:szCs w:val="23"/>
                <w:lang w:val="en-US" w:eastAsia="es-ES_tradnl"/>
              </w:rPr>
              <w:fldChar w:fldCharType="begin">
                <w:ffData>
                  <w:name w:val="kks1"/>
                  <w:enabled/>
                  <w:calcOnExit w:val="0"/>
                  <w:textInput>
                    <w:default w:val="NLHP"/>
                  </w:textInput>
                </w:ffData>
              </w:fldChar>
            </w:r>
            <w:bookmarkStart w:id="2" w:name="kks1"/>
            <w:r>
              <w:rPr>
                <w:sz w:val="23"/>
                <w:szCs w:val="23"/>
                <w:lang w:val="en-US" w:eastAsia="es-ES_tradnl"/>
              </w:rPr>
              <w:instrText xml:space="preserve"> FORMTEXT </w:instrText>
            </w:r>
            <w:r>
              <w:rPr>
                <w:sz w:val="23"/>
                <w:szCs w:val="23"/>
                <w:lang w:val="en-US" w:eastAsia="es-ES_tradnl"/>
              </w:rPr>
            </w:r>
            <w:r>
              <w:rPr>
                <w:sz w:val="23"/>
                <w:szCs w:val="23"/>
                <w:lang w:val="en-US" w:eastAsia="es-ES_tradnl"/>
              </w:rPr>
              <w:fldChar w:fldCharType="separate"/>
            </w:r>
            <w:r w:rsidR="008D5FCE">
              <w:rPr>
                <w:noProof/>
                <w:sz w:val="23"/>
                <w:szCs w:val="23"/>
                <w:lang w:val="en-US" w:eastAsia="es-ES_tradnl"/>
              </w:rPr>
              <w:t>NLHP</w:t>
            </w:r>
            <w:r>
              <w:rPr>
                <w:sz w:val="23"/>
                <w:szCs w:val="23"/>
                <w:lang w:val="en-US" w:eastAsia="es-ES_tradnl"/>
              </w:rPr>
              <w:fldChar w:fldCharType="end"/>
            </w:r>
            <w:bookmarkEnd w:id="2"/>
          </w:p>
        </w:tc>
        <w:tc>
          <w:tcPr>
            <w:tcW w:w="607" w:type="pct"/>
            <w:tcBorders>
              <w:top w:val="single" w:sz="4" w:space="0" w:color="auto"/>
              <w:left w:val="nil"/>
              <w:bottom w:val="single" w:sz="4" w:space="0" w:color="auto"/>
              <w:right w:val="nil"/>
            </w:tcBorders>
            <w:shd w:val="clear" w:color="auto" w:fill="FFFFFF" w:themeFill="background1"/>
            <w:vAlign w:val="center"/>
          </w:tcPr>
          <w:p w14:paraId="207AA334" w14:textId="03FC87AF" w:rsidR="00346FCA" w:rsidRPr="00FE0E62" w:rsidRDefault="00067729" w:rsidP="00807275">
            <w:pPr>
              <w:spacing w:before="0" w:after="0"/>
              <w:jc w:val="center"/>
              <w:rPr>
                <w:sz w:val="23"/>
                <w:szCs w:val="23"/>
                <w:lang w:val="en-US" w:eastAsia="es-ES_tradnl"/>
              </w:rPr>
            </w:pPr>
            <w:r>
              <w:rPr>
                <w:sz w:val="23"/>
                <w:szCs w:val="23"/>
                <w:lang w:val="en-US" w:eastAsia="es-ES_tradnl"/>
              </w:rPr>
              <w:t>41XX</w:t>
            </w:r>
          </w:p>
        </w:tc>
        <w:tc>
          <w:tcPr>
            <w:tcW w:w="456" w:type="pct"/>
            <w:gridSpan w:val="2"/>
            <w:tcBorders>
              <w:top w:val="single" w:sz="4" w:space="0" w:color="auto"/>
              <w:left w:val="nil"/>
              <w:bottom w:val="single" w:sz="4" w:space="0" w:color="auto"/>
              <w:right w:val="nil"/>
            </w:tcBorders>
            <w:shd w:val="clear" w:color="auto" w:fill="FFFFFF" w:themeFill="background1"/>
            <w:vAlign w:val="center"/>
          </w:tcPr>
          <w:p w14:paraId="1BD3C794" w14:textId="1D9B1C3E" w:rsidR="00346FCA" w:rsidRPr="00FE0E62" w:rsidRDefault="00A02C7F" w:rsidP="005904C8">
            <w:pPr>
              <w:spacing w:before="0" w:after="0"/>
              <w:jc w:val="center"/>
              <w:rPr>
                <w:sz w:val="23"/>
                <w:szCs w:val="23"/>
                <w:lang w:val="en-US" w:eastAsia="es-ES_tradnl"/>
              </w:rPr>
            </w:pPr>
            <w:r>
              <w:rPr>
                <w:sz w:val="23"/>
                <w:szCs w:val="23"/>
                <w:lang w:val="en-US" w:eastAsia="es-ES_tradnl"/>
              </w:rPr>
              <w:fldChar w:fldCharType="begin">
                <w:ffData>
                  <w:name w:val="kks3"/>
                  <w:enabled/>
                  <w:calcOnExit w:val="0"/>
                  <w:textInput>
                    <w:default w:val="PE"/>
                  </w:textInput>
                </w:ffData>
              </w:fldChar>
            </w:r>
            <w:bookmarkStart w:id="3" w:name="kks3"/>
            <w:r>
              <w:rPr>
                <w:sz w:val="23"/>
                <w:szCs w:val="23"/>
                <w:lang w:val="en-US" w:eastAsia="es-ES_tradnl"/>
              </w:rPr>
              <w:instrText xml:space="preserve"> FORMTEXT </w:instrText>
            </w:r>
            <w:r>
              <w:rPr>
                <w:sz w:val="23"/>
                <w:szCs w:val="23"/>
                <w:lang w:val="en-US" w:eastAsia="es-ES_tradnl"/>
              </w:rPr>
            </w:r>
            <w:r>
              <w:rPr>
                <w:sz w:val="23"/>
                <w:szCs w:val="23"/>
                <w:lang w:val="en-US" w:eastAsia="es-ES_tradnl"/>
              </w:rPr>
              <w:fldChar w:fldCharType="separate"/>
            </w:r>
            <w:r w:rsidR="008D5FCE">
              <w:rPr>
                <w:noProof/>
                <w:sz w:val="23"/>
                <w:szCs w:val="23"/>
                <w:lang w:val="en-US" w:eastAsia="es-ES_tradnl"/>
              </w:rPr>
              <w:t>PE</w:t>
            </w:r>
            <w:r>
              <w:rPr>
                <w:sz w:val="23"/>
                <w:szCs w:val="23"/>
                <w:lang w:val="en-US" w:eastAsia="es-ES_tradnl"/>
              </w:rPr>
              <w:fldChar w:fldCharType="end"/>
            </w:r>
            <w:bookmarkEnd w:id="3"/>
          </w:p>
        </w:tc>
        <w:tc>
          <w:tcPr>
            <w:tcW w:w="451" w:type="pct"/>
            <w:tcBorders>
              <w:top w:val="single" w:sz="4" w:space="0" w:color="auto"/>
              <w:left w:val="nil"/>
              <w:bottom w:val="single" w:sz="4" w:space="0" w:color="auto"/>
              <w:right w:val="nil"/>
            </w:tcBorders>
            <w:shd w:val="clear" w:color="auto" w:fill="FFFFFF" w:themeFill="background1"/>
            <w:vAlign w:val="center"/>
          </w:tcPr>
          <w:p w14:paraId="269C2965" w14:textId="76CFB36D" w:rsidR="00346FCA" w:rsidRPr="00FE0E62" w:rsidRDefault="00C43FFD" w:rsidP="005904C8">
            <w:pPr>
              <w:spacing w:before="0" w:after="0"/>
              <w:jc w:val="center"/>
              <w:rPr>
                <w:sz w:val="23"/>
                <w:szCs w:val="23"/>
                <w:lang w:val="en-US" w:eastAsia="es-ES_tradnl"/>
              </w:rPr>
            </w:pPr>
            <w:r>
              <w:rPr>
                <w:sz w:val="23"/>
                <w:szCs w:val="23"/>
                <w:lang w:val="en-US" w:eastAsia="es-ES_tradnl"/>
              </w:rPr>
              <w:fldChar w:fldCharType="begin">
                <w:ffData>
                  <w:name w:val="kks4"/>
                  <w:enabled/>
                  <w:calcOnExit w:val="0"/>
                  <w:textInput>
                    <w:default w:val="PD"/>
                  </w:textInput>
                </w:ffData>
              </w:fldChar>
            </w:r>
            <w:bookmarkStart w:id="4" w:name="kks4"/>
            <w:r>
              <w:rPr>
                <w:sz w:val="23"/>
                <w:szCs w:val="23"/>
                <w:lang w:val="en-US" w:eastAsia="es-ES_tradnl"/>
              </w:rPr>
              <w:instrText xml:space="preserve"> FORMTEXT </w:instrText>
            </w:r>
            <w:r>
              <w:rPr>
                <w:sz w:val="23"/>
                <w:szCs w:val="23"/>
                <w:lang w:val="en-US" w:eastAsia="es-ES_tradnl"/>
              </w:rPr>
            </w:r>
            <w:r>
              <w:rPr>
                <w:sz w:val="23"/>
                <w:szCs w:val="23"/>
                <w:lang w:val="en-US" w:eastAsia="es-ES_tradnl"/>
              </w:rPr>
              <w:fldChar w:fldCharType="separate"/>
            </w:r>
            <w:r w:rsidR="008D5FCE">
              <w:rPr>
                <w:noProof/>
                <w:sz w:val="23"/>
                <w:szCs w:val="23"/>
                <w:lang w:val="en-US" w:eastAsia="es-ES_tradnl"/>
              </w:rPr>
              <w:t>PD</w:t>
            </w:r>
            <w:r>
              <w:rPr>
                <w:sz w:val="23"/>
                <w:szCs w:val="23"/>
                <w:lang w:val="en-US" w:eastAsia="es-ES_tradnl"/>
              </w:rPr>
              <w:fldChar w:fldCharType="end"/>
            </w:r>
            <w:bookmarkEnd w:id="4"/>
          </w:p>
        </w:tc>
        <w:tc>
          <w:tcPr>
            <w:tcW w:w="608" w:type="pct"/>
            <w:tcBorders>
              <w:top w:val="single" w:sz="4" w:space="0" w:color="auto"/>
              <w:left w:val="nil"/>
              <w:bottom w:val="single" w:sz="4" w:space="0" w:color="auto"/>
              <w:right w:val="nil"/>
            </w:tcBorders>
            <w:shd w:val="clear" w:color="auto" w:fill="FFFFFF" w:themeFill="background1"/>
            <w:vAlign w:val="center"/>
          </w:tcPr>
          <w:p w14:paraId="4FECDD1C" w14:textId="298DC8AC" w:rsidR="00346FCA" w:rsidRPr="00FE0E62" w:rsidRDefault="00A02C7F" w:rsidP="005904C8">
            <w:pPr>
              <w:spacing w:before="0" w:after="0"/>
              <w:jc w:val="center"/>
              <w:rPr>
                <w:sz w:val="23"/>
                <w:szCs w:val="23"/>
                <w:lang w:val="en-US" w:eastAsia="es-ES_tradnl"/>
              </w:rPr>
            </w:pPr>
            <w:r>
              <w:rPr>
                <w:sz w:val="23"/>
                <w:szCs w:val="23"/>
                <w:lang w:val="en-US" w:eastAsia="es-ES_tradnl"/>
              </w:rPr>
              <w:fldChar w:fldCharType="begin">
                <w:ffData>
                  <w:name w:val="kks5"/>
                  <w:enabled/>
                  <w:calcOnExit w:val="0"/>
                  <w:textInput>
                    <w:default w:val="EAI"/>
                  </w:textInput>
                </w:ffData>
              </w:fldChar>
            </w:r>
            <w:bookmarkStart w:id="5" w:name="kks5"/>
            <w:r>
              <w:rPr>
                <w:sz w:val="23"/>
                <w:szCs w:val="23"/>
                <w:lang w:val="en-US" w:eastAsia="es-ES_tradnl"/>
              </w:rPr>
              <w:instrText xml:space="preserve"> FORMTEXT </w:instrText>
            </w:r>
            <w:r>
              <w:rPr>
                <w:sz w:val="23"/>
                <w:szCs w:val="23"/>
                <w:lang w:val="en-US" w:eastAsia="es-ES_tradnl"/>
              </w:rPr>
            </w:r>
            <w:r>
              <w:rPr>
                <w:sz w:val="23"/>
                <w:szCs w:val="23"/>
                <w:lang w:val="en-US" w:eastAsia="es-ES_tradnl"/>
              </w:rPr>
              <w:fldChar w:fldCharType="separate"/>
            </w:r>
            <w:r w:rsidR="008D5FCE">
              <w:rPr>
                <w:noProof/>
                <w:sz w:val="23"/>
                <w:szCs w:val="23"/>
                <w:lang w:val="en-US" w:eastAsia="es-ES_tradnl"/>
              </w:rPr>
              <w:t>EAI</w:t>
            </w:r>
            <w:r>
              <w:rPr>
                <w:sz w:val="23"/>
                <w:szCs w:val="23"/>
                <w:lang w:val="en-US" w:eastAsia="es-ES_tradnl"/>
              </w:rPr>
              <w:fldChar w:fldCharType="end"/>
            </w:r>
            <w:bookmarkEnd w:id="5"/>
          </w:p>
        </w:tc>
        <w:tc>
          <w:tcPr>
            <w:tcW w:w="1005" w:type="pct"/>
            <w:gridSpan w:val="2"/>
            <w:tcBorders>
              <w:top w:val="single" w:sz="4" w:space="0" w:color="auto"/>
              <w:left w:val="nil"/>
              <w:bottom w:val="single" w:sz="4" w:space="0" w:color="auto"/>
              <w:right w:val="single" w:sz="4" w:space="0" w:color="auto"/>
            </w:tcBorders>
            <w:shd w:val="clear" w:color="auto" w:fill="FFFFFF" w:themeFill="background1"/>
            <w:vAlign w:val="center"/>
          </w:tcPr>
          <w:p w14:paraId="4CEB57B5" w14:textId="69D10A57" w:rsidR="00346FCA" w:rsidRPr="00FE0E62" w:rsidRDefault="00E72428" w:rsidP="00807275">
            <w:pPr>
              <w:spacing w:before="0" w:after="0"/>
              <w:jc w:val="center"/>
              <w:rPr>
                <w:sz w:val="23"/>
                <w:szCs w:val="23"/>
                <w:lang w:val="en-US" w:eastAsia="es-ES_tradnl"/>
              </w:rPr>
            </w:pPr>
            <w:r>
              <w:rPr>
                <w:sz w:val="23"/>
                <w:szCs w:val="23"/>
                <w:lang w:val="en-US" w:eastAsia="es-ES_tradnl"/>
              </w:rPr>
              <w:fldChar w:fldCharType="begin">
                <w:ffData>
                  <w:name w:val="kks6"/>
                  <w:enabled/>
                  <w:calcOnExit w:val="0"/>
                  <w:textInput>
                    <w:default w:val="0002"/>
                  </w:textInput>
                </w:ffData>
              </w:fldChar>
            </w:r>
            <w:bookmarkStart w:id="6" w:name="kks6"/>
            <w:r>
              <w:rPr>
                <w:sz w:val="23"/>
                <w:szCs w:val="23"/>
                <w:lang w:val="en-US" w:eastAsia="es-ES_tradnl"/>
              </w:rPr>
              <w:instrText xml:space="preserve"> FORMTEXT </w:instrText>
            </w:r>
            <w:r>
              <w:rPr>
                <w:sz w:val="23"/>
                <w:szCs w:val="23"/>
                <w:lang w:val="en-US" w:eastAsia="es-ES_tradnl"/>
              </w:rPr>
            </w:r>
            <w:r>
              <w:rPr>
                <w:sz w:val="23"/>
                <w:szCs w:val="23"/>
                <w:lang w:val="en-US" w:eastAsia="es-ES_tradnl"/>
              </w:rPr>
              <w:fldChar w:fldCharType="separate"/>
            </w:r>
            <w:r>
              <w:rPr>
                <w:noProof/>
                <w:sz w:val="23"/>
                <w:szCs w:val="23"/>
                <w:lang w:val="en-US" w:eastAsia="es-ES_tradnl"/>
              </w:rPr>
              <w:t>0002</w:t>
            </w:r>
            <w:r>
              <w:rPr>
                <w:sz w:val="23"/>
                <w:szCs w:val="23"/>
                <w:lang w:val="en-US" w:eastAsia="es-ES_tradnl"/>
              </w:rPr>
              <w:fldChar w:fldCharType="end"/>
            </w:r>
            <w:bookmarkEnd w:id="6"/>
          </w:p>
        </w:tc>
        <w:tc>
          <w:tcPr>
            <w:tcW w:w="1275" w:type="pct"/>
            <w:gridSpan w:val="2"/>
            <w:vMerge/>
            <w:tcBorders>
              <w:left w:val="single" w:sz="4" w:space="0" w:color="auto"/>
              <w:right w:val="single" w:sz="12" w:space="0" w:color="auto"/>
            </w:tcBorders>
            <w:shd w:val="clear" w:color="auto" w:fill="auto"/>
            <w:vAlign w:val="center"/>
          </w:tcPr>
          <w:p w14:paraId="7B90A11A" w14:textId="77777777" w:rsidR="00346FCA" w:rsidRPr="00FE0E62" w:rsidRDefault="00346FCA" w:rsidP="00807275">
            <w:pPr>
              <w:spacing w:before="0" w:after="0"/>
              <w:jc w:val="center"/>
              <w:rPr>
                <w:sz w:val="12"/>
                <w:szCs w:val="12"/>
                <w:lang w:val="en-US" w:eastAsia="es-ES_tradnl"/>
              </w:rPr>
            </w:pPr>
          </w:p>
        </w:tc>
      </w:tr>
      <w:tr w:rsidR="00C92221" w:rsidRPr="00C92221" w14:paraId="32ED8532" w14:textId="77777777" w:rsidTr="008729B7">
        <w:tblPrEx>
          <w:tblBorders>
            <w:top w:val="single" w:sz="4" w:space="0" w:color="auto"/>
            <w:left w:val="single" w:sz="4" w:space="0" w:color="auto"/>
            <w:right w:val="single" w:sz="4" w:space="0" w:color="auto"/>
          </w:tblBorders>
        </w:tblPrEx>
        <w:trPr>
          <w:trHeight w:val="304"/>
          <w:jc w:val="center"/>
        </w:trPr>
        <w:tc>
          <w:tcPr>
            <w:tcW w:w="1458" w:type="pct"/>
            <w:gridSpan w:val="4"/>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5D648408" w14:textId="11165809" w:rsidR="00346FCA" w:rsidRPr="00D75C3D" w:rsidRDefault="00C92221" w:rsidP="00C92221">
            <w:pPr>
              <w:autoSpaceDE w:val="0"/>
              <w:autoSpaceDN w:val="0"/>
              <w:adjustRightInd w:val="0"/>
              <w:spacing w:before="0" w:after="0"/>
              <w:jc w:val="center"/>
              <w:rPr>
                <w:rFonts w:cs="Helv"/>
                <w:b/>
                <w:sz w:val="14"/>
                <w:szCs w:val="12"/>
                <w:lang w:val="en-US" w:eastAsia="es-ES_tradnl"/>
              </w:rPr>
            </w:pPr>
            <w:r w:rsidRPr="00D75C3D">
              <w:rPr>
                <w:sz w:val="12"/>
                <w:szCs w:val="12"/>
                <w:lang w:val="en-US" w:eastAsia="es-ES_tradnl"/>
              </w:rPr>
              <w:t xml:space="preserve">EAI </w:t>
            </w:r>
            <w:r w:rsidR="00346FCA" w:rsidRPr="00D75C3D">
              <w:rPr>
                <w:sz w:val="12"/>
                <w:szCs w:val="12"/>
                <w:lang w:val="en-US" w:eastAsia="es-ES_tradnl"/>
              </w:rPr>
              <w:t>Internal Code</w:t>
            </w:r>
            <w:r w:rsidRPr="00D75C3D">
              <w:rPr>
                <w:sz w:val="12"/>
                <w:szCs w:val="12"/>
                <w:lang w:val="en-US" w:eastAsia="es-ES_tradnl"/>
              </w:rPr>
              <w:t xml:space="preserve"> </w:t>
            </w:r>
          </w:p>
        </w:tc>
        <w:tc>
          <w:tcPr>
            <w:tcW w:w="2267"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42A1460" w14:textId="222FEF84" w:rsidR="00346FCA" w:rsidRPr="00D75C3D" w:rsidRDefault="00E72428" w:rsidP="00807275">
            <w:pPr>
              <w:autoSpaceDE w:val="0"/>
              <w:autoSpaceDN w:val="0"/>
              <w:adjustRightInd w:val="0"/>
              <w:spacing w:before="0" w:after="0"/>
              <w:jc w:val="center"/>
              <w:rPr>
                <w:rFonts w:cs="Helv"/>
                <w:sz w:val="14"/>
                <w:szCs w:val="12"/>
                <w:lang w:val="en-US" w:eastAsia="es-ES_tradnl"/>
              </w:rPr>
            </w:pPr>
            <w:r>
              <w:rPr>
                <w:rFonts w:cs="Helv"/>
                <w:sz w:val="14"/>
                <w:szCs w:val="12"/>
                <w:lang w:val="en-US" w:eastAsia="es-ES_tradnl"/>
              </w:rPr>
              <w:fldChar w:fldCharType="begin">
                <w:ffData>
                  <w:name w:val="Documento"/>
                  <w:enabled/>
                  <w:calcOnExit w:val="0"/>
                  <w:textInput>
                    <w:default w:val="225-001-RM-M-10200 Rev.1"/>
                  </w:textInput>
                </w:ffData>
              </w:fldChar>
            </w:r>
            <w:bookmarkStart w:id="7" w:name="Documento"/>
            <w:r>
              <w:rPr>
                <w:rFonts w:cs="Helv"/>
                <w:sz w:val="14"/>
                <w:szCs w:val="12"/>
                <w:lang w:val="en-US" w:eastAsia="es-ES_tradnl"/>
              </w:rPr>
              <w:instrText xml:space="preserve"> FORMTEXT </w:instrText>
            </w:r>
            <w:r>
              <w:rPr>
                <w:rFonts w:cs="Helv"/>
                <w:sz w:val="14"/>
                <w:szCs w:val="12"/>
                <w:lang w:val="en-US" w:eastAsia="es-ES_tradnl"/>
              </w:rPr>
            </w:r>
            <w:r>
              <w:rPr>
                <w:rFonts w:cs="Helv"/>
                <w:sz w:val="14"/>
                <w:szCs w:val="12"/>
                <w:lang w:val="en-US" w:eastAsia="es-ES_tradnl"/>
              </w:rPr>
              <w:fldChar w:fldCharType="separate"/>
            </w:r>
            <w:r>
              <w:rPr>
                <w:rFonts w:cs="Helv"/>
                <w:noProof/>
                <w:sz w:val="14"/>
                <w:szCs w:val="12"/>
                <w:lang w:val="en-US" w:eastAsia="es-ES_tradnl"/>
              </w:rPr>
              <w:t>225-001-RM-M-10200 Rev.1</w:t>
            </w:r>
            <w:r>
              <w:rPr>
                <w:rFonts w:cs="Helv"/>
                <w:sz w:val="14"/>
                <w:szCs w:val="12"/>
                <w:lang w:val="en-US" w:eastAsia="es-ES_tradnl"/>
              </w:rPr>
              <w:fldChar w:fldCharType="end"/>
            </w:r>
            <w:bookmarkEnd w:id="7"/>
          </w:p>
        </w:tc>
        <w:tc>
          <w:tcPr>
            <w:tcW w:w="1275" w:type="pct"/>
            <w:gridSpan w:val="2"/>
            <w:vMerge/>
            <w:tcBorders>
              <w:left w:val="single" w:sz="4" w:space="0" w:color="auto"/>
              <w:bottom w:val="single" w:sz="4" w:space="0" w:color="auto"/>
              <w:right w:val="single" w:sz="12" w:space="0" w:color="auto"/>
            </w:tcBorders>
            <w:shd w:val="clear" w:color="auto" w:fill="auto"/>
            <w:vAlign w:val="center"/>
          </w:tcPr>
          <w:p w14:paraId="0D5C8F2E" w14:textId="77777777" w:rsidR="00346FCA" w:rsidRPr="00C92221" w:rsidRDefault="00346FCA" w:rsidP="00807275">
            <w:pPr>
              <w:autoSpaceDE w:val="0"/>
              <w:autoSpaceDN w:val="0"/>
              <w:adjustRightInd w:val="0"/>
              <w:spacing w:before="0" w:after="0"/>
              <w:jc w:val="center"/>
              <w:rPr>
                <w:rFonts w:cs="Helv"/>
                <w:color w:val="FF0000"/>
                <w:sz w:val="14"/>
                <w:szCs w:val="12"/>
                <w:lang w:val="en-US" w:eastAsia="es-ES_tradnl"/>
              </w:rPr>
            </w:pPr>
          </w:p>
        </w:tc>
      </w:tr>
      <w:tr w:rsidR="00346FCA" w:rsidRPr="00CD0A42" w14:paraId="287A5E7F" w14:textId="77777777" w:rsidTr="00FE0E62">
        <w:tblPrEx>
          <w:tblBorders>
            <w:top w:val="single" w:sz="4" w:space="0" w:color="auto"/>
            <w:left w:val="single" w:sz="4" w:space="0" w:color="auto"/>
            <w:right w:val="single" w:sz="4" w:space="0" w:color="auto"/>
          </w:tblBorders>
        </w:tblPrEx>
        <w:trPr>
          <w:trHeight w:val="431"/>
          <w:jc w:val="center"/>
        </w:trPr>
        <w:tc>
          <w:tcPr>
            <w:tcW w:w="587" w:type="pct"/>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5D1B8C74" w14:textId="77777777" w:rsidR="00346FCA" w:rsidRPr="00CD0A42" w:rsidRDefault="00346FCA" w:rsidP="00807275">
            <w:pPr>
              <w:autoSpaceDE w:val="0"/>
              <w:autoSpaceDN w:val="0"/>
              <w:adjustRightInd w:val="0"/>
              <w:spacing w:before="0" w:after="0"/>
              <w:jc w:val="center"/>
              <w:rPr>
                <w:rFonts w:cs="Helv"/>
                <w:color w:val="000000"/>
                <w:sz w:val="14"/>
                <w:szCs w:val="12"/>
                <w:lang w:val="es-ES_tradnl" w:eastAsia="es-ES_tradnl"/>
              </w:rPr>
            </w:pPr>
            <w:r w:rsidRPr="00FE0E62">
              <w:rPr>
                <w:sz w:val="14"/>
                <w:lang w:val="en-US"/>
              </w:rPr>
              <w:br w:type="page"/>
            </w:r>
            <w:r w:rsidRPr="00FE0E62">
              <w:rPr>
                <w:rFonts w:cs="Helv"/>
                <w:color w:val="000000"/>
                <w:sz w:val="14"/>
                <w:szCs w:val="12"/>
                <w:lang w:val="en-US" w:eastAsia="es-ES_tradnl"/>
              </w:rPr>
              <w:t>R</w:t>
            </w:r>
            <w:r>
              <w:rPr>
                <w:rFonts w:cs="Helv"/>
                <w:color w:val="000000"/>
                <w:sz w:val="14"/>
                <w:szCs w:val="12"/>
                <w:lang w:val="es-ES_tradnl" w:eastAsia="es-ES_tradnl"/>
              </w:rPr>
              <w:t>ev.</w:t>
            </w:r>
          </w:p>
        </w:tc>
        <w:tc>
          <w:tcPr>
            <w:tcW w:w="871"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4E82E50" w14:textId="77777777" w:rsidR="00346FCA" w:rsidRPr="00CD0A42" w:rsidRDefault="00346FCA" w:rsidP="00807275">
            <w:pPr>
              <w:autoSpaceDE w:val="0"/>
              <w:autoSpaceDN w:val="0"/>
              <w:adjustRightInd w:val="0"/>
              <w:spacing w:before="0" w:after="0"/>
              <w:jc w:val="center"/>
              <w:rPr>
                <w:rFonts w:cs="Helv"/>
                <w:color w:val="000000"/>
                <w:sz w:val="14"/>
                <w:szCs w:val="12"/>
                <w:lang w:val="es-ES_tradnl" w:eastAsia="es-ES_tradnl"/>
              </w:rPr>
            </w:pPr>
            <w:r w:rsidRPr="00246244">
              <w:rPr>
                <w:rFonts w:cs="Helv"/>
                <w:color w:val="000000"/>
                <w:sz w:val="14"/>
                <w:szCs w:val="12"/>
                <w:lang w:val="es-ES_tradnl" w:eastAsia="es-ES_tradnl"/>
              </w:rPr>
              <w:t>Date</w:t>
            </w:r>
          </w:p>
        </w:tc>
        <w:tc>
          <w:tcPr>
            <w:tcW w:w="1653"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A456351" w14:textId="6FC377BC" w:rsidR="00346FCA" w:rsidRPr="00246244" w:rsidRDefault="00164B18" w:rsidP="00807275">
            <w:pPr>
              <w:autoSpaceDE w:val="0"/>
              <w:autoSpaceDN w:val="0"/>
              <w:adjustRightInd w:val="0"/>
              <w:spacing w:before="0" w:after="0"/>
              <w:jc w:val="center"/>
              <w:rPr>
                <w:rFonts w:cs="Helv"/>
                <w:color w:val="000000"/>
                <w:sz w:val="14"/>
                <w:szCs w:val="12"/>
                <w:lang w:eastAsia="es-ES_tradnl"/>
              </w:rPr>
            </w:pPr>
            <w:r>
              <w:rPr>
                <w:rFonts w:cs="Helv"/>
                <w:color w:val="000000"/>
                <w:sz w:val="14"/>
                <w:szCs w:val="12"/>
                <w:lang w:val="en-US" w:eastAsia="es-ES_tradnl"/>
              </w:rPr>
              <w:t>Purpose</w:t>
            </w:r>
            <w:r w:rsidR="00346FCA" w:rsidRPr="00246244">
              <w:rPr>
                <w:rFonts w:cs="Helv"/>
                <w:color w:val="000000"/>
                <w:sz w:val="14"/>
                <w:szCs w:val="12"/>
                <w:lang w:eastAsia="es-ES_tradnl"/>
              </w:rPr>
              <w:t xml:space="preserve"> of </w:t>
            </w:r>
            <w:r w:rsidR="00346FCA" w:rsidRPr="00E66A13">
              <w:rPr>
                <w:rFonts w:cs="Helv"/>
                <w:color w:val="000000"/>
                <w:sz w:val="14"/>
                <w:szCs w:val="12"/>
                <w:lang w:val="en-US" w:eastAsia="es-ES_tradnl"/>
              </w:rPr>
              <w:t>issue</w:t>
            </w:r>
          </w:p>
        </w:tc>
        <w:tc>
          <w:tcPr>
            <w:tcW w:w="61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FFF35E" w14:textId="77777777" w:rsidR="00346FCA" w:rsidRPr="00CD0A42" w:rsidRDefault="00346FCA" w:rsidP="00807275">
            <w:pPr>
              <w:autoSpaceDE w:val="0"/>
              <w:autoSpaceDN w:val="0"/>
              <w:adjustRightInd w:val="0"/>
              <w:spacing w:before="0" w:after="0"/>
              <w:jc w:val="center"/>
              <w:rPr>
                <w:rFonts w:cs="Helv"/>
                <w:color w:val="000000"/>
                <w:sz w:val="14"/>
                <w:szCs w:val="12"/>
                <w:lang w:val="en-US" w:eastAsia="es-ES_tradnl"/>
              </w:rPr>
            </w:pPr>
            <w:r w:rsidRPr="00E66A13">
              <w:rPr>
                <w:rFonts w:cs="Helv"/>
                <w:color w:val="000000"/>
                <w:sz w:val="14"/>
                <w:szCs w:val="12"/>
                <w:lang w:val="en-US" w:eastAsia="es-ES_tradnl"/>
              </w:rPr>
              <w:t>Drafted by</w:t>
            </w:r>
          </w:p>
        </w:tc>
        <w:tc>
          <w:tcPr>
            <w:tcW w:w="6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2827EE" w14:textId="77777777" w:rsidR="00346FCA" w:rsidRPr="00CD0A42" w:rsidRDefault="00346FCA" w:rsidP="00807275">
            <w:pPr>
              <w:autoSpaceDE w:val="0"/>
              <w:autoSpaceDN w:val="0"/>
              <w:adjustRightInd w:val="0"/>
              <w:spacing w:before="0" w:after="0"/>
              <w:jc w:val="center"/>
              <w:rPr>
                <w:rFonts w:cs="Helv"/>
                <w:color w:val="000000"/>
                <w:sz w:val="14"/>
                <w:szCs w:val="12"/>
                <w:lang w:val="en-US" w:eastAsia="es-ES_tradnl"/>
              </w:rPr>
            </w:pPr>
            <w:r w:rsidRPr="00E66A13">
              <w:rPr>
                <w:rFonts w:cs="Helv"/>
                <w:color w:val="000000"/>
                <w:sz w:val="14"/>
                <w:szCs w:val="12"/>
                <w:lang w:val="en-US" w:eastAsia="es-ES_tradnl"/>
              </w:rPr>
              <w:t>Reviewed by</w:t>
            </w:r>
          </w:p>
        </w:tc>
        <w:tc>
          <w:tcPr>
            <w:tcW w:w="668" w:type="pct"/>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F909394" w14:textId="77777777" w:rsidR="00346FCA" w:rsidRPr="00CD0A42" w:rsidRDefault="00346FCA" w:rsidP="00807275">
            <w:pPr>
              <w:autoSpaceDE w:val="0"/>
              <w:autoSpaceDN w:val="0"/>
              <w:adjustRightInd w:val="0"/>
              <w:spacing w:before="0" w:after="0"/>
              <w:jc w:val="center"/>
              <w:rPr>
                <w:rFonts w:cs="Helv"/>
                <w:color w:val="000000"/>
                <w:sz w:val="14"/>
                <w:szCs w:val="12"/>
                <w:lang w:val="en-US" w:eastAsia="es-ES_tradnl"/>
              </w:rPr>
            </w:pPr>
            <w:r w:rsidRPr="00E66A13">
              <w:rPr>
                <w:rFonts w:cs="Helv"/>
                <w:color w:val="000000"/>
                <w:sz w:val="14"/>
                <w:szCs w:val="12"/>
                <w:lang w:val="en-US" w:eastAsia="es-ES_tradnl"/>
              </w:rPr>
              <w:t>Approved by</w:t>
            </w:r>
          </w:p>
        </w:tc>
      </w:tr>
      <w:tr w:rsidR="00346FCA" w:rsidRPr="00CD0A42" w14:paraId="0947437D" w14:textId="77777777" w:rsidTr="00FE0E62">
        <w:tblPrEx>
          <w:tblBorders>
            <w:top w:val="single" w:sz="4" w:space="0" w:color="auto"/>
            <w:left w:val="single" w:sz="4" w:space="0" w:color="auto"/>
            <w:right w:val="single" w:sz="4" w:space="0" w:color="auto"/>
          </w:tblBorders>
        </w:tblPrEx>
        <w:trPr>
          <w:trHeight w:val="668"/>
          <w:jc w:val="center"/>
        </w:trPr>
        <w:tc>
          <w:tcPr>
            <w:tcW w:w="587" w:type="pct"/>
            <w:tcBorders>
              <w:top w:val="single" w:sz="4" w:space="0" w:color="auto"/>
              <w:left w:val="single" w:sz="12" w:space="0" w:color="auto"/>
              <w:bottom w:val="single" w:sz="12" w:space="0" w:color="auto"/>
            </w:tcBorders>
            <w:vAlign w:val="center"/>
          </w:tcPr>
          <w:p w14:paraId="7987FDC8" w14:textId="6C4DD326" w:rsidR="00346FCA" w:rsidRPr="00CD0A42" w:rsidRDefault="00A02C7F" w:rsidP="00807275">
            <w:pPr>
              <w:autoSpaceDE w:val="0"/>
              <w:autoSpaceDN w:val="0"/>
              <w:adjustRightInd w:val="0"/>
              <w:spacing w:before="0" w:after="0"/>
              <w:jc w:val="center"/>
              <w:rPr>
                <w:rFonts w:cs="Helv"/>
                <w:color w:val="000000"/>
                <w:sz w:val="16"/>
                <w:szCs w:val="16"/>
                <w:lang w:val="en-US" w:eastAsia="es-ES_tradnl"/>
              </w:rPr>
            </w:pPr>
            <w:r>
              <w:rPr>
                <w:rFonts w:cs="Helv"/>
                <w:color w:val="000000"/>
                <w:sz w:val="16"/>
                <w:szCs w:val="16"/>
                <w:lang w:val="en-US" w:eastAsia="es-ES_tradnl"/>
              </w:rPr>
              <w:fldChar w:fldCharType="begin">
                <w:ffData>
                  <w:name w:val="Edicion"/>
                  <w:enabled/>
                  <w:calcOnExit w:val="0"/>
                  <w:textInput>
                    <w:default w:val="P01"/>
                    <w:maxLength w:val="3"/>
                  </w:textInput>
                </w:ffData>
              </w:fldChar>
            </w:r>
            <w:bookmarkStart w:id="8" w:name="Edicion"/>
            <w:r>
              <w:rPr>
                <w:rFonts w:cs="Helv"/>
                <w:color w:val="000000"/>
                <w:sz w:val="16"/>
                <w:szCs w:val="16"/>
                <w:lang w:val="en-US" w:eastAsia="es-ES_tradnl"/>
              </w:rPr>
              <w:instrText xml:space="preserve"> FORMTEXT </w:instrText>
            </w:r>
            <w:r>
              <w:rPr>
                <w:rFonts w:cs="Helv"/>
                <w:color w:val="000000"/>
                <w:sz w:val="16"/>
                <w:szCs w:val="16"/>
                <w:lang w:val="en-US" w:eastAsia="es-ES_tradnl"/>
              </w:rPr>
            </w:r>
            <w:r>
              <w:rPr>
                <w:rFonts w:cs="Helv"/>
                <w:color w:val="000000"/>
                <w:sz w:val="16"/>
                <w:szCs w:val="16"/>
                <w:lang w:val="en-US" w:eastAsia="es-ES_tradnl"/>
              </w:rPr>
              <w:fldChar w:fldCharType="separate"/>
            </w:r>
            <w:r w:rsidR="008D5FCE">
              <w:rPr>
                <w:rFonts w:cs="Helv"/>
                <w:noProof/>
                <w:color w:val="000000"/>
                <w:sz w:val="16"/>
                <w:szCs w:val="16"/>
                <w:lang w:val="en-US" w:eastAsia="es-ES_tradnl"/>
              </w:rPr>
              <w:t>P01</w:t>
            </w:r>
            <w:r>
              <w:rPr>
                <w:rFonts w:cs="Helv"/>
                <w:color w:val="000000"/>
                <w:sz w:val="16"/>
                <w:szCs w:val="16"/>
                <w:lang w:val="en-US" w:eastAsia="es-ES_tradnl"/>
              </w:rPr>
              <w:fldChar w:fldCharType="end"/>
            </w:r>
            <w:bookmarkEnd w:id="8"/>
          </w:p>
        </w:tc>
        <w:tc>
          <w:tcPr>
            <w:tcW w:w="871" w:type="pct"/>
            <w:gridSpan w:val="3"/>
            <w:tcBorders>
              <w:top w:val="single" w:sz="4" w:space="0" w:color="auto"/>
              <w:bottom w:val="single" w:sz="12" w:space="0" w:color="auto"/>
            </w:tcBorders>
            <w:vAlign w:val="center"/>
          </w:tcPr>
          <w:p w14:paraId="711FE514" w14:textId="391FA207" w:rsidR="00346FCA" w:rsidRPr="002D445F" w:rsidRDefault="00E72428" w:rsidP="008729B7">
            <w:pPr>
              <w:autoSpaceDE w:val="0"/>
              <w:autoSpaceDN w:val="0"/>
              <w:adjustRightInd w:val="0"/>
              <w:spacing w:before="0" w:after="0"/>
              <w:jc w:val="center"/>
              <w:rPr>
                <w:rFonts w:cs="Helv"/>
                <w:color w:val="000000"/>
                <w:sz w:val="16"/>
                <w:szCs w:val="16"/>
                <w:lang w:val="en-US" w:eastAsia="es-ES_tradnl"/>
              </w:rPr>
            </w:pPr>
            <w:r>
              <w:rPr>
                <w:rFonts w:cs="Helv"/>
                <w:color w:val="000000"/>
                <w:sz w:val="16"/>
                <w:szCs w:val="16"/>
                <w:lang w:val="en-US" w:eastAsia="es-ES_tradnl"/>
              </w:rPr>
              <w:fldChar w:fldCharType="begin">
                <w:ffData>
                  <w:name w:val="Fecha"/>
                  <w:enabled/>
                  <w:calcOnExit w:val="0"/>
                  <w:textInput>
                    <w:default w:val="22-12-20"/>
                  </w:textInput>
                </w:ffData>
              </w:fldChar>
            </w:r>
            <w:bookmarkStart w:id="9" w:name="Fecha"/>
            <w:r>
              <w:rPr>
                <w:rFonts w:cs="Helv"/>
                <w:color w:val="000000"/>
                <w:sz w:val="16"/>
                <w:szCs w:val="16"/>
                <w:lang w:val="en-US" w:eastAsia="es-ES_tradnl"/>
              </w:rPr>
              <w:instrText xml:space="preserve"> FORMTEXT </w:instrText>
            </w:r>
            <w:r>
              <w:rPr>
                <w:rFonts w:cs="Helv"/>
                <w:color w:val="000000"/>
                <w:sz w:val="16"/>
                <w:szCs w:val="16"/>
                <w:lang w:val="en-US" w:eastAsia="es-ES_tradnl"/>
              </w:rPr>
            </w:r>
            <w:r>
              <w:rPr>
                <w:rFonts w:cs="Helv"/>
                <w:color w:val="000000"/>
                <w:sz w:val="16"/>
                <w:szCs w:val="16"/>
                <w:lang w:val="en-US" w:eastAsia="es-ES_tradnl"/>
              </w:rPr>
              <w:fldChar w:fldCharType="separate"/>
            </w:r>
            <w:r>
              <w:rPr>
                <w:rFonts w:cs="Helv"/>
                <w:noProof/>
                <w:color w:val="000000"/>
                <w:sz w:val="16"/>
                <w:szCs w:val="16"/>
                <w:lang w:val="en-US" w:eastAsia="es-ES_tradnl"/>
              </w:rPr>
              <w:t>22-12-20</w:t>
            </w:r>
            <w:r>
              <w:rPr>
                <w:rFonts w:cs="Helv"/>
                <w:color w:val="000000"/>
                <w:sz w:val="16"/>
                <w:szCs w:val="16"/>
                <w:lang w:val="en-US" w:eastAsia="es-ES_tradnl"/>
              </w:rPr>
              <w:fldChar w:fldCharType="end"/>
            </w:r>
            <w:bookmarkEnd w:id="9"/>
          </w:p>
        </w:tc>
        <w:tc>
          <w:tcPr>
            <w:tcW w:w="1653" w:type="pct"/>
            <w:gridSpan w:val="4"/>
            <w:tcBorders>
              <w:top w:val="single" w:sz="4" w:space="0" w:color="auto"/>
              <w:bottom w:val="single" w:sz="12" w:space="0" w:color="auto"/>
            </w:tcBorders>
            <w:vAlign w:val="center"/>
          </w:tcPr>
          <w:p w14:paraId="6FA4212E" w14:textId="39851E47" w:rsidR="00346FCA" w:rsidRPr="00CD0A42" w:rsidRDefault="00E56D0F" w:rsidP="008729B7">
            <w:pPr>
              <w:autoSpaceDE w:val="0"/>
              <w:autoSpaceDN w:val="0"/>
              <w:adjustRightInd w:val="0"/>
              <w:spacing w:before="0" w:after="0"/>
              <w:jc w:val="center"/>
              <w:rPr>
                <w:rFonts w:cs="Helv"/>
                <w:color w:val="000000"/>
                <w:sz w:val="16"/>
                <w:szCs w:val="16"/>
                <w:lang w:val="en-US" w:eastAsia="es-ES_tradnl"/>
              </w:rPr>
            </w:pPr>
            <w:r>
              <w:rPr>
                <w:rFonts w:cs="Helv"/>
                <w:color w:val="000000"/>
                <w:sz w:val="16"/>
                <w:szCs w:val="16"/>
                <w:lang w:val="en-US" w:eastAsia="es-ES_tradnl"/>
              </w:rPr>
              <w:fldChar w:fldCharType="begin">
                <w:ffData>
                  <w:name w:val="Objeto"/>
                  <w:enabled/>
                  <w:calcOnExit w:val="0"/>
                  <w:textInput>
                    <w:default w:val="ISSUED FOR REVIEW"/>
                  </w:textInput>
                </w:ffData>
              </w:fldChar>
            </w:r>
            <w:bookmarkStart w:id="10" w:name="Objeto"/>
            <w:r>
              <w:rPr>
                <w:rFonts w:cs="Helv"/>
                <w:color w:val="000000"/>
                <w:sz w:val="16"/>
                <w:szCs w:val="16"/>
                <w:lang w:val="en-US" w:eastAsia="es-ES_tradnl"/>
              </w:rPr>
              <w:instrText xml:space="preserve"> FORMTEXT </w:instrText>
            </w:r>
            <w:r>
              <w:rPr>
                <w:rFonts w:cs="Helv"/>
                <w:color w:val="000000"/>
                <w:sz w:val="16"/>
                <w:szCs w:val="16"/>
                <w:lang w:val="en-US" w:eastAsia="es-ES_tradnl"/>
              </w:rPr>
            </w:r>
            <w:r>
              <w:rPr>
                <w:rFonts w:cs="Helv"/>
                <w:color w:val="000000"/>
                <w:sz w:val="16"/>
                <w:szCs w:val="16"/>
                <w:lang w:val="en-US" w:eastAsia="es-ES_tradnl"/>
              </w:rPr>
              <w:fldChar w:fldCharType="separate"/>
            </w:r>
            <w:r w:rsidR="008D5FCE">
              <w:rPr>
                <w:rFonts w:cs="Helv"/>
                <w:noProof/>
                <w:color w:val="000000"/>
                <w:sz w:val="16"/>
                <w:szCs w:val="16"/>
                <w:lang w:val="en-US" w:eastAsia="es-ES_tradnl"/>
              </w:rPr>
              <w:t>ISSUED FOR REVIEW</w:t>
            </w:r>
            <w:r>
              <w:rPr>
                <w:rFonts w:cs="Helv"/>
                <w:color w:val="000000"/>
                <w:sz w:val="16"/>
                <w:szCs w:val="16"/>
                <w:lang w:val="en-US" w:eastAsia="es-ES_tradnl"/>
              </w:rPr>
              <w:fldChar w:fldCharType="end"/>
            </w:r>
            <w:bookmarkEnd w:id="10"/>
          </w:p>
        </w:tc>
        <w:tc>
          <w:tcPr>
            <w:tcW w:w="614" w:type="pct"/>
            <w:tcBorders>
              <w:top w:val="single" w:sz="4" w:space="0" w:color="auto"/>
              <w:bottom w:val="single" w:sz="12" w:space="0" w:color="auto"/>
            </w:tcBorders>
            <w:vAlign w:val="center"/>
          </w:tcPr>
          <w:p w14:paraId="0699D7BA" w14:textId="53573FD5" w:rsidR="00346FCA" w:rsidRPr="00CD0A42" w:rsidRDefault="00586A0B" w:rsidP="00E72428">
            <w:pPr>
              <w:autoSpaceDE w:val="0"/>
              <w:autoSpaceDN w:val="0"/>
              <w:adjustRightInd w:val="0"/>
              <w:spacing w:before="0" w:after="0"/>
              <w:jc w:val="center"/>
              <w:rPr>
                <w:rFonts w:cs="Helv"/>
                <w:noProof/>
                <w:color w:val="000000"/>
                <w:sz w:val="16"/>
                <w:szCs w:val="16"/>
                <w:lang w:val="en-US"/>
              </w:rPr>
            </w:pPr>
            <w:r>
              <w:rPr>
                <w:rFonts w:cs="Helv"/>
                <w:noProof/>
                <w:color w:val="000000"/>
                <w:sz w:val="16"/>
                <w:szCs w:val="16"/>
                <w:lang w:val="en-US"/>
              </w:rPr>
              <w:t>CPJ</w:t>
            </w:r>
            <w:r w:rsidR="00240052">
              <w:rPr>
                <w:rFonts w:cs="Helv"/>
                <w:noProof/>
                <w:color w:val="000000"/>
                <w:sz w:val="16"/>
                <w:szCs w:val="16"/>
                <w:lang w:val="en-US"/>
              </w:rPr>
              <w:t xml:space="preserve"> / L</w:t>
            </w:r>
            <w:r w:rsidR="00E72428">
              <w:rPr>
                <w:rFonts w:cs="Helv"/>
                <w:noProof/>
                <w:color w:val="000000"/>
                <w:sz w:val="16"/>
                <w:szCs w:val="16"/>
                <w:lang w:val="en-US"/>
              </w:rPr>
              <w:t>CD</w:t>
            </w:r>
          </w:p>
        </w:tc>
        <w:tc>
          <w:tcPr>
            <w:tcW w:w="607" w:type="pct"/>
            <w:tcBorders>
              <w:top w:val="single" w:sz="4" w:space="0" w:color="auto"/>
              <w:bottom w:val="single" w:sz="12" w:space="0" w:color="auto"/>
            </w:tcBorders>
            <w:vAlign w:val="center"/>
          </w:tcPr>
          <w:p w14:paraId="56F5B158" w14:textId="587292F3" w:rsidR="00346FCA" w:rsidRPr="00CD0A42" w:rsidRDefault="00A02C7F" w:rsidP="00A02C7F">
            <w:pPr>
              <w:autoSpaceDE w:val="0"/>
              <w:autoSpaceDN w:val="0"/>
              <w:adjustRightInd w:val="0"/>
              <w:spacing w:before="0" w:after="0"/>
              <w:jc w:val="center"/>
              <w:rPr>
                <w:rFonts w:cs="Helv"/>
                <w:noProof/>
                <w:color w:val="000000"/>
                <w:sz w:val="16"/>
                <w:szCs w:val="16"/>
                <w:lang w:val="en-US"/>
              </w:rPr>
            </w:pPr>
            <w:r>
              <w:rPr>
                <w:rFonts w:cs="Helv"/>
                <w:noProof/>
                <w:color w:val="000000"/>
                <w:sz w:val="16"/>
                <w:szCs w:val="16"/>
                <w:lang w:val="en-US"/>
              </w:rPr>
              <w:t>FHS</w:t>
            </w:r>
          </w:p>
        </w:tc>
        <w:tc>
          <w:tcPr>
            <w:tcW w:w="668" w:type="pct"/>
            <w:tcBorders>
              <w:top w:val="single" w:sz="4" w:space="0" w:color="auto"/>
              <w:bottom w:val="single" w:sz="12" w:space="0" w:color="auto"/>
              <w:right w:val="single" w:sz="12" w:space="0" w:color="auto"/>
            </w:tcBorders>
            <w:vAlign w:val="center"/>
          </w:tcPr>
          <w:p w14:paraId="2AA14E58" w14:textId="517B9341" w:rsidR="00346FCA" w:rsidRPr="00CD0A42" w:rsidRDefault="00A02C7F" w:rsidP="00A02C7F">
            <w:pPr>
              <w:autoSpaceDE w:val="0"/>
              <w:autoSpaceDN w:val="0"/>
              <w:adjustRightInd w:val="0"/>
              <w:spacing w:before="0" w:after="0"/>
              <w:jc w:val="center"/>
              <w:rPr>
                <w:rFonts w:cs="Helv"/>
                <w:noProof/>
                <w:color w:val="000000"/>
                <w:sz w:val="16"/>
                <w:szCs w:val="16"/>
                <w:lang w:val="en-US"/>
              </w:rPr>
            </w:pPr>
            <w:r>
              <w:rPr>
                <w:rFonts w:cs="Helv"/>
                <w:noProof/>
                <w:color w:val="000000"/>
                <w:sz w:val="16"/>
                <w:szCs w:val="16"/>
                <w:lang w:val="en-US"/>
              </w:rPr>
              <w:t>ASA</w:t>
            </w:r>
          </w:p>
        </w:tc>
      </w:tr>
    </w:tbl>
    <w:p w14:paraId="0D60F3FA" w14:textId="77777777" w:rsidR="00A2675D" w:rsidRPr="00D05586" w:rsidRDefault="00A2675D" w:rsidP="00D05586">
      <w:pPr>
        <w:rPr>
          <w:szCs w:val="20"/>
          <w:lang w:val="en-US"/>
        </w:rPr>
        <w:sectPr w:rsidR="00A2675D" w:rsidRPr="00D05586" w:rsidSect="008600DC">
          <w:headerReference w:type="default" r:id="rId14"/>
          <w:footerReference w:type="default" r:id="rId15"/>
          <w:headerReference w:type="first" r:id="rId16"/>
          <w:footerReference w:type="first" r:id="rId17"/>
          <w:pgSz w:w="11907" w:h="16840" w:code="9"/>
          <w:pgMar w:top="567" w:right="1701" w:bottom="1134" w:left="1701" w:header="567" w:footer="567" w:gutter="0"/>
          <w:pgNumType w:start="1"/>
          <w:cols w:space="708"/>
          <w:vAlign w:val="center"/>
          <w:docGrid w:linePitch="326"/>
        </w:sectPr>
      </w:pPr>
    </w:p>
    <w:p w14:paraId="1C980925" w14:textId="6F113322" w:rsidR="00894872" w:rsidRPr="00DC7109" w:rsidDel="0095111A" w:rsidRDefault="002D445F" w:rsidP="00D05586">
      <w:pPr>
        <w:tabs>
          <w:tab w:val="center" w:pos="4252"/>
        </w:tabs>
        <w:jc w:val="center"/>
        <w:rPr>
          <w:del w:id="11" w:author="Ana Martín Arribas" w:date="2023-06-08T12:26:00Z"/>
          <w:b/>
          <w:lang w:val="en-US"/>
        </w:rPr>
      </w:pPr>
      <w:del w:id="12" w:author="Ana Martín Arribas" w:date="2023-06-08T12:26:00Z">
        <w:r w:rsidRPr="00DC7109" w:rsidDel="0095111A">
          <w:rPr>
            <w:b/>
            <w:lang w:val="en-US"/>
          </w:rPr>
          <w:lastRenderedPageBreak/>
          <w:delText>DOCUMENT CHANGES LOG</w:delText>
        </w:r>
      </w:del>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5574"/>
        <w:gridCol w:w="1808"/>
      </w:tblGrid>
      <w:tr w:rsidR="00837B42" w:rsidDel="0095111A" w14:paraId="7F3D4810" w14:textId="41046DB9" w:rsidTr="00D05586">
        <w:trPr>
          <w:trHeight w:val="428"/>
          <w:del w:id="13" w:author="Ana Martín Arribas" w:date="2023-06-08T12:26:00Z"/>
        </w:trPr>
        <w:tc>
          <w:tcPr>
            <w:tcW w:w="1691" w:type="dxa"/>
            <w:shd w:val="clear" w:color="auto" w:fill="E0E0E0"/>
            <w:vAlign w:val="center"/>
            <w:hideMark/>
          </w:tcPr>
          <w:p w14:paraId="0FA398F0" w14:textId="14D457AE" w:rsidR="00A2675D" w:rsidRPr="00DC7109" w:rsidDel="0095111A" w:rsidRDefault="002D445F" w:rsidP="00D05586">
            <w:pPr>
              <w:autoSpaceDE w:val="0"/>
              <w:autoSpaceDN w:val="0"/>
              <w:adjustRightInd w:val="0"/>
              <w:spacing w:before="0" w:after="0"/>
              <w:jc w:val="center"/>
              <w:rPr>
                <w:del w:id="14" w:author="Ana Martín Arribas" w:date="2023-06-08T12:26:00Z"/>
                <w:rFonts w:cs="Helv"/>
                <w:b/>
                <w:color w:val="000000"/>
                <w:sz w:val="18"/>
                <w:szCs w:val="18"/>
                <w:lang w:val="en-US" w:eastAsia="es-ES_tradnl"/>
              </w:rPr>
            </w:pPr>
            <w:del w:id="15" w:author="Ana Martín Arribas" w:date="2023-06-08T12:26:00Z">
              <w:r w:rsidRPr="00DC7109" w:rsidDel="0095111A">
                <w:rPr>
                  <w:rFonts w:cs="Helv"/>
                  <w:b/>
                  <w:color w:val="000000"/>
                  <w:sz w:val="18"/>
                  <w:szCs w:val="18"/>
                  <w:lang w:val="en-US" w:eastAsia="es-ES_tradnl"/>
                </w:rPr>
                <w:delText>Revision</w:delText>
              </w:r>
            </w:del>
          </w:p>
        </w:tc>
        <w:tc>
          <w:tcPr>
            <w:tcW w:w="5574" w:type="dxa"/>
            <w:shd w:val="clear" w:color="auto" w:fill="E0E0E0"/>
            <w:vAlign w:val="center"/>
            <w:hideMark/>
          </w:tcPr>
          <w:p w14:paraId="122EEBC5" w14:textId="43521191" w:rsidR="00A2675D" w:rsidRPr="00DC7109" w:rsidDel="0095111A" w:rsidRDefault="002D445F" w:rsidP="00D05586">
            <w:pPr>
              <w:autoSpaceDE w:val="0"/>
              <w:autoSpaceDN w:val="0"/>
              <w:adjustRightInd w:val="0"/>
              <w:spacing w:before="0" w:after="0"/>
              <w:jc w:val="center"/>
              <w:rPr>
                <w:del w:id="16" w:author="Ana Martín Arribas" w:date="2023-06-08T12:26:00Z"/>
                <w:rFonts w:cs="Helv"/>
                <w:b/>
                <w:color w:val="000000"/>
                <w:sz w:val="18"/>
                <w:szCs w:val="18"/>
                <w:lang w:val="en-US" w:eastAsia="es-ES_tradnl"/>
              </w:rPr>
            </w:pPr>
            <w:del w:id="17" w:author="Ana Martín Arribas" w:date="2023-06-08T12:26:00Z">
              <w:r w:rsidRPr="00DC7109" w:rsidDel="0095111A">
                <w:rPr>
                  <w:rFonts w:cs="Helv"/>
                  <w:b/>
                  <w:color w:val="000000"/>
                  <w:sz w:val="18"/>
                  <w:szCs w:val="18"/>
                  <w:lang w:val="en-US" w:eastAsia="es-ES_tradnl"/>
                </w:rPr>
                <w:delText>Remarks</w:delText>
              </w:r>
            </w:del>
          </w:p>
        </w:tc>
        <w:tc>
          <w:tcPr>
            <w:tcW w:w="1808" w:type="dxa"/>
            <w:shd w:val="clear" w:color="auto" w:fill="E0E0E0"/>
            <w:vAlign w:val="center"/>
            <w:hideMark/>
          </w:tcPr>
          <w:p w14:paraId="2D17A5B8" w14:textId="654C73D4" w:rsidR="00A2675D" w:rsidDel="0095111A" w:rsidRDefault="00991E4C" w:rsidP="00D05586">
            <w:pPr>
              <w:autoSpaceDE w:val="0"/>
              <w:autoSpaceDN w:val="0"/>
              <w:adjustRightInd w:val="0"/>
              <w:spacing w:before="0" w:after="0"/>
              <w:jc w:val="center"/>
              <w:rPr>
                <w:del w:id="18" w:author="Ana Martín Arribas" w:date="2023-06-08T12:26:00Z"/>
                <w:rFonts w:cs="Helv"/>
                <w:b/>
                <w:color w:val="000000"/>
                <w:sz w:val="18"/>
                <w:szCs w:val="18"/>
                <w:lang w:val="es-ES_tradnl" w:eastAsia="es-ES_tradnl"/>
              </w:rPr>
            </w:pPr>
            <w:del w:id="19" w:author="Ana Martín Arribas" w:date="2023-06-08T12:26:00Z">
              <w:r w:rsidRPr="00DC7109" w:rsidDel="0095111A">
                <w:rPr>
                  <w:rFonts w:cs="Helv"/>
                  <w:b/>
                  <w:color w:val="000000"/>
                  <w:sz w:val="18"/>
                  <w:szCs w:val="18"/>
                  <w:lang w:val="en-US" w:eastAsia="es-ES_tradnl"/>
                </w:rPr>
                <w:delText>P</w:delText>
              </w:r>
              <w:r w:rsidRPr="00E06D85" w:rsidDel="0095111A">
                <w:rPr>
                  <w:rFonts w:cs="Helv"/>
                  <w:b/>
                  <w:color w:val="000000"/>
                  <w:sz w:val="18"/>
                  <w:szCs w:val="18"/>
                  <w:lang w:val="en-US" w:eastAsia="es-ES_tradnl"/>
                </w:rPr>
                <w:delText>aragraph</w:delText>
              </w:r>
            </w:del>
          </w:p>
        </w:tc>
      </w:tr>
      <w:tr w:rsidR="00A56A93" w:rsidDel="0095111A" w14:paraId="6662926D" w14:textId="54A90A4C" w:rsidTr="00D05586">
        <w:trPr>
          <w:trHeight w:val="458"/>
          <w:del w:id="20" w:author="Ana Martín Arribas" w:date="2023-06-08T12:26:00Z"/>
        </w:trPr>
        <w:tc>
          <w:tcPr>
            <w:tcW w:w="1691" w:type="dxa"/>
            <w:vAlign w:val="center"/>
          </w:tcPr>
          <w:p w14:paraId="6D02898E" w14:textId="21C1A358" w:rsidR="00A56A93" w:rsidDel="0095111A" w:rsidRDefault="00A56A93" w:rsidP="00A56A93">
            <w:pPr>
              <w:autoSpaceDE w:val="0"/>
              <w:autoSpaceDN w:val="0"/>
              <w:adjustRightInd w:val="0"/>
              <w:jc w:val="center"/>
              <w:rPr>
                <w:del w:id="21" w:author="Ana Martín Arribas" w:date="2023-06-08T12:26:00Z"/>
                <w:rFonts w:cs="Helv"/>
                <w:color w:val="000000"/>
                <w:sz w:val="16"/>
                <w:szCs w:val="16"/>
                <w:lang w:val="es-ES_tradnl" w:eastAsia="es-ES_tradnl"/>
              </w:rPr>
            </w:pPr>
            <w:del w:id="22" w:author="Ana Martín Arribas" w:date="2023-06-08T12:26:00Z">
              <w:r w:rsidDel="0095111A">
                <w:rPr>
                  <w:rFonts w:cs="Helv"/>
                  <w:color w:val="000000"/>
                  <w:sz w:val="16"/>
                  <w:szCs w:val="16"/>
                  <w:lang w:val="es-ES_tradnl" w:eastAsia="es-ES_tradnl"/>
                </w:rPr>
                <w:delText>P01</w:delText>
              </w:r>
            </w:del>
          </w:p>
        </w:tc>
        <w:tc>
          <w:tcPr>
            <w:tcW w:w="5574" w:type="dxa"/>
            <w:vAlign w:val="center"/>
          </w:tcPr>
          <w:p w14:paraId="1563F8DC" w14:textId="62BEE93C" w:rsidR="00A56A93" w:rsidDel="0095111A" w:rsidRDefault="00A56A93" w:rsidP="00A56A93">
            <w:pPr>
              <w:jc w:val="center"/>
              <w:rPr>
                <w:del w:id="23" w:author="Ana Martín Arribas" w:date="2023-06-08T12:26:00Z"/>
                <w:rFonts w:cs="Helv"/>
                <w:sz w:val="16"/>
                <w:szCs w:val="16"/>
                <w:lang w:val="es-ES_tradnl" w:eastAsia="es-ES_tradnl"/>
              </w:rPr>
            </w:pPr>
            <w:del w:id="24" w:author="Ana Martín Arribas" w:date="2023-06-08T12:26:00Z">
              <w:r w:rsidRPr="00EE42BF" w:rsidDel="0095111A">
                <w:rPr>
                  <w:rFonts w:cs="Helv"/>
                  <w:sz w:val="16"/>
                  <w:szCs w:val="16"/>
                  <w:lang w:val="es-ES_tradnl" w:eastAsia="es-ES_tradnl"/>
                </w:rPr>
                <w:delText>Not applicable. First issue.</w:delText>
              </w:r>
            </w:del>
          </w:p>
        </w:tc>
        <w:tc>
          <w:tcPr>
            <w:tcW w:w="1808" w:type="dxa"/>
            <w:vAlign w:val="center"/>
          </w:tcPr>
          <w:p w14:paraId="374ED588" w14:textId="024CBADB" w:rsidR="00A56A93" w:rsidDel="0095111A" w:rsidRDefault="00A56A93" w:rsidP="00A56A93">
            <w:pPr>
              <w:autoSpaceDE w:val="0"/>
              <w:autoSpaceDN w:val="0"/>
              <w:adjustRightInd w:val="0"/>
              <w:jc w:val="center"/>
              <w:rPr>
                <w:del w:id="25" w:author="Ana Martín Arribas" w:date="2023-06-08T12:26:00Z"/>
                <w:rFonts w:cs="Helv"/>
                <w:color w:val="000000"/>
                <w:sz w:val="16"/>
                <w:szCs w:val="16"/>
                <w:lang w:val="es-ES_tradnl" w:eastAsia="es-ES_tradnl"/>
              </w:rPr>
            </w:pPr>
            <w:del w:id="26" w:author="Ana Martín Arribas" w:date="2023-06-08T12:26:00Z">
              <w:r w:rsidDel="0095111A">
                <w:rPr>
                  <w:rFonts w:cs="Helv"/>
                  <w:color w:val="000000"/>
                  <w:sz w:val="16"/>
                  <w:szCs w:val="16"/>
                  <w:lang w:val="es-ES_tradnl" w:eastAsia="es-ES_tradnl"/>
                </w:rPr>
                <w:delText>-</w:delText>
              </w:r>
            </w:del>
          </w:p>
        </w:tc>
      </w:tr>
      <w:tr w:rsidR="00837B42" w:rsidDel="0095111A" w14:paraId="0ECAC18A" w14:textId="5BEC737D" w:rsidTr="00D05586">
        <w:trPr>
          <w:trHeight w:val="473"/>
          <w:del w:id="27" w:author="Ana Martín Arribas" w:date="2023-06-08T12:26:00Z"/>
        </w:trPr>
        <w:tc>
          <w:tcPr>
            <w:tcW w:w="1691" w:type="dxa"/>
            <w:vAlign w:val="center"/>
          </w:tcPr>
          <w:p w14:paraId="6E985F7F" w14:textId="73FCDBED" w:rsidR="00A2675D" w:rsidDel="0095111A" w:rsidRDefault="00A2675D" w:rsidP="00D05586">
            <w:pPr>
              <w:autoSpaceDE w:val="0"/>
              <w:autoSpaceDN w:val="0"/>
              <w:adjustRightInd w:val="0"/>
              <w:jc w:val="center"/>
              <w:rPr>
                <w:del w:id="28" w:author="Ana Martín Arribas" w:date="2023-06-08T12:26:00Z"/>
                <w:rFonts w:cs="Helv"/>
                <w:color w:val="000000"/>
                <w:sz w:val="16"/>
                <w:szCs w:val="16"/>
                <w:lang w:val="es-ES_tradnl" w:eastAsia="es-ES_tradnl"/>
              </w:rPr>
            </w:pPr>
          </w:p>
        </w:tc>
        <w:tc>
          <w:tcPr>
            <w:tcW w:w="5574" w:type="dxa"/>
            <w:vAlign w:val="center"/>
          </w:tcPr>
          <w:p w14:paraId="66948DA9" w14:textId="468E0D88" w:rsidR="00A2675D" w:rsidDel="0095111A" w:rsidRDefault="00A2675D" w:rsidP="00D05586">
            <w:pPr>
              <w:autoSpaceDE w:val="0"/>
              <w:autoSpaceDN w:val="0"/>
              <w:adjustRightInd w:val="0"/>
              <w:jc w:val="center"/>
              <w:rPr>
                <w:del w:id="29" w:author="Ana Martín Arribas" w:date="2023-06-08T12:26:00Z"/>
                <w:rFonts w:cs="Helv"/>
                <w:noProof/>
                <w:color w:val="000000"/>
                <w:sz w:val="16"/>
                <w:szCs w:val="16"/>
              </w:rPr>
            </w:pPr>
          </w:p>
        </w:tc>
        <w:tc>
          <w:tcPr>
            <w:tcW w:w="1808" w:type="dxa"/>
            <w:vAlign w:val="center"/>
          </w:tcPr>
          <w:p w14:paraId="6C0B766A" w14:textId="52A9ECC0" w:rsidR="00A2675D" w:rsidDel="0095111A" w:rsidRDefault="00A2675D" w:rsidP="00D05586">
            <w:pPr>
              <w:autoSpaceDE w:val="0"/>
              <w:autoSpaceDN w:val="0"/>
              <w:adjustRightInd w:val="0"/>
              <w:jc w:val="center"/>
              <w:rPr>
                <w:del w:id="30" w:author="Ana Martín Arribas" w:date="2023-06-08T12:26:00Z"/>
                <w:rFonts w:cs="Helv"/>
                <w:noProof/>
                <w:color w:val="000000"/>
                <w:sz w:val="16"/>
                <w:szCs w:val="16"/>
              </w:rPr>
            </w:pPr>
          </w:p>
        </w:tc>
      </w:tr>
      <w:tr w:rsidR="00837B42" w:rsidDel="0095111A" w14:paraId="18A6BEC0" w14:textId="6DF134AF" w:rsidTr="00D05586">
        <w:trPr>
          <w:trHeight w:val="431"/>
          <w:del w:id="31" w:author="Ana Martín Arribas" w:date="2023-06-08T12:26:00Z"/>
        </w:trPr>
        <w:tc>
          <w:tcPr>
            <w:tcW w:w="1691" w:type="dxa"/>
            <w:vAlign w:val="center"/>
          </w:tcPr>
          <w:p w14:paraId="136F7685" w14:textId="19177846" w:rsidR="00A2675D" w:rsidDel="0095111A" w:rsidRDefault="00A2675D" w:rsidP="00D05586">
            <w:pPr>
              <w:autoSpaceDE w:val="0"/>
              <w:autoSpaceDN w:val="0"/>
              <w:adjustRightInd w:val="0"/>
              <w:jc w:val="center"/>
              <w:rPr>
                <w:del w:id="32" w:author="Ana Martín Arribas" w:date="2023-06-08T12:26:00Z"/>
                <w:rFonts w:cs="Helv"/>
                <w:color w:val="000000"/>
                <w:sz w:val="16"/>
                <w:szCs w:val="16"/>
                <w:lang w:val="es-ES_tradnl" w:eastAsia="es-ES_tradnl"/>
              </w:rPr>
            </w:pPr>
          </w:p>
        </w:tc>
        <w:tc>
          <w:tcPr>
            <w:tcW w:w="5574" w:type="dxa"/>
            <w:vAlign w:val="center"/>
          </w:tcPr>
          <w:p w14:paraId="36228650" w14:textId="346DE48E" w:rsidR="00A2675D" w:rsidDel="0095111A" w:rsidRDefault="00A2675D" w:rsidP="00D05586">
            <w:pPr>
              <w:autoSpaceDE w:val="0"/>
              <w:autoSpaceDN w:val="0"/>
              <w:adjustRightInd w:val="0"/>
              <w:jc w:val="center"/>
              <w:rPr>
                <w:del w:id="33" w:author="Ana Martín Arribas" w:date="2023-06-08T12:26:00Z"/>
                <w:rFonts w:cs="Helv"/>
                <w:noProof/>
                <w:color w:val="000000"/>
                <w:sz w:val="16"/>
                <w:szCs w:val="16"/>
              </w:rPr>
            </w:pPr>
          </w:p>
        </w:tc>
        <w:tc>
          <w:tcPr>
            <w:tcW w:w="1808" w:type="dxa"/>
            <w:vAlign w:val="center"/>
          </w:tcPr>
          <w:p w14:paraId="6587752A" w14:textId="76E5EE3B" w:rsidR="00A2675D" w:rsidDel="0095111A" w:rsidRDefault="00A2675D" w:rsidP="00D05586">
            <w:pPr>
              <w:autoSpaceDE w:val="0"/>
              <w:autoSpaceDN w:val="0"/>
              <w:adjustRightInd w:val="0"/>
              <w:jc w:val="center"/>
              <w:rPr>
                <w:del w:id="34" w:author="Ana Martín Arribas" w:date="2023-06-08T12:26:00Z"/>
                <w:rFonts w:cs="Helv"/>
                <w:noProof/>
                <w:color w:val="000000"/>
                <w:sz w:val="16"/>
                <w:szCs w:val="16"/>
              </w:rPr>
            </w:pPr>
          </w:p>
        </w:tc>
      </w:tr>
      <w:tr w:rsidR="00837B42" w:rsidDel="0095111A" w14:paraId="798AC081" w14:textId="1C182A58" w:rsidTr="00D05586">
        <w:trPr>
          <w:trHeight w:val="431"/>
          <w:del w:id="35" w:author="Ana Martín Arribas" w:date="2023-06-08T12:26:00Z"/>
        </w:trPr>
        <w:tc>
          <w:tcPr>
            <w:tcW w:w="1691" w:type="dxa"/>
            <w:vAlign w:val="center"/>
          </w:tcPr>
          <w:p w14:paraId="4FF09434" w14:textId="597F031A" w:rsidR="00A2675D" w:rsidDel="0095111A" w:rsidRDefault="00A2675D" w:rsidP="00D05586">
            <w:pPr>
              <w:autoSpaceDE w:val="0"/>
              <w:autoSpaceDN w:val="0"/>
              <w:adjustRightInd w:val="0"/>
              <w:jc w:val="center"/>
              <w:rPr>
                <w:del w:id="36" w:author="Ana Martín Arribas" w:date="2023-06-08T12:26:00Z"/>
                <w:rFonts w:cs="Helv"/>
                <w:color w:val="000000"/>
                <w:sz w:val="16"/>
                <w:szCs w:val="16"/>
                <w:lang w:val="es-ES_tradnl" w:eastAsia="es-ES_tradnl"/>
              </w:rPr>
            </w:pPr>
          </w:p>
        </w:tc>
        <w:tc>
          <w:tcPr>
            <w:tcW w:w="5574" w:type="dxa"/>
            <w:vAlign w:val="center"/>
          </w:tcPr>
          <w:p w14:paraId="5B728188" w14:textId="78A6DB14" w:rsidR="00A2675D" w:rsidDel="0095111A" w:rsidRDefault="00A2675D" w:rsidP="00D05586">
            <w:pPr>
              <w:autoSpaceDE w:val="0"/>
              <w:autoSpaceDN w:val="0"/>
              <w:adjustRightInd w:val="0"/>
              <w:jc w:val="center"/>
              <w:rPr>
                <w:del w:id="37" w:author="Ana Martín Arribas" w:date="2023-06-08T12:26:00Z"/>
                <w:rFonts w:cs="Helv"/>
                <w:noProof/>
                <w:color w:val="000000"/>
                <w:sz w:val="16"/>
                <w:szCs w:val="16"/>
              </w:rPr>
            </w:pPr>
          </w:p>
        </w:tc>
        <w:tc>
          <w:tcPr>
            <w:tcW w:w="1808" w:type="dxa"/>
            <w:vAlign w:val="center"/>
          </w:tcPr>
          <w:p w14:paraId="52E014CC" w14:textId="342F77EA" w:rsidR="00A2675D" w:rsidDel="0095111A" w:rsidRDefault="00A2675D" w:rsidP="00D05586">
            <w:pPr>
              <w:autoSpaceDE w:val="0"/>
              <w:autoSpaceDN w:val="0"/>
              <w:adjustRightInd w:val="0"/>
              <w:jc w:val="center"/>
              <w:rPr>
                <w:del w:id="38" w:author="Ana Martín Arribas" w:date="2023-06-08T12:26:00Z"/>
                <w:rFonts w:cs="Helv"/>
                <w:noProof/>
                <w:color w:val="000000"/>
                <w:sz w:val="16"/>
                <w:szCs w:val="16"/>
              </w:rPr>
            </w:pPr>
          </w:p>
        </w:tc>
      </w:tr>
      <w:tr w:rsidR="00837B42" w:rsidDel="0095111A" w14:paraId="0E590F87" w14:textId="5497FDFF" w:rsidTr="00D05586">
        <w:trPr>
          <w:trHeight w:val="431"/>
          <w:del w:id="39" w:author="Ana Martín Arribas" w:date="2023-06-08T12:26:00Z"/>
        </w:trPr>
        <w:tc>
          <w:tcPr>
            <w:tcW w:w="1691" w:type="dxa"/>
            <w:vAlign w:val="center"/>
          </w:tcPr>
          <w:p w14:paraId="5B08125E" w14:textId="661D3FBE" w:rsidR="00A2675D" w:rsidDel="0095111A" w:rsidRDefault="00A2675D" w:rsidP="00D05586">
            <w:pPr>
              <w:autoSpaceDE w:val="0"/>
              <w:autoSpaceDN w:val="0"/>
              <w:adjustRightInd w:val="0"/>
              <w:jc w:val="center"/>
              <w:rPr>
                <w:del w:id="40" w:author="Ana Martín Arribas" w:date="2023-06-08T12:26:00Z"/>
                <w:rFonts w:cs="Helv"/>
                <w:color w:val="000000"/>
                <w:sz w:val="16"/>
                <w:szCs w:val="16"/>
                <w:lang w:val="es-ES_tradnl" w:eastAsia="es-ES_tradnl"/>
              </w:rPr>
            </w:pPr>
          </w:p>
        </w:tc>
        <w:tc>
          <w:tcPr>
            <w:tcW w:w="5574" w:type="dxa"/>
            <w:vAlign w:val="center"/>
          </w:tcPr>
          <w:p w14:paraId="5FB58394" w14:textId="0B234AB2" w:rsidR="00A2675D" w:rsidDel="0095111A" w:rsidRDefault="00A2675D" w:rsidP="00D05586">
            <w:pPr>
              <w:autoSpaceDE w:val="0"/>
              <w:autoSpaceDN w:val="0"/>
              <w:adjustRightInd w:val="0"/>
              <w:jc w:val="center"/>
              <w:rPr>
                <w:del w:id="41" w:author="Ana Martín Arribas" w:date="2023-06-08T12:26:00Z"/>
                <w:rFonts w:cs="Helv"/>
                <w:noProof/>
                <w:color w:val="000000"/>
                <w:sz w:val="16"/>
                <w:szCs w:val="16"/>
              </w:rPr>
            </w:pPr>
          </w:p>
        </w:tc>
        <w:tc>
          <w:tcPr>
            <w:tcW w:w="1808" w:type="dxa"/>
            <w:vAlign w:val="center"/>
          </w:tcPr>
          <w:p w14:paraId="5185A007" w14:textId="63F54D01" w:rsidR="00A2675D" w:rsidDel="0095111A" w:rsidRDefault="00A2675D" w:rsidP="00D05586">
            <w:pPr>
              <w:autoSpaceDE w:val="0"/>
              <w:autoSpaceDN w:val="0"/>
              <w:adjustRightInd w:val="0"/>
              <w:jc w:val="center"/>
              <w:rPr>
                <w:del w:id="42" w:author="Ana Martín Arribas" w:date="2023-06-08T12:26:00Z"/>
                <w:rFonts w:cs="Helv"/>
                <w:noProof/>
                <w:color w:val="000000"/>
                <w:sz w:val="16"/>
                <w:szCs w:val="16"/>
              </w:rPr>
            </w:pPr>
          </w:p>
        </w:tc>
      </w:tr>
      <w:tr w:rsidR="00837B42" w:rsidDel="0095111A" w14:paraId="7E7A95B8" w14:textId="1E6085C5" w:rsidTr="00D05586">
        <w:trPr>
          <w:trHeight w:val="431"/>
          <w:del w:id="43" w:author="Ana Martín Arribas" w:date="2023-06-08T12:26:00Z"/>
        </w:trPr>
        <w:tc>
          <w:tcPr>
            <w:tcW w:w="1691" w:type="dxa"/>
            <w:vAlign w:val="center"/>
          </w:tcPr>
          <w:p w14:paraId="09B55F80" w14:textId="65F80949" w:rsidR="00A2675D" w:rsidDel="0095111A" w:rsidRDefault="00A2675D" w:rsidP="00D05586">
            <w:pPr>
              <w:autoSpaceDE w:val="0"/>
              <w:autoSpaceDN w:val="0"/>
              <w:adjustRightInd w:val="0"/>
              <w:jc w:val="center"/>
              <w:rPr>
                <w:del w:id="44" w:author="Ana Martín Arribas" w:date="2023-06-08T12:26:00Z"/>
                <w:rFonts w:cs="Helv"/>
                <w:color w:val="000000"/>
                <w:sz w:val="16"/>
                <w:szCs w:val="16"/>
                <w:lang w:val="es-ES_tradnl" w:eastAsia="es-ES_tradnl"/>
              </w:rPr>
            </w:pPr>
          </w:p>
        </w:tc>
        <w:tc>
          <w:tcPr>
            <w:tcW w:w="5574" w:type="dxa"/>
            <w:vAlign w:val="center"/>
          </w:tcPr>
          <w:p w14:paraId="0E1D607C" w14:textId="778913B4" w:rsidR="00A2675D" w:rsidDel="0095111A" w:rsidRDefault="00A2675D" w:rsidP="00D05586">
            <w:pPr>
              <w:autoSpaceDE w:val="0"/>
              <w:autoSpaceDN w:val="0"/>
              <w:adjustRightInd w:val="0"/>
              <w:jc w:val="center"/>
              <w:rPr>
                <w:del w:id="45" w:author="Ana Martín Arribas" w:date="2023-06-08T12:26:00Z"/>
                <w:rFonts w:cs="Helv"/>
                <w:noProof/>
                <w:color w:val="000000"/>
                <w:sz w:val="16"/>
                <w:szCs w:val="16"/>
              </w:rPr>
            </w:pPr>
          </w:p>
        </w:tc>
        <w:tc>
          <w:tcPr>
            <w:tcW w:w="1808" w:type="dxa"/>
            <w:vAlign w:val="center"/>
          </w:tcPr>
          <w:p w14:paraId="180B2441" w14:textId="60C5C697" w:rsidR="00A2675D" w:rsidDel="0095111A" w:rsidRDefault="00A2675D" w:rsidP="00D05586">
            <w:pPr>
              <w:autoSpaceDE w:val="0"/>
              <w:autoSpaceDN w:val="0"/>
              <w:adjustRightInd w:val="0"/>
              <w:jc w:val="center"/>
              <w:rPr>
                <w:del w:id="46" w:author="Ana Martín Arribas" w:date="2023-06-08T12:26:00Z"/>
                <w:rFonts w:cs="Helv"/>
                <w:noProof/>
                <w:color w:val="000000"/>
                <w:sz w:val="16"/>
                <w:szCs w:val="16"/>
              </w:rPr>
            </w:pPr>
          </w:p>
        </w:tc>
      </w:tr>
      <w:tr w:rsidR="00837B42" w:rsidDel="0095111A" w14:paraId="43C1FB8B" w14:textId="6232B10F" w:rsidTr="00D05586">
        <w:trPr>
          <w:trHeight w:val="431"/>
          <w:del w:id="47" w:author="Ana Martín Arribas" w:date="2023-06-08T12:26:00Z"/>
        </w:trPr>
        <w:tc>
          <w:tcPr>
            <w:tcW w:w="1691" w:type="dxa"/>
            <w:vAlign w:val="center"/>
          </w:tcPr>
          <w:p w14:paraId="3FCEB851" w14:textId="77F89428" w:rsidR="00A2675D" w:rsidDel="0095111A" w:rsidRDefault="00A2675D" w:rsidP="00D05586">
            <w:pPr>
              <w:autoSpaceDE w:val="0"/>
              <w:autoSpaceDN w:val="0"/>
              <w:adjustRightInd w:val="0"/>
              <w:jc w:val="center"/>
              <w:rPr>
                <w:del w:id="48" w:author="Ana Martín Arribas" w:date="2023-06-08T12:26:00Z"/>
                <w:rFonts w:cs="Helv"/>
                <w:color w:val="000000"/>
                <w:sz w:val="16"/>
                <w:szCs w:val="16"/>
                <w:lang w:val="es-ES_tradnl" w:eastAsia="es-ES_tradnl"/>
              </w:rPr>
            </w:pPr>
          </w:p>
        </w:tc>
        <w:tc>
          <w:tcPr>
            <w:tcW w:w="5574" w:type="dxa"/>
            <w:vAlign w:val="center"/>
          </w:tcPr>
          <w:p w14:paraId="7881DAA8" w14:textId="1658A836" w:rsidR="00A2675D" w:rsidDel="0095111A" w:rsidRDefault="00A2675D" w:rsidP="00D05586">
            <w:pPr>
              <w:autoSpaceDE w:val="0"/>
              <w:autoSpaceDN w:val="0"/>
              <w:adjustRightInd w:val="0"/>
              <w:jc w:val="center"/>
              <w:rPr>
                <w:del w:id="49" w:author="Ana Martín Arribas" w:date="2023-06-08T12:26:00Z"/>
                <w:rFonts w:cs="Helv"/>
                <w:noProof/>
                <w:color w:val="000000"/>
                <w:sz w:val="16"/>
                <w:szCs w:val="16"/>
              </w:rPr>
            </w:pPr>
          </w:p>
        </w:tc>
        <w:tc>
          <w:tcPr>
            <w:tcW w:w="1808" w:type="dxa"/>
            <w:vAlign w:val="center"/>
          </w:tcPr>
          <w:p w14:paraId="28AE5A11" w14:textId="6239E5D3" w:rsidR="00A2675D" w:rsidDel="0095111A" w:rsidRDefault="00A2675D" w:rsidP="00D05586">
            <w:pPr>
              <w:autoSpaceDE w:val="0"/>
              <w:autoSpaceDN w:val="0"/>
              <w:adjustRightInd w:val="0"/>
              <w:jc w:val="center"/>
              <w:rPr>
                <w:del w:id="50" w:author="Ana Martín Arribas" w:date="2023-06-08T12:26:00Z"/>
                <w:rFonts w:cs="Helv"/>
                <w:noProof/>
                <w:color w:val="000000"/>
                <w:sz w:val="16"/>
                <w:szCs w:val="16"/>
              </w:rPr>
            </w:pPr>
          </w:p>
        </w:tc>
      </w:tr>
      <w:tr w:rsidR="00837B42" w:rsidDel="0095111A" w14:paraId="1533D5BF" w14:textId="0A1758D6" w:rsidTr="00D05586">
        <w:trPr>
          <w:trHeight w:val="431"/>
          <w:del w:id="51" w:author="Ana Martín Arribas" w:date="2023-06-08T12:26:00Z"/>
        </w:trPr>
        <w:tc>
          <w:tcPr>
            <w:tcW w:w="1691" w:type="dxa"/>
            <w:vAlign w:val="center"/>
          </w:tcPr>
          <w:p w14:paraId="03DBD446" w14:textId="4DBF6B62" w:rsidR="00A2675D" w:rsidDel="0095111A" w:rsidRDefault="00A2675D" w:rsidP="00D05586">
            <w:pPr>
              <w:autoSpaceDE w:val="0"/>
              <w:autoSpaceDN w:val="0"/>
              <w:adjustRightInd w:val="0"/>
              <w:jc w:val="center"/>
              <w:rPr>
                <w:del w:id="52" w:author="Ana Martín Arribas" w:date="2023-06-08T12:26:00Z"/>
                <w:rFonts w:cs="Helv"/>
                <w:color w:val="000000"/>
                <w:sz w:val="16"/>
                <w:szCs w:val="16"/>
                <w:lang w:val="es-ES_tradnl" w:eastAsia="es-ES_tradnl"/>
              </w:rPr>
            </w:pPr>
          </w:p>
        </w:tc>
        <w:tc>
          <w:tcPr>
            <w:tcW w:w="5574" w:type="dxa"/>
            <w:vAlign w:val="center"/>
          </w:tcPr>
          <w:p w14:paraId="236B2D91" w14:textId="43876DC3" w:rsidR="00A2675D" w:rsidDel="0095111A" w:rsidRDefault="00A2675D" w:rsidP="00D05586">
            <w:pPr>
              <w:autoSpaceDE w:val="0"/>
              <w:autoSpaceDN w:val="0"/>
              <w:adjustRightInd w:val="0"/>
              <w:jc w:val="center"/>
              <w:rPr>
                <w:del w:id="53" w:author="Ana Martín Arribas" w:date="2023-06-08T12:26:00Z"/>
                <w:rFonts w:cs="Helv"/>
                <w:noProof/>
                <w:color w:val="000000"/>
                <w:sz w:val="16"/>
                <w:szCs w:val="16"/>
              </w:rPr>
            </w:pPr>
          </w:p>
        </w:tc>
        <w:tc>
          <w:tcPr>
            <w:tcW w:w="1808" w:type="dxa"/>
            <w:vAlign w:val="center"/>
          </w:tcPr>
          <w:p w14:paraId="61BFC6A0" w14:textId="3D8A9F8A" w:rsidR="00A2675D" w:rsidDel="0095111A" w:rsidRDefault="00A2675D" w:rsidP="00D05586">
            <w:pPr>
              <w:autoSpaceDE w:val="0"/>
              <w:autoSpaceDN w:val="0"/>
              <w:adjustRightInd w:val="0"/>
              <w:jc w:val="center"/>
              <w:rPr>
                <w:del w:id="54" w:author="Ana Martín Arribas" w:date="2023-06-08T12:26:00Z"/>
                <w:rFonts w:cs="Helv"/>
                <w:noProof/>
                <w:color w:val="000000"/>
                <w:sz w:val="16"/>
                <w:szCs w:val="16"/>
              </w:rPr>
            </w:pPr>
          </w:p>
        </w:tc>
      </w:tr>
      <w:tr w:rsidR="00837B42" w:rsidDel="0095111A" w14:paraId="7ADE2F4D" w14:textId="3A5E5653" w:rsidTr="00D05586">
        <w:trPr>
          <w:trHeight w:val="431"/>
          <w:del w:id="55" w:author="Ana Martín Arribas" w:date="2023-06-08T12:26:00Z"/>
        </w:trPr>
        <w:tc>
          <w:tcPr>
            <w:tcW w:w="1691" w:type="dxa"/>
            <w:vAlign w:val="center"/>
          </w:tcPr>
          <w:p w14:paraId="009BD044" w14:textId="3CB7CC34" w:rsidR="00A2675D" w:rsidDel="0095111A" w:rsidRDefault="00A2675D" w:rsidP="00D05586">
            <w:pPr>
              <w:autoSpaceDE w:val="0"/>
              <w:autoSpaceDN w:val="0"/>
              <w:adjustRightInd w:val="0"/>
              <w:jc w:val="center"/>
              <w:rPr>
                <w:del w:id="56" w:author="Ana Martín Arribas" w:date="2023-06-08T12:26:00Z"/>
                <w:rFonts w:cs="Helv"/>
                <w:color w:val="000000"/>
                <w:sz w:val="16"/>
                <w:szCs w:val="16"/>
                <w:lang w:val="es-ES_tradnl" w:eastAsia="es-ES_tradnl"/>
              </w:rPr>
            </w:pPr>
          </w:p>
        </w:tc>
        <w:tc>
          <w:tcPr>
            <w:tcW w:w="5574" w:type="dxa"/>
            <w:vAlign w:val="center"/>
          </w:tcPr>
          <w:p w14:paraId="749165F1" w14:textId="7221C526" w:rsidR="00A2675D" w:rsidDel="0095111A" w:rsidRDefault="00A2675D" w:rsidP="00D05586">
            <w:pPr>
              <w:autoSpaceDE w:val="0"/>
              <w:autoSpaceDN w:val="0"/>
              <w:adjustRightInd w:val="0"/>
              <w:jc w:val="center"/>
              <w:rPr>
                <w:del w:id="57" w:author="Ana Martín Arribas" w:date="2023-06-08T12:26:00Z"/>
                <w:rFonts w:cs="Helv"/>
                <w:noProof/>
                <w:color w:val="000000"/>
                <w:sz w:val="16"/>
                <w:szCs w:val="16"/>
              </w:rPr>
            </w:pPr>
          </w:p>
        </w:tc>
        <w:tc>
          <w:tcPr>
            <w:tcW w:w="1808" w:type="dxa"/>
            <w:vAlign w:val="center"/>
          </w:tcPr>
          <w:p w14:paraId="0900B2F6" w14:textId="14952FFA" w:rsidR="00A2675D" w:rsidDel="0095111A" w:rsidRDefault="00A2675D" w:rsidP="00D05586">
            <w:pPr>
              <w:autoSpaceDE w:val="0"/>
              <w:autoSpaceDN w:val="0"/>
              <w:adjustRightInd w:val="0"/>
              <w:jc w:val="center"/>
              <w:rPr>
                <w:del w:id="58" w:author="Ana Martín Arribas" w:date="2023-06-08T12:26:00Z"/>
                <w:rFonts w:cs="Helv"/>
                <w:noProof/>
                <w:color w:val="000000"/>
                <w:sz w:val="16"/>
                <w:szCs w:val="16"/>
              </w:rPr>
            </w:pPr>
          </w:p>
        </w:tc>
      </w:tr>
      <w:tr w:rsidR="00837B42" w:rsidDel="0095111A" w14:paraId="63ADB237" w14:textId="4746EAFD" w:rsidTr="00D05586">
        <w:trPr>
          <w:trHeight w:val="431"/>
          <w:del w:id="59" w:author="Ana Martín Arribas" w:date="2023-06-08T12:26:00Z"/>
        </w:trPr>
        <w:tc>
          <w:tcPr>
            <w:tcW w:w="1691" w:type="dxa"/>
            <w:vAlign w:val="center"/>
          </w:tcPr>
          <w:p w14:paraId="38C9960F" w14:textId="50227316" w:rsidR="00A2675D" w:rsidDel="0095111A" w:rsidRDefault="00A2675D" w:rsidP="00D05586">
            <w:pPr>
              <w:autoSpaceDE w:val="0"/>
              <w:autoSpaceDN w:val="0"/>
              <w:adjustRightInd w:val="0"/>
              <w:jc w:val="center"/>
              <w:rPr>
                <w:del w:id="60" w:author="Ana Martín Arribas" w:date="2023-06-08T12:26:00Z"/>
                <w:rFonts w:cs="Helv"/>
                <w:color w:val="000000"/>
                <w:sz w:val="16"/>
                <w:szCs w:val="16"/>
                <w:lang w:val="es-ES_tradnl" w:eastAsia="es-ES_tradnl"/>
              </w:rPr>
            </w:pPr>
          </w:p>
        </w:tc>
        <w:tc>
          <w:tcPr>
            <w:tcW w:w="5574" w:type="dxa"/>
            <w:vAlign w:val="center"/>
          </w:tcPr>
          <w:p w14:paraId="288E854F" w14:textId="54A5F107" w:rsidR="00A2675D" w:rsidDel="0095111A" w:rsidRDefault="00A2675D" w:rsidP="00D05586">
            <w:pPr>
              <w:autoSpaceDE w:val="0"/>
              <w:autoSpaceDN w:val="0"/>
              <w:adjustRightInd w:val="0"/>
              <w:jc w:val="center"/>
              <w:rPr>
                <w:del w:id="61" w:author="Ana Martín Arribas" w:date="2023-06-08T12:26:00Z"/>
                <w:rFonts w:cs="Helv"/>
                <w:noProof/>
                <w:color w:val="000000"/>
                <w:sz w:val="16"/>
                <w:szCs w:val="16"/>
              </w:rPr>
            </w:pPr>
          </w:p>
        </w:tc>
        <w:tc>
          <w:tcPr>
            <w:tcW w:w="1808" w:type="dxa"/>
            <w:vAlign w:val="center"/>
          </w:tcPr>
          <w:p w14:paraId="7E9CE297" w14:textId="7D1C71CE" w:rsidR="00A2675D" w:rsidDel="0095111A" w:rsidRDefault="00A2675D" w:rsidP="00D05586">
            <w:pPr>
              <w:autoSpaceDE w:val="0"/>
              <w:autoSpaceDN w:val="0"/>
              <w:adjustRightInd w:val="0"/>
              <w:jc w:val="center"/>
              <w:rPr>
                <w:del w:id="62" w:author="Ana Martín Arribas" w:date="2023-06-08T12:26:00Z"/>
                <w:rFonts w:cs="Helv"/>
                <w:noProof/>
                <w:color w:val="000000"/>
                <w:sz w:val="16"/>
                <w:szCs w:val="16"/>
              </w:rPr>
            </w:pPr>
          </w:p>
        </w:tc>
      </w:tr>
      <w:tr w:rsidR="00837B42" w:rsidDel="0095111A" w14:paraId="2DF6199B" w14:textId="76F391F8" w:rsidTr="00D05586">
        <w:trPr>
          <w:trHeight w:val="431"/>
          <w:del w:id="63" w:author="Ana Martín Arribas" w:date="2023-06-08T12:26:00Z"/>
        </w:trPr>
        <w:tc>
          <w:tcPr>
            <w:tcW w:w="1691" w:type="dxa"/>
            <w:vAlign w:val="center"/>
          </w:tcPr>
          <w:p w14:paraId="199ACF76" w14:textId="06B1CF32" w:rsidR="00A2675D" w:rsidDel="0095111A" w:rsidRDefault="00A2675D" w:rsidP="00D05586">
            <w:pPr>
              <w:autoSpaceDE w:val="0"/>
              <w:autoSpaceDN w:val="0"/>
              <w:adjustRightInd w:val="0"/>
              <w:jc w:val="center"/>
              <w:rPr>
                <w:del w:id="64" w:author="Ana Martín Arribas" w:date="2023-06-08T12:26:00Z"/>
                <w:rFonts w:cs="Helv"/>
                <w:color w:val="000000"/>
                <w:sz w:val="16"/>
                <w:szCs w:val="16"/>
                <w:lang w:val="es-ES_tradnl" w:eastAsia="es-ES_tradnl"/>
              </w:rPr>
            </w:pPr>
          </w:p>
        </w:tc>
        <w:tc>
          <w:tcPr>
            <w:tcW w:w="5574" w:type="dxa"/>
            <w:vAlign w:val="center"/>
          </w:tcPr>
          <w:p w14:paraId="63158F6C" w14:textId="6E665820" w:rsidR="00A2675D" w:rsidDel="0095111A" w:rsidRDefault="00A2675D" w:rsidP="00D05586">
            <w:pPr>
              <w:autoSpaceDE w:val="0"/>
              <w:autoSpaceDN w:val="0"/>
              <w:adjustRightInd w:val="0"/>
              <w:jc w:val="center"/>
              <w:rPr>
                <w:del w:id="65" w:author="Ana Martín Arribas" w:date="2023-06-08T12:26:00Z"/>
                <w:rFonts w:cs="Helv"/>
                <w:noProof/>
                <w:color w:val="000000"/>
                <w:sz w:val="16"/>
                <w:szCs w:val="16"/>
              </w:rPr>
            </w:pPr>
          </w:p>
        </w:tc>
        <w:tc>
          <w:tcPr>
            <w:tcW w:w="1808" w:type="dxa"/>
            <w:vAlign w:val="center"/>
          </w:tcPr>
          <w:p w14:paraId="4D2C0CDB" w14:textId="674FAED8" w:rsidR="00A2675D" w:rsidDel="0095111A" w:rsidRDefault="00A2675D" w:rsidP="00D05586">
            <w:pPr>
              <w:autoSpaceDE w:val="0"/>
              <w:autoSpaceDN w:val="0"/>
              <w:adjustRightInd w:val="0"/>
              <w:jc w:val="center"/>
              <w:rPr>
                <w:del w:id="66" w:author="Ana Martín Arribas" w:date="2023-06-08T12:26:00Z"/>
                <w:rFonts w:cs="Helv"/>
                <w:noProof/>
                <w:color w:val="000000"/>
                <w:sz w:val="16"/>
                <w:szCs w:val="16"/>
              </w:rPr>
            </w:pPr>
          </w:p>
        </w:tc>
      </w:tr>
    </w:tbl>
    <w:p w14:paraId="3F672D64" w14:textId="56446001" w:rsidR="00A2675D" w:rsidDel="0095111A" w:rsidRDefault="00A2675D" w:rsidP="00D05586">
      <w:pPr>
        <w:rPr>
          <w:del w:id="67" w:author="Ana Martín Arribas" w:date="2023-06-08T12:26:00Z"/>
        </w:rPr>
      </w:pPr>
      <w:del w:id="68" w:author="Ana Martín Arribas" w:date="2023-06-08T12:26:00Z">
        <w:r w:rsidDel="0095111A">
          <w:br w:type="page"/>
        </w:r>
      </w:del>
    </w:p>
    <w:p w14:paraId="1D41ED64" w14:textId="77777777" w:rsidR="007E446B" w:rsidRPr="00282A65" w:rsidRDefault="007E446B" w:rsidP="007E446B">
      <w:pPr>
        <w:jc w:val="center"/>
        <w:rPr>
          <w:b/>
          <w:sz w:val="22"/>
          <w:szCs w:val="22"/>
        </w:rPr>
      </w:pPr>
      <w:bookmarkStart w:id="69" w:name="_Toc438478303"/>
      <w:bookmarkStart w:id="70" w:name="_Toc438478719"/>
      <w:r w:rsidRPr="00282A65">
        <w:rPr>
          <w:b/>
          <w:sz w:val="22"/>
          <w:szCs w:val="22"/>
        </w:rPr>
        <w:t>TABLE OF CONTENTS</w:t>
      </w:r>
      <w:bookmarkEnd w:id="69"/>
      <w:bookmarkEnd w:id="70"/>
    </w:p>
    <w:p w14:paraId="5FB95E42" w14:textId="6ED7C1A7" w:rsidR="00AC0C24" w:rsidRDefault="009A3FB5" w:rsidP="00AC0C24">
      <w:pPr>
        <w:pStyle w:val="TDC1"/>
        <w:rPr>
          <w:rFonts w:eastAsiaTheme="minorEastAsia" w:cstheme="minorBidi"/>
          <w:noProof/>
          <w:sz w:val="22"/>
          <w:szCs w:val="22"/>
        </w:rPr>
      </w:pPr>
      <w:r>
        <w:rPr>
          <w:noProof/>
          <w:szCs w:val="22"/>
        </w:rPr>
        <w:fldChar w:fldCharType="begin"/>
      </w:r>
      <w:r>
        <w:rPr>
          <w:noProof/>
          <w:szCs w:val="22"/>
        </w:rPr>
        <w:instrText xml:space="preserve"> TOC \o "1-3" \h \z \t "Anexo;1;Anexo1;2" </w:instrText>
      </w:r>
      <w:r>
        <w:rPr>
          <w:noProof/>
          <w:szCs w:val="22"/>
        </w:rPr>
        <w:fldChar w:fldCharType="separate"/>
      </w:r>
      <w:hyperlink w:anchor="_Toc137119748" w:history="1">
        <w:r w:rsidR="00AC0C24" w:rsidRPr="00630429">
          <w:rPr>
            <w:rStyle w:val="Hipervnculo"/>
            <w:noProof/>
          </w:rPr>
          <w:t>1.</w:t>
        </w:r>
        <w:r w:rsidR="00AC0C24">
          <w:rPr>
            <w:rFonts w:eastAsiaTheme="minorEastAsia" w:cstheme="minorBidi"/>
            <w:noProof/>
            <w:sz w:val="22"/>
            <w:szCs w:val="22"/>
          </w:rPr>
          <w:tab/>
        </w:r>
        <w:r w:rsidR="00AC0C24" w:rsidRPr="00630429">
          <w:rPr>
            <w:rStyle w:val="Hipervnculo"/>
            <w:noProof/>
          </w:rPr>
          <w:t>instrument and control</w:t>
        </w:r>
        <w:r w:rsidR="00AC0C24">
          <w:rPr>
            <w:noProof/>
            <w:webHidden/>
          </w:rPr>
          <w:tab/>
        </w:r>
        <w:r w:rsidR="00AC0C24">
          <w:rPr>
            <w:noProof/>
            <w:webHidden/>
          </w:rPr>
          <w:fldChar w:fldCharType="begin"/>
        </w:r>
        <w:r w:rsidR="00AC0C24">
          <w:rPr>
            <w:noProof/>
            <w:webHidden/>
          </w:rPr>
          <w:instrText xml:space="preserve"> PAGEREF _Toc137119748 \h </w:instrText>
        </w:r>
        <w:r w:rsidR="00AC0C24">
          <w:rPr>
            <w:noProof/>
            <w:webHidden/>
          </w:rPr>
        </w:r>
        <w:r w:rsidR="00AC0C24">
          <w:rPr>
            <w:noProof/>
            <w:webHidden/>
          </w:rPr>
          <w:fldChar w:fldCharType="separate"/>
        </w:r>
        <w:r w:rsidR="00AC0C24">
          <w:rPr>
            <w:noProof/>
            <w:webHidden/>
          </w:rPr>
          <w:t>4</w:t>
        </w:r>
        <w:r w:rsidR="00AC0C24">
          <w:rPr>
            <w:noProof/>
            <w:webHidden/>
          </w:rPr>
          <w:fldChar w:fldCharType="end"/>
        </w:r>
      </w:hyperlink>
    </w:p>
    <w:p w14:paraId="6561F0DA" w14:textId="68545F7A" w:rsidR="00AC0C24" w:rsidRDefault="00D21F4B">
      <w:pPr>
        <w:pStyle w:val="TDC2"/>
        <w:rPr>
          <w:rFonts w:eastAsiaTheme="minorEastAsia" w:cstheme="minorBidi"/>
          <w:smallCaps w:val="0"/>
          <w:noProof/>
          <w:sz w:val="22"/>
          <w:szCs w:val="22"/>
        </w:rPr>
      </w:pPr>
      <w:hyperlink w:anchor="_Toc137119749" w:history="1">
        <w:r w:rsidR="00AC0C24" w:rsidRPr="00630429">
          <w:rPr>
            <w:rStyle w:val="Hipervnculo"/>
            <w:noProof/>
          </w:rPr>
          <w:t>1.1</w:t>
        </w:r>
        <w:r w:rsidR="00AC0C24">
          <w:rPr>
            <w:rFonts w:eastAsiaTheme="minorEastAsia" w:cstheme="minorBidi"/>
            <w:smallCaps w:val="0"/>
            <w:noProof/>
            <w:sz w:val="22"/>
            <w:szCs w:val="22"/>
          </w:rPr>
          <w:tab/>
        </w:r>
        <w:r w:rsidR="00AC0C24" w:rsidRPr="00630429">
          <w:rPr>
            <w:rStyle w:val="Hipervnculo"/>
            <w:noProof/>
          </w:rPr>
          <w:t>Operation Description</w:t>
        </w:r>
        <w:r w:rsidR="00AC0C24">
          <w:rPr>
            <w:noProof/>
            <w:webHidden/>
          </w:rPr>
          <w:tab/>
        </w:r>
        <w:r w:rsidR="00AC0C24">
          <w:rPr>
            <w:noProof/>
            <w:webHidden/>
          </w:rPr>
          <w:fldChar w:fldCharType="begin"/>
        </w:r>
        <w:r w:rsidR="00AC0C24">
          <w:rPr>
            <w:noProof/>
            <w:webHidden/>
          </w:rPr>
          <w:instrText xml:space="preserve"> PAGEREF _Toc137119749 \h </w:instrText>
        </w:r>
        <w:r w:rsidR="00AC0C24">
          <w:rPr>
            <w:noProof/>
            <w:webHidden/>
          </w:rPr>
        </w:r>
        <w:r w:rsidR="00AC0C24">
          <w:rPr>
            <w:noProof/>
            <w:webHidden/>
          </w:rPr>
          <w:fldChar w:fldCharType="separate"/>
        </w:r>
        <w:r w:rsidR="00AC0C24">
          <w:rPr>
            <w:noProof/>
            <w:webHidden/>
          </w:rPr>
          <w:t>4</w:t>
        </w:r>
        <w:r w:rsidR="00AC0C24">
          <w:rPr>
            <w:noProof/>
            <w:webHidden/>
          </w:rPr>
          <w:fldChar w:fldCharType="end"/>
        </w:r>
      </w:hyperlink>
    </w:p>
    <w:p w14:paraId="7961C417" w14:textId="3394F2AE" w:rsidR="00AC0C24" w:rsidRDefault="00D21F4B">
      <w:pPr>
        <w:pStyle w:val="TDC3"/>
        <w:rPr>
          <w:rFonts w:eastAsiaTheme="minorEastAsia" w:cstheme="minorBidi"/>
          <w:i w:val="0"/>
          <w:iCs w:val="0"/>
          <w:noProof/>
          <w:sz w:val="22"/>
          <w:szCs w:val="22"/>
        </w:rPr>
      </w:pPr>
      <w:hyperlink w:anchor="_Toc137119750" w:history="1">
        <w:r w:rsidR="00AC0C24" w:rsidRPr="00630429">
          <w:rPr>
            <w:rStyle w:val="Hipervnculo"/>
            <w:noProof/>
          </w:rPr>
          <w:t>1.1.1</w:t>
        </w:r>
        <w:r w:rsidR="00AC0C24">
          <w:rPr>
            <w:rFonts w:eastAsiaTheme="minorEastAsia" w:cstheme="minorBidi"/>
            <w:i w:val="0"/>
            <w:iCs w:val="0"/>
            <w:noProof/>
            <w:sz w:val="22"/>
            <w:szCs w:val="22"/>
          </w:rPr>
          <w:tab/>
        </w:r>
        <w:r w:rsidR="00AC0C24" w:rsidRPr="00630429">
          <w:rPr>
            <w:rStyle w:val="Hipervnculo"/>
            <w:noProof/>
          </w:rPr>
          <w:t>Normal Operation</w:t>
        </w:r>
        <w:r w:rsidR="00AC0C24">
          <w:rPr>
            <w:noProof/>
            <w:webHidden/>
          </w:rPr>
          <w:tab/>
        </w:r>
        <w:r w:rsidR="00AC0C24">
          <w:rPr>
            <w:noProof/>
            <w:webHidden/>
          </w:rPr>
          <w:fldChar w:fldCharType="begin"/>
        </w:r>
        <w:r w:rsidR="00AC0C24">
          <w:rPr>
            <w:noProof/>
            <w:webHidden/>
          </w:rPr>
          <w:instrText xml:space="preserve"> PAGEREF _Toc137119750 \h </w:instrText>
        </w:r>
        <w:r w:rsidR="00AC0C24">
          <w:rPr>
            <w:noProof/>
            <w:webHidden/>
          </w:rPr>
        </w:r>
        <w:r w:rsidR="00AC0C24">
          <w:rPr>
            <w:noProof/>
            <w:webHidden/>
          </w:rPr>
          <w:fldChar w:fldCharType="separate"/>
        </w:r>
        <w:r w:rsidR="00AC0C24">
          <w:rPr>
            <w:noProof/>
            <w:webHidden/>
          </w:rPr>
          <w:t>5</w:t>
        </w:r>
        <w:r w:rsidR="00AC0C24">
          <w:rPr>
            <w:noProof/>
            <w:webHidden/>
          </w:rPr>
          <w:fldChar w:fldCharType="end"/>
        </w:r>
      </w:hyperlink>
    </w:p>
    <w:p w14:paraId="36ACB1F3" w14:textId="5838E96C" w:rsidR="00AC0C24" w:rsidRDefault="00D21F4B">
      <w:pPr>
        <w:pStyle w:val="TDC3"/>
        <w:rPr>
          <w:rFonts w:eastAsiaTheme="minorEastAsia" w:cstheme="minorBidi"/>
          <w:i w:val="0"/>
          <w:iCs w:val="0"/>
          <w:noProof/>
          <w:sz w:val="22"/>
          <w:szCs w:val="22"/>
        </w:rPr>
      </w:pPr>
      <w:hyperlink w:anchor="_Toc137119751" w:history="1">
        <w:r w:rsidR="00AC0C24" w:rsidRPr="00630429">
          <w:rPr>
            <w:rStyle w:val="Hipervnculo"/>
            <w:noProof/>
          </w:rPr>
          <w:t>1.1.2</w:t>
        </w:r>
        <w:r w:rsidR="00AC0C24">
          <w:rPr>
            <w:rFonts w:eastAsiaTheme="minorEastAsia" w:cstheme="minorBidi"/>
            <w:i w:val="0"/>
            <w:iCs w:val="0"/>
            <w:noProof/>
            <w:sz w:val="22"/>
            <w:szCs w:val="22"/>
          </w:rPr>
          <w:tab/>
        </w:r>
        <w:r w:rsidR="00AC0C24" w:rsidRPr="00630429">
          <w:rPr>
            <w:rStyle w:val="Hipervnculo"/>
            <w:noProof/>
          </w:rPr>
          <w:t>Start-Up</w:t>
        </w:r>
        <w:r w:rsidR="00AC0C24">
          <w:rPr>
            <w:noProof/>
            <w:webHidden/>
          </w:rPr>
          <w:tab/>
        </w:r>
        <w:r w:rsidR="00AC0C24">
          <w:rPr>
            <w:noProof/>
            <w:webHidden/>
          </w:rPr>
          <w:fldChar w:fldCharType="begin"/>
        </w:r>
        <w:r w:rsidR="00AC0C24">
          <w:rPr>
            <w:noProof/>
            <w:webHidden/>
          </w:rPr>
          <w:instrText xml:space="preserve"> PAGEREF _Toc137119751 \h </w:instrText>
        </w:r>
        <w:r w:rsidR="00AC0C24">
          <w:rPr>
            <w:noProof/>
            <w:webHidden/>
          </w:rPr>
        </w:r>
        <w:r w:rsidR="00AC0C24">
          <w:rPr>
            <w:noProof/>
            <w:webHidden/>
          </w:rPr>
          <w:fldChar w:fldCharType="separate"/>
        </w:r>
        <w:r w:rsidR="00AC0C24">
          <w:rPr>
            <w:noProof/>
            <w:webHidden/>
          </w:rPr>
          <w:t>5</w:t>
        </w:r>
        <w:r w:rsidR="00AC0C24">
          <w:rPr>
            <w:noProof/>
            <w:webHidden/>
          </w:rPr>
          <w:fldChar w:fldCharType="end"/>
        </w:r>
      </w:hyperlink>
    </w:p>
    <w:p w14:paraId="1A337A0B" w14:textId="4530F411" w:rsidR="00AC0C24" w:rsidRDefault="00D21F4B">
      <w:pPr>
        <w:pStyle w:val="TDC3"/>
        <w:rPr>
          <w:rFonts w:eastAsiaTheme="minorEastAsia" w:cstheme="minorBidi"/>
          <w:i w:val="0"/>
          <w:iCs w:val="0"/>
          <w:noProof/>
          <w:sz w:val="22"/>
          <w:szCs w:val="22"/>
        </w:rPr>
      </w:pPr>
      <w:hyperlink w:anchor="_Toc137119752" w:history="1">
        <w:r w:rsidR="00AC0C24" w:rsidRPr="00630429">
          <w:rPr>
            <w:rStyle w:val="Hipervnculo"/>
            <w:noProof/>
          </w:rPr>
          <w:t>1.1.3</w:t>
        </w:r>
        <w:r w:rsidR="00AC0C24">
          <w:rPr>
            <w:rFonts w:eastAsiaTheme="minorEastAsia" w:cstheme="minorBidi"/>
            <w:i w:val="0"/>
            <w:iCs w:val="0"/>
            <w:noProof/>
            <w:sz w:val="22"/>
            <w:szCs w:val="22"/>
          </w:rPr>
          <w:tab/>
        </w:r>
        <w:r w:rsidR="00AC0C24" w:rsidRPr="00630429">
          <w:rPr>
            <w:rStyle w:val="Hipervnculo"/>
            <w:noProof/>
          </w:rPr>
          <w:t>Shutdown</w:t>
        </w:r>
        <w:r w:rsidR="00AC0C24">
          <w:rPr>
            <w:noProof/>
            <w:webHidden/>
          </w:rPr>
          <w:tab/>
        </w:r>
        <w:r w:rsidR="00AC0C24">
          <w:rPr>
            <w:noProof/>
            <w:webHidden/>
          </w:rPr>
          <w:fldChar w:fldCharType="begin"/>
        </w:r>
        <w:r w:rsidR="00AC0C24">
          <w:rPr>
            <w:noProof/>
            <w:webHidden/>
          </w:rPr>
          <w:instrText xml:space="preserve"> PAGEREF _Toc137119752 \h </w:instrText>
        </w:r>
        <w:r w:rsidR="00AC0C24">
          <w:rPr>
            <w:noProof/>
            <w:webHidden/>
          </w:rPr>
        </w:r>
        <w:r w:rsidR="00AC0C24">
          <w:rPr>
            <w:noProof/>
            <w:webHidden/>
          </w:rPr>
          <w:fldChar w:fldCharType="separate"/>
        </w:r>
        <w:r w:rsidR="00AC0C24">
          <w:rPr>
            <w:noProof/>
            <w:webHidden/>
          </w:rPr>
          <w:t>5</w:t>
        </w:r>
        <w:r w:rsidR="00AC0C24">
          <w:rPr>
            <w:noProof/>
            <w:webHidden/>
          </w:rPr>
          <w:fldChar w:fldCharType="end"/>
        </w:r>
      </w:hyperlink>
    </w:p>
    <w:p w14:paraId="43DDA567" w14:textId="7E9B7892" w:rsidR="00AC0C24" w:rsidRDefault="00D21F4B">
      <w:pPr>
        <w:pStyle w:val="TDC2"/>
        <w:rPr>
          <w:rFonts w:eastAsiaTheme="minorEastAsia" w:cstheme="minorBidi"/>
          <w:smallCaps w:val="0"/>
          <w:noProof/>
          <w:sz w:val="22"/>
          <w:szCs w:val="22"/>
        </w:rPr>
      </w:pPr>
      <w:hyperlink w:anchor="_Toc137119753" w:history="1">
        <w:r w:rsidR="00AC0C24" w:rsidRPr="00630429">
          <w:rPr>
            <w:rStyle w:val="Hipervnculo"/>
            <w:noProof/>
          </w:rPr>
          <w:t>1.2</w:t>
        </w:r>
        <w:r w:rsidR="00AC0C24">
          <w:rPr>
            <w:rFonts w:eastAsiaTheme="minorEastAsia" w:cstheme="minorBidi"/>
            <w:smallCaps w:val="0"/>
            <w:noProof/>
            <w:sz w:val="22"/>
            <w:szCs w:val="22"/>
          </w:rPr>
          <w:tab/>
        </w:r>
        <w:r w:rsidR="00AC0C24" w:rsidRPr="00630429">
          <w:rPr>
            <w:rStyle w:val="Hipervnculo"/>
            <w:noProof/>
          </w:rPr>
          <w:t>Instrumentation and Control</w:t>
        </w:r>
        <w:r w:rsidR="00AC0C24">
          <w:rPr>
            <w:noProof/>
            <w:webHidden/>
          </w:rPr>
          <w:tab/>
        </w:r>
        <w:r w:rsidR="00AC0C24">
          <w:rPr>
            <w:noProof/>
            <w:webHidden/>
          </w:rPr>
          <w:fldChar w:fldCharType="begin"/>
        </w:r>
        <w:r w:rsidR="00AC0C24">
          <w:rPr>
            <w:noProof/>
            <w:webHidden/>
          </w:rPr>
          <w:instrText xml:space="preserve"> PAGEREF _Toc137119753 \h </w:instrText>
        </w:r>
        <w:r w:rsidR="00AC0C24">
          <w:rPr>
            <w:noProof/>
            <w:webHidden/>
          </w:rPr>
        </w:r>
        <w:r w:rsidR="00AC0C24">
          <w:rPr>
            <w:noProof/>
            <w:webHidden/>
          </w:rPr>
          <w:fldChar w:fldCharType="separate"/>
        </w:r>
        <w:r w:rsidR="00AC0C24">
          <w:rPr>
            <w:noProof/>
            <w:webHidden/>
          </w:rPr>
          <w:t>6</w:t>
        </w:r>
        <w:r w:rsidR="00AC0C24">
          <w:rPr>
            <w:noProof/>
            <w:webHidden/>
          </w:rPr>
          <w:fldChar w:fldCharType="end"/>
        </w:r>
      </w:hyperlink>
    </w:p>
    <w:p w14:paraId="291F3D1B" w14:textId="768508AC" w:rsidR="00AC0C24" w:rsidRDefault="00D21F4B">
      <w:pPr>
        <w:pStyle w:val="TDC3"/>
        <w:rPr>
          <w:rFonts w:eastAsiaTheme="minorEastAsia" w:cstheme="minorBidi"/>
          <w:i w:val="0"/>
          <w:iCs w:val="0"/>
          <w:noProof/>
          <w:sz w:val="22"/>
          <w:szCs w:val="22"/>
        </w:rPr>
      </w:pPr>
      <w:hyperlink w:anchor="_Toc137119754" w:history="1">
        <w:r w:rsidR="00AC0C24" w:rsidRPr="00630429">
          <w:rPr>
            <w:rStyle w:val="Hipervnculo"/>
            <w:noProof/>
            <w:highlight w:val="yellow"/>
          </w:rPr>
          <w:t>1.2.1</w:t>
        </w:r>
        <w:r w:rsidR="00AC0C24">
          <w:rPr>
            <w:rFonts w:eastAsiaTheme="minorEastAsia" w:cstheme="minorBidi"/>
            <w:i w:val="0"/>
            <w:iCs w:val="0"/>
            <w:noProof/>
            <w:sz w:val="22"/>
            <w:szCs w:val="22"/>
          </w:rPr>
          <w:tab/>
        </w:r>
        <w:r w:rsidR="00AC0C24" w:rsidRPr="00630429">
          <w:rPr>
            <w:rStyle w:val="Hipervnculo"/>
            <w:noProof/>
            <w:highlight w:val="yellow"/>
          </w:rPr>
          <w:t>Main Steam</w:t>
        </w:r>
        <w:r w:rsidR="00AC0C24">
          <w:rPr>
            <w:noProof/>
            <w:webHidden/>
          </w:rPr>
          <w:tab/>
        </w:r>
        <w:r w:rsidR="00AC0C24">
          <w:rPr>
            <w:noProof/>
            <w:webHidden/>
          </w:rPr>
          <w:fldChar w:fldCharType="begin"/>
        </w:r>
        <w:r w:rsidR="00AC0C24">
          <w:rPr>
            <w:noProof/>
            <w:webHidden/>
          </w:rPr>
          <w:instrText xml:space="preserve"> PAGEREF _Toc137119754 \h </w:instrText>
        </w:r>
        <w:r w:rsidR="00AC0C24">
          <w:rPr>
            <w:noProof/>
            <w:webHidden/>
          </w:rPr>
        </w:r>
        <w:r w:rsidR="00AC0C24">
          <w:rPr>
            <w:noProof/>
            <w:webHidden/>
          </w:rPr>
          <w:fldChar w:fldCharType="separate"/>
        </w:r>
        <w:r w:rsidR="00AC0C24">
          <w:rPr>
            <w:noProof/>
            <w:webHidden/>
          </w:rPr>
          <w:t>6</w:t>
        </w:r>
        <w:r w:rsidR="00AC0C24">
          <w:rPr>
            <w:noProof/>
            <w:webHidden/>
          </w:rPr>
          <w:fldChar w:fldCharType="end"/>
        </w:r>
      </w:hyperlink>
    </w:p>
    <w:p w14:paraId="2E7802BC" w14:textId="016D36D6" w:rsidR="00AC0C24" w:rsidRDefault="00D21F4B">
      <w:pPr>
        <w:pStyle w:val="TDC3"/>
        <w:rPr>
          <w:rFonts w:eastAsiaTheme="minorEastAsia" w:cstheme="minorBidi"/>
          <w:i w:val="0"/>
          <w:iCs w:val="0"/>
          <w:noProof/>
          <w:sz w:val="22"/>
          <w:szCs w:val="22"/>
        </w:rPr>
      </w:pPr>
      <w:hyperlink w:anchor="_Toc137119755" w:history="1">
        <w:r w:rsidR="00AC0C24" w:rsidRPr="00630429">
          <w:rPr>
            <w:rStyle w:val="Hipervnculo"/>
            <w:noProof/>
            <w:highlight w:val="yellow"/>
          </w:rPr>
          <w:t>1.2.2</w:t>
        </w:r>
        <w:r w:rsidR="00AC0C24">
          <w:rPr>
            <w:rFonts w:eastAsiaTheme="minorEastAsia" w:cstheme="minorBidi"/>
            <w:i w:val="0"/>
            <w:iCs w:val="0"/>
            <w:noProof/>
            <w:sz w:val="22"/>
            <w:szCs w:val="22"/>
          </w:rPr>
          <w:tab/>
        </w:r>
        <w:r w:rsidR="00AC0C24" w:rsidRPr="00630429">
          <w:rPr>
            <w:rStyle w:val="Hipervnculo"/>
            <w:noProof/>
            <w:highlight w:val="yellow"/>
          </w:rPr>
          <w:t>Main Steam &amp; Extractions</w:t>
        </w:r>
        <w:r w:rsidR="00AC0C24">
          <w:rPr>
            <w:noProof/>
            <w:webHidden/>
          </w:rPr>
          <w:tab/>
        </w:r>
        <w:r w:rsidR="00AC0C24">
          <w:rPr>
            <w:noProof/>
            <w:webHidden/>
          </w:rPr>
          <w:fldChar w:fldCharType="begin"/>
        </w:r>
        <w:r w:rsidR="00AC0C24">
          <w:rPr>
            <w:noProof/>
            <w:webHidden/>
          </w:rPr>
          <w:instrText xml:space="preserve"> PAGEREF _Toc137119755 \h </w:instrText>
        </w:r>
        <w:r w:rsidR="00AC0C24">
          <w:rPr>
            <w:noProof/>
            <w:webHidden/>
          </w:rPr>
        </w:r>
        <w:r w:rsidR="00AC0C24">
          <w:rPr>
            <w:noProof/>
            <w:webHidden/>
          </w:rPr>
          <w:fldChar w:fldCharType="separate"/>
        </w:r>
        <w:r w:rsidR="00AC0C24">
          <w:rPr>
            <w:noProof/>
            <w:webHidden/>
          </w:rPr>
          <w:t>9</w:t>
        </w:r>
        <w:r w:rsidR="00AC0C24">
          <w:rPr>
            <w:noProof/>
            <w:webHidden/>
          </w:rPr>
          <w:fldChar w:fldCharType="end"/>
        </w:r>
      </w:hyperlink>
    </w:p>
    <w:p w14:paraId="4D0DBC8A" w14:textId="00C3FC0D" w:rsidR="00AC0C24" w:rsidRDefault="00D21F4B">
      <w:pPr>
        <w:pStyle w:val="TDC3"/>
        <w:rPr>
          <w:rFonts w:eastAsiaTheme="minorEastAsia" w:cstheme="minorBidi"/>
          <w:i w:val="0"/>
          <w:iCs w:val="0"/>
          <w:noProof/>
          <w:sz w:val="22"/>
          <w:szCs w:val="22"/>
        </w:rPr>
      </w:pPr>
      <w:hyperlink w:anchor="_Toc137119756" w:history="1">
        <w:r w:rsidR="00AC0C24" w:rsidRPr="00630429">
          <w:rPr>
            <w:rStyle w:val="Hipervnculo"/>
            <w:noProof/>
            <w:highlight w:val="yellow"/>
          </w:rPr>
          <w:t>1.2.3</w:t>
        </w:r>
        <w:r w:rsidR="00AC0C24">
          <w:rPr>
            <w:rFonts w:eastAsiaTheme="minorEastAsia" w:cstheme="minorBidi"/>
            <w:i w:val="0"/>
            <w:iCs w:val="0"/>
            <w:noProof/>
            <w:sz w:val="22"/>
            <w:szCs w:val="22"/>
          </w:rPr>
          <w:tab/>
        </w:r>
        <w:r w:rsidR="00AC0C24" w:rsidRPr="00630429">
          <w:rPr>
            <w:rStyle w:val="Hipervnculo"/>
            <w:noProof/>
            <w:highlight w:val="yellow"/>
          </w:rPr>
          <w:t>MP Steam/Auxiliary Steam</w:t>
        </w:r>
        <w:r w:rsidR="00AC0C24">
          <w:rPr>
            <w:noProof/>
            <w:webHidden/>
          </w:rPr>
          <w:tab/>
        </w:r>
        <w:r w:rsidR="00AC0C24">
          <w:rPr>
            <w:noProof/>
            <w:webHidden/>
          </w:rPr>
          <w:fldChar w:fldCharType="begin"/>
        </w:r>
        <w:r w:rsidR="00AC0C24">
          <w:rPr>
            <w:noProof/>
            <w:webHidden/>
          </w:rPr>
          <w:instrText xml:space="preserve"> PAGEREF _Toc137119756 \h </w:instrText>
        </w:r>
        <w:r w:rsidR="00AC0C24">
          <w:rPr>
            <w:noProof/>
            <w:webHidden/>
          </w:rPr>
        </w:r>
        <w:r w:rsidR="00AC0C24">
          <w:rPr>
            <w:noProof/>
            <w:webHidden/>
          </w:rPr>
          <w:fldChar w:fldCharType="separate"/>
        </w:r>
        <w:r w:rsidR="00AC0C24">
          <w:rPr>
            <w:noProof/>
            <w:webHidden/>
          </w:rPr>
          <w:t>17</w:t>
        </w:r>
        <w:r w:rsidR="00AC0C24">
          <w:rPr>
            <w:noProof/>
            <w:webHidden/>
          </w:rPr>
          <w:fldChar w:fldCharType="end"/>
        </w:r>
      </w:hyperlink>
    </w:p>
    <w:p w14:paraId="2306D699" w14:textId="60CEB2DC" w:rsidR="00AC0C24" w:rsidRDefault="00D21F4B">
      <w:pPr>
        <w:pStyle w:val="TDC3"/>
        <w:rPr>
          <w:rFonts w:eastAsiaTheme="minorEastAsia" w:cstheme="minorBidi"/>
          <w:i w:val="0"/>
          <w:iCs w:val="0"/>
          <w:noProof/>
          <w:sz w:val="22"/>
          <w:szCs w:val="22"/>
        </w:rPr>
      </w:pPr>
      <w:hyperlink w:anchor="_Toc137119757" w:history="1">
        <w:r w:rsidR="00AC0C24" w:rsidRPr="00630429">
          <w:rPr>
            <w:rStyle w:val="Hipervnculo"/>
            <w:noProof/>
          </w:rPr>
          <w:t>1.2.4</w:t>
        </w:r>
        <w:r w:rsidR="00AC0C24">
          <w:rPr>
            <w:rFonts w:eastAsiaTheme="minorEastAsia" w:cstheme="minorBidi"/>
            <w:i w:val="0"/>
            <w:iCs w:val="0"/>
            <w:noProof/>
            <w:sz w:val="22"/>
            <w:szCs w:val="22"/>
          </w:rPr>
          <w:tab/>
        </w:r>
        <w:r w:rsidR="00AC0C24" w:rsidRPr="00630429">
          <w:rPr>
            <w:rStyle w:val="Hipervnculo"/>
            <w:noProof/>
          </w:rPr>
          <w:t>Boilers Primary Air Heat Exchangers</w:t>
        </w:r>
        <w:r w:rsidR="00AC0C24">
          <w:rPr>
            <w:noProof/>
            <w:webHidden/>
          </w:rPr>
          <w:tab/>
        </w:r>
        <w:r w:rsidR="00AC0C24">
          <w:rPr>
            <w:noProof/>
            <w:webHidden/>
          </w:rPr>
          <w:fldChar w:fldCharType="begin"/>
        </w:r>
        <w:r w:rsidR="00AC0C24">
          <w:rPr>
            <w:noProof/>
            <w:webHidden/>
          </w:rPr>
          <w:instrText xml:space="preserve"> PAGEREF _Toc137119757 \h </w:instrText>
        </w:r>
        <w:r w:rsidR="00AC0C24">
          <w:rPr>
            <w:noProof/>
            <w:webHidden/>
          </w:rPr>
        </w:r>
        <w:r w:rsidR="00AC0C24">
          <w:rPr>
            <w:noProof/>
            <w:webHidden/>
          </w:rPr>
          <w:fldChar w:fldCharType="separate"/>
        </w:r>
        <w:r w:rsidR="00AC0C24">
          <w:rPr>
            <w:noProof/>
            <w:webHidden/>
          </w:rPr>
          <w:t>34</w:t>
        </w:r>
        <w:r w:rsidR="00AC0C24">
          <w:rPr>
            <w:noProof/>
            <w:webHidden/>
          </w:rPr>
          <w:fldChar w:fldCharType="end"/>
        </w:r>
      </w:hyperlink>
    </w:p>
    <w:p w14:paraId="5863649A" w14:textId="011C1724" w:rsidR="00AC0C24" w:rsidRDefault="00D21F4B">
      <w:pPr>
        <w:pStyle w:val="TDC3"/>
        <w:rPr>
          <w:rFonts w:eastAsiaTheme="minorEastAsia" w:cstheme="minorBidi"/>
          <w:i w:val="0"/>
          <w:iCs w:val="0"/>
          <w:noProof/>
          <w:sz w:val="22"/>
          <w:szCs w:val="22"/>
        </w:rPr>
      </w:pPr>
      <w:hyperlink w:anchor="_Toc137119758" w:history="1">
        <w:r w:rsidR="00AC0C24" w:rsidRPr="00630429">
          <w:rPr>
            <w:rStyle w:val="Hipervnculo"/>
            <w:noProof/>
          </w:rPr>
          <w:t>1.2.5</w:t>
        </w:r>
        <w:r w:rsidR="00AC0C24">
          <w:rPr>
            <w:rFonts w:eastAsiaTheme="minorEastAsia" w:cstheme="minorBidi"/>
            <w:i w:val="0"/>
            <w:iCs w:val="0"/>
            <w:noProof/>
            <w:sz w:val="22"/>
            <w:szCs w:val="22"/>
          </w:rPr>
          <w:tab/>
        </w:r>
        <w:r w:rsidR="00AC0C24" w:rsidRPr="00630429">
          <w:rPr>
            <w:rStyle w:val="Hipervnculo"/>
            <w:noProof/>
          </w:rPr>
          <w:t>Boilers Secondary Air Heat Exchangers</w:t>
        </w:r>
        <w:r w:rsidR="00AC0C24">
          <w:rPr>
            <w:noProof/>
            <w:webHidden/>
          </w:rPr>
          <w:tab/>
        </w:r>
        <w:r w:rsidR="00AC0C24">
          <w:rPr>
            <w:noProof/>
            <w:webHidden/>
          </w:rPr>
          <w:fldChar w:fldCharType="begin"/>
        </w:r>
        <w:r w:rsidR="00AC0C24">
          <w:rPr>
            <w:noProof/>
            <w:webHidden/>
          </w:rPr>
          <w:instrText xml:space="preserve"> PAGEREF _Toc137119758 \h </w:instrText>
        </w:r>
        <w:r w:rsidR="00AC0C24">
          <w:rPr>
            <w:noProof/>
            <w:webHidden/>
          </w:rPr>
        </w:r>
        <w:r w:rsidR="00AC0C24">
          <w:rPr>
            <w:noProof/>
            <w:webHidden/>
          </w:rPr>
          <w:fldChar w:fldCharType="separate"/>
        </w:r>
        <w:r w:rsidR="00AC0C24">
          <w:rPr>
            <w:noProof/>
            <w:webHidden/>
          </w:rPr>
          <w:t>38</w:t>
        </w:r>
        <w:r w:rsidR="00AC0C24">
          <w:rPr>
            <w:noProof/>
            <w:webHidden/>
          </w:rPr>
          <w:fldChar w:fldCharType="end"/>
        </w:r>
      </w:hyperlink>
    </w:p>
    <w:p w14:paraId="78174A8C" w14:textId="3BE9B8A8" w:rsidR="00AC0C24" w:rsidRDefault="00D21F4B">
      <w:pPr>
        <w:pStyle w:val="TDC3"/>
        <w:rPr>
          <w:rFonts w:eastAsiaTheme="minorEastAsia" w:cstheme="minorBidi"/>
          <w:i w:val="0"/>
          <w:iCs w:val="0"/>
          <w:noProof/>
          <w:sz w:val="22"/>
          <w:szCs w:val="22"/>
        </w:rPr>
      </w:pPr>
      <w:hyperlink w:anchor="_Toc137119759" w:history="1">
        <w:r w:rsidR="00AC0C24" w:rsidRPr="00630429">
          <w:rPr>
            <w:rStyle w:val="Hipervnculo"/>
            <w:noProof/>
          </w:rPr>
          <w:t>1.2.6</w:t>
        </w:r>
        <w:r w:rsidR="00AC0C24">
          <w:rPr>
            <w:rFonts w:eastAsiaTheme="minorEastAsia" w:cstheme="minorBidi"/>
            <w:i w:val="0"/>
            <w:iCs w:val="0"/>
            <w:noProof/>
            <w:sz w:val="22"/>
            <w:szCs w:val="22"/>
          </w:rPr>
          <w:tab/>
        </w:r>
        <w:r w:rsidR="00AC0C24" w:rsidRPr="00630429">
          <w:rPr>
            <w:rStyle w:val="Hipervnculo"/>
            <w:noProof/>
          </w:rPr>
          <w:t>Boilers Sealing Air Heat Exchangers</w:t>
        </w:r>
        <w:r w:rsidR="00AC0C24">
          <w:rPr>
            <w:noProof/>
            <w:webHidden/>
          </w:rPr>
          <w:tab/>
        </w:r>
        <w:r w:rsidR="00AC0C24">
          <w:rPr>
            <w:noProof/>
            <w:webHidden/>
          </w:rPr>
          <w:fldChar w:fldCharType="begin"/>
        </w:r>
        <w:r w:rsidR="00AC0C24">
          <w:rPr>
            <w:noProof/>
            <w:webHidden/>
          </w:rPr>
          <w:instrText xml:space="preserve"> PAGEREF _Toc137119759 \h </w:instrText>
        </w:r>
        <w:r w:rsidR="00AC0C24">
          <w:rPr>
            <w:noProof/>
            <w:webHidden/>
          </w:rPr>
        </w:r>
        <w:r w:rsidR="00AC0C24">
          <w:rPr>
            <w:noProof/>
            <w:webHidden/>
          </w:rPr>
          <w:fldChar w:fldCharType="separate"/>
        </w:r>
        <w:r w:rsidR="00AC0C24">
          <w:rPr>
            <w:noProof/>
            <w:webHidden/>
          </w:rPr>
          <w:t>41</w:t>
        </w:r>
        <w:r w:rsidR="00AC0C24">
          <w:rPr>
            <w:noProof/>
            <w:webHidden/>
          </w:rPr>
          <w:fldChar w:fldCharType="end"/>
        </w:r>
      </w:hyperlink>
    </w:p>
    <w:p w14:paraId="3093DE90" w14:textId="454AB5F8" w:rsidR="00AC0C24" w:rsidRDefault="00D21F4B">
      <w:pPr>
        <w:pStyle w:val="TDC3"/>
        <w:rPr>
          <w:rFonts w:eastAsiaTheme="minorEastAsia" w:cstheme="minorBidi"/>
          <w:i w:val="0"/>
          <w:iCs w:val="0"/>
          <w:noProof/>
          <w:sz w:val="22"/>
          <w:szCs w:val="22"/>
        </w:rPr>
      </w:pPr>
      <w:hyperlink w:anchor="_Toc137119760" w:history="1">
        <w:r w:rsidR="00AC0C24" w:rsidRPr="00630429">
          <w:rPr>
            <w:rStyle w:val="Hipervnculo"/>
            <w:noProof/>
          </w:rPr>
          <w:t>1.2.7</w:t>
        </w:r>
        <w:r w:rsidR="00AC0C24">
          <w:rPr>
            <w:rFonts w:eastAsiaTheme="minorEastAsia" w:cstheme="minorBidi"/>
            <w:i w:val="0"/>
            <w:iCs w:val="0"/>
            <w:noProof/>
            <w:sz w:val="22"/>
            <w:szCs w:val="22"/>
          </w:rPr>
          <w:tab/>
        </w:r>
        <w:r w:rsidR="00AC0C24" w:rsidRPr="00630429">
          <w:rPr>
            <w:rStyle w:val="Hipervnculo"/>
            <w:noProof/>
          </w:rPr>
          <w:t>Boiler 1 Bypass</w:t>
        </w:r>
        <w:r w:rsidR="00AC0C24">
          <w:rPr>
            <w:noProof/>
            <w:webHidden/>
          </w:rPr>
          <w:tab/>
        </w:r>
        <w:r w:rsidR="00AC0C24">
          <w:rPr>
            <w:noProof/>
            <w:webHidden/>
          </w:rPr>
          <w:fldChar w:fldCharType="begin"/>
        </w:r>
        <w:r w:rsidR="00AC0C24">
          <w:rPr>
            <w:noProof/>
            <w:webHidden/>
          </w:rPr>
          <w:instrText xml:space="preserve"> PAGEREF _Toc137119760 \h </w:instrText>
        </w:r>
        <w:r w:rsidR="00AC0C24">
          <w:rPr>
            <w:noProof/>
            <w:webHidden/>
          </w:rPr>
        </w:r>
        <w:r w:rsidR="00AC0C24">
          <w:rPr>
            <w:noProof/>
            <w:webHidden/>
          </w:rPr>
          <w:fldChar w:fldCharType="separate"/>
        </w:r>
        <w:r w:rsidR="00AC0C24">
          <w:rPr>
            <w:noProof/>
            <w:webHidden/>
          </w:rPr>
          <w:t>46</w:t>
        </w:r>
        <w:r w:rsidR="00AC0C24">
          <w:rPr>
            <w:noProof/>
            <w:webHidden/>
          </w:rPr>
          <w:fldChar w:fldCharType="end"/>
        </w:r>
      </w:hyperlink>
    </w:p>
    <w:p w14:paraId="33CDFDF9" w14:textId="6FB61483" w:rsidR="00AC0C24" w:rsidRDefault="00D21F4B">
      <w:pPr>
        <w:pStyle w:val="TDC3"/>
        <w:rPr>
          <w:rFonts w:eastAsiaTheme="minorEastAsia" w:cstheme="minorBidi"/>
          <w:i w:val="0"/>
          <w:iCs w:val="0"/>
          <w:noProof/>
          <w:sz w:val="22"/>
          <w:szCs w:val="22"/>
        </w:rPr>
      </w:pPr>
      <w:hyperlink w:anchor="_Toc137119761" w:history="1">
        <w:r w:rsidR="00AC0C24" w:rsidRPr="00630429">
          <w:rPr>
            <w:rStyle w:val="Hipervnculo"/>
            <w:noProof/>
          </w:rPr>
          <w:t>1.2.8</w:t>
        </w:r>
        <w:r w:rsidR="00AC0C24">
          <w:rPr>
            <w:rFonts w:eastAsiaTheme="minorEastAsia" w:cstheme="minorBidi"/>
            <w:i w:val="0"/>
            <w:iCs w:val="0"/>
            <w:noProof/>
            <w:sz w:val="22"/>
            <w:szCs w:val="22"/>
          </w:rPr>
          <w:tab/>
        </w:r>
        <w:r w:rsidR="00AC0C24" w:rsidRPr="00630429">
          <w:rPr>
            <w:rStyle w:val="Hipervnculo"/>
            <w:noProof/>
          </w:rPr>
          <w:t>Boiler 2 Bypass</w:t>
        </w:r>
        <w:r w:rsidR="00AC0C24">
          <w:rPr>
            <w:noProof/>
            <w:webHidden/>
          </w:rPr>
          <w:tab/>
        </w:r>
        <w:r w:rsidR="00AC0C24">
          <w:rPr>
            <w:noProof/>
            <w:webHidden/>
          </w:rPr>
          <w:fldChar w:fldCharType="begin"/>
        </w:r>
        <w:r w:rsidR="00AC0C24">
          <w:rPr>
            <w:noProof/>
            <w:webHidden/>
          </w:rPr>
          <w:instrText xml:space="preserve"> PAGEREF _Toc137119761 \h </w:instrText>
        </w:r>
        <w:r w:rsidR="00AC0C24">
          <w:rPr>
            <w:noProof/>
            <w:webHidden/>
          </w:rPr>
        </w:r>
        <w:r w:rsidR="00AC0C24">
          <w:rPr>
            <w:noProof/>
            <w:webHidden/>
          </w:rPr>
          <w:fldChar w:fldCharType="separate"/>
        </w:r>
        <w:r w:rsidR="00AC0C24">
          <w:rPr>
            <w:noProof/>
            <w:webHidden/>
          </w:rPr>
          <w:t>52</w:t>
        </w:r>
        <w:r w:rsidR="00AC0C24">
          <w:rPr>
            <w:noProof/>
            <w:webHidden/>
          </w:rPr>
          <w:fldChar w:fldCharType="end"/>
        </w:r>
      </w:hyperlink>
    </w:p>
    <w:p w14:paraId="00951420" w14:textId="433DD6AD" w:rsidR="00AC0C24" w:rsidRDefault="00D21F4B">
      <w:pPr>
        <w:pStyle w:val="TDC3"/>
        <w:rPr>
          <w:rFonts w:eastAsiaTheme="minorEastAsia" w:cstheme="minorBidi"/>
          <w:i w:val="0"/>
          <w:iCs w:val="0"/>
          <w:noProof/>
          <w:sz w:val="22"/>
          <w:szCs w:val="22"/>
        </w:rPr>
      </w:pPr>
      <w:hyperlink w:anchor="_Toc137119762" w:history="1">
        <w:r w:rsidR="00AC0C24" w:rsidRPr="00630429">
          <w:rPr>
            <w:rStyle w:val="Hipervnculo"/>
            <w:noProof/>
          </w:rPr>
          <w:t>1.2.9</w:t>
        </w:r>
        <w:r w:rsidR="00AC0C24">
          <w:rPr>
            <w:rFonts w:eastAsiaTheme="minorEastAsia" w:cstheme="minorBidi"/>
            <w:i w:val="0"/>
            <w:iCs w:val="0"/>
            <w:noProof/>
            <w:sz w:val="22"/>
            <w:szCs w:val="22"/>
          </w:rPr>
          <w:tab/>
        </w:r>
        <w:r w:rsidR="00AC0C24" w:rsidRPr="00630429">
          <w:rPr>
            <w:rStyle w:val="Hipervnculo"/>
            <w:noProof/>
          </w:rPr>
          <w:t>Ejectors Attemperation</w:t>
        </w:r>
        <w:r w:rsidR="00AC0C24">
          <w:rPr>
            <w:noProof/>
            <w:webHidden/>
          </w:rPr>
          <w:tab/>
        </w:r>
        <w:r w:rsidR="00AC0C24">
          <w:rPr>
            <w:noProof/>
            <w:webHidden/>
          </w:rPr>
          <w:fldChar w:fldCharType="begin"/>
        </w:r>
        <w:r w:rsidR="00AC0C24">
          <w:rPr>
            <w:noProof/>
            <w:webHidden/>
          </w:rPr>
          <w:instrText xml:space="preserve"> PAGEREF _Toc137119762 \h </w:instrText>
        </w:r>
        <w:r w:rsidR="00AC0C24">
          <w:rPr>
            <w:noProof/>
            <w:webHidden/>
          </w:rPr>
        </w:r>
        <w:r w:rsidR="00AC0C24">
          <w:rPr>
            <w:noProof/>
            <w:webHidden/>
          </w:rPr>
          <w:fldChar w:fldCharType="separate"/>
        </w:r>
        <w:r w:rsidR="00AC0C24">
          <w:rPr>
            <w:noProof/>
            <w:webHidden/>
          </w:rPr>
          <w:t>58</w:t>
        </w:r>
        <w:r w:rsidR="00AC0C24">
          <w:rPr>
            <w:noProof/>
            <w:webHidden/>
          </w:rPr>
          <w:fldChar w:fldCharType="end"/>
        </w:r>
      </w:hyperlink>
    </w:p>
    <w:p w14:paraId="7231BADB" w14:textId="105EAABB" w:rsidR="00AC0C24" w:rsidRDefault="00D21F4B">
      <w:pPr>
        <w:pStyle w:val="TDC3"/>
        <w:rPr>
          <w:rFonts w:eastAsiaTheme="minorEastAsia" w:cstheme="minorBidi"/>
          <w:i w:val="0"/>
          <w:iCs w:val="0"/>
          <w:noProof/>
          <w:sz w:val="22"/>
          <w:szCs w:val="22"/>
        </w:rPr>
      </w:pPr>
      <w:hyperlink w:anchor="_Toc137119763" w:history="1">
        <w:r w:rsidR="00AC0C24" w:rsidRPr="00630429">
          <w:rPr>
            <w:rStyle w:val="Hipervnculo"/>
            <w:noProof/>
          </w:rPr>
          <w:t>1.2.10</w:t>
        </w:r>
        <w:r w:rsidR="00AC0C24">
          <w:rPr>
            <w:rFonts w:eastAsiaTheme="minorEastAsia" w:cstheme="minorBidi"/>
            <w:i w:val="0"/>
            <w:iCs w:val="0"/>
            <w:noProof/>
            <w:sz w:val="22"/>
            <w:szCs w:val="22"/>
          </w:rPr>
          <w:tab/>
        </w:r>
        <w:r w:rsidR="00AC0C24" w:rsidRPr="00630429">
          <w:rPr>
            <w:rStyle w:val="Hipervnculo"/>
            <w:noProof/>
          </w:rPr>
          <w:t>Steam/Flue Gas Heat Exchangers</w:t>
        </w:r>
        <w:r w:rsidR="00AC0C24">
          <w:rPr>
            <w:noProof/>
            <w:webHidden/>
          </w:rPr>
          <w:tab/>
        </w:r>
        <w:r w:rsidR="00AC0C24">
          <w:rPr>
            <w:noProof/>
            <w:webHidden/>
          </w:rPr>
          <w:fldChar w:fldCharType="begin"/>
        </w:r>
        <w:r w:rsidR="00AC0C24">
          <w:rPr>
            <w:noProof/>
            <w:webHidden/>
          </w:rPr>
          <w:instrText xml:space="preserve"> PAGEREF _Toc137119763 \h </w:instrText>
        </w:r>
        <w:r w:rsidR="00AC0C24">
          <w:rPr>
            <w:noProof/>
            <w:webHidden/>
          </w:rPr>
        </w:r>
        <w:r w:rsidR="00AC0C24">
          <w:rPr>
            <w:noProof/>
            <w:webHidden/>
          </w:rPr>
          <w:fldChar w:fldCharType="separate"/>
        </w:r>
        <w:r w:rsidR="00AC0C24">
          <w:rPr>
            <w:noProof/>
            <w:webHidden/>
          </w:rPr>
          <w:t>63</w:t>
        </w:r>
        <w:r w:rsidR="00AC0C24">
          <w:rPr>
            <w:noProof/>
            <w:webHidden/>
          </w:rPr>
          <w:fldChar w:fldCharType="end"/>
        </w:r>
      </w:hyperlink>
    </w:p>
    <w:p w14:paraId="78DA5C57" w14:textId="6DE0CC0E" w:rsidR="00AC0C24" w:rsidRDefault="00D21F4B">
      <w:pPr>
        <w:pStyle w:val="TDC2"/>
        <w:rPr>
          <w:rFonts w:eastAsiaTheme="minorEastAsia" w:cstheme="minorBidi"/>
          <w:smallCaps w:val="0"/>
          <w:noProof/>
          <w:sz w:val="22"/>
          <w:szCs w:val="22"/>
        </w:rPr>
      </w:pPr>
      <w:hyperlink w:anchor="_Toc137119764" w:history="1">
        <w:r w:rsidR="00AC0C24" w:rsidRPr="00630429">
          <w:rPr>
            <w:rStyle w:val="Hipervnculo"/>
            <w:noProof/>
          </w:rPr>
          <w:t>1.3</w:t>
        </w:r>
        <w:r w:rsidR="00AC0C24">
          <w:rPr>
            <w:rFonts w:eastAsiaTheme="minorEastAsia" w:cstheme="minorBidi"/>
            <w:smallCaps w:val="0"/>
            <w:noProof/>
            <w:sz w:val="22"/>
            <w:szCs w:val="22"/>
          </w:rPr>
          <w:tab/>
        </w:r>
        <w:r w:rsidR="00AC0C24" w:rsidRPr="00630429">
          <w:rPr>
            <w:rStyle w:val="Hipervnculo"/>
            <w:noProof/>
          </w:rPr>
          <w:t>System Automation</w:t>
        </w:r>
        <w:r w:rsidR="00AC0C24">
          <w:rPr>
            <w:noProof/>
            <w:webHidden/>
          </w:rPr>
          <w:tab/>
        </w:r>
        <w:r w:rsidR="00AC0C24">
          <w:rPr>
            <w:noProof/>
            <w:webHidden/>
          </w:rPr>
          <w:fldChar w:fldCharType="begin"/>
        </w:r>
        <w:r w:rsidR="00AC0C24">
          <w:rPr>
            <w:noProof/>
            <w:webHidden/>
          </w:rPr>
          <w:instrText xml:space="preserve"> PAGEREF _Toc137119764 \h </w:instrText>
        </w:r>
        <w:r w:rsidR="00AC0C24">
          <w:rPr>
            <w:noProof/>
            <w:webHidden/>
          </w:rPr>
        </w:r>
        <w:r w:rsidR="00AC0C24">
          <w:rPr>
            <w:noProof/>
            <w:webHidden/>
          </w:rPr>
          <w:fldChar w:fldCharType="separate"/>
        </w:r>
        <w:r w:rsidR="00AC0C24">
          <w:rPr>
            <w:noProof/>
            <w:webHidden/>
          </w:rPr>
          <w:t>67</w:t>
        </w:r>
        <w:r w:rsidR="00AC0C24">
          <w:rPr>
            <w:noProof/>
            <w:webHidden/>
          </w:rPr>
          <w:fldChar w:fldCharType="end"/>
        </w:r>
      </w:hyperlink>
    </w:p>
    <w:p w14:paraId="6C1579DA" w14:textId="23DD5ABE" w:rsidR="00AC0C24" w:rsidRDefault="00D21F4B">
      <w:pPr>
        <w:pStyle w:val="TDC3"/>
        <w:rPr>
          <w:rFonts w:eastAsiaTheme="minorEastAsia" w:cstheme="minorBidi"/>
          <w:i w:val="0"/>
          <w:iCs w:val="0"/>
          <w:noProof/>
          <w:sz w:val="22"/>
          <w:szCs w:val="22"/>
        </w:rPr>
      </w:pPr>
      <w:hyperlink w:anchor="_Toc137119765" w:history="1">
        <w:r w:rsidR="00AC0C24" w:rsidRPr="00630429">
          <w:rPr>
            <w:rStyle w:val="Hipervnculo"/>
            <w:noProof/>
          </w:rPr>
          <w:t>1.3.1</w:t>
        </w:r>
        <w:r w:rsidR="00AC0C24">
          <w:rPr>
            <w:rFonts w:eastAsiaTheme="minorEastAsia" w:cstheme="minorBidi"/>
            <w:i w:val="0"/>
            <w:iCs w:val="0"/>
            <w:noProof/>
            <w:sz w:val="22"/>
            <w:szCs w:val="22"/>
          </w:rPr>
          <w:tab/>
        </w:r>
        <w:r w:rsidR="00AC0C24" w:rsidRPr="00630429">
          <w:rPr>
            <w:rStyle w:val="Hipervnculo"/>
            <w:noProof/>
          </w:rPr>
          <w:t>Steam and Bypass Functional Group (B0LBA10EA001)</w:t>
        </w:r>
        <w:r w:rsidR="00AC0C24">
          <w:rPr>
            <w:noProof/>
            <w:webHidden/>
          </w:rPr>
          <w:tab/>
        </w:r>
        <w:r w:rsidR="00AC0C24">
          <w:rPr>
            <w:noProof/>
            <w:webHidden/>
          </w:rPr>
          <w:fldChar w:fldCharType="begin"/>
        </w:r>
        <w:r w:rsidR="00AC0C24">
          <w:rPr>
            <w:noProof/>
            <w:webHidden/>
          </w:rPr>
          <w:instrText xml:space="preserve"> PAGEREF _Toc137119765 \h </w:instrText>
        </w:r>
        <w:r w:rsidR="00AC0C24">
          <w:rPr>
            <w:noProof/>
            <w:webHidden/>
          </w:rPr>
        </w:r>
        <w:r w:rsidR="00AC0C24">
          <w:rPr>
            <w:noProof/>
            <w:webHidden/>
          </w:rPr>
          <w:fldChar w:fldCharType="separate"/>
        </w:r>
        <w:r w:rsidR="00AC0C24">
          <w:rPr>
            <w:noProof/>
            <w:webHidden/>
          </w:rPr>
          <w:t>67</w:t>
        </w:r>
        <w:r w:rsidR="00AC0C24">
          <w:rPr>
            <w:noProof/>
            <w:webHidden/>
          </w:rPr>
          <w:fldChar w:fldCharType="end"/>
        </w:r>
      </w:hyperlink>
    </w:p>
    <w:p w14:paraId="0EF090F7" w14:textId="59950B82" w:rsidR="00AC0C24" w:rsidRDefault="00D21F4B">
      <w:pPr>
        <w:pStyle w:val="TDC3"/>
        <w:rPr>
          <w:rFonts w:eastAsiaTheme="minorEastAsia" w:cstheme="minorBidi"/>
          <w:i w:val="0"/>
          <w:iCs w:val="0"/>
          <w:noProof/>
          <w:sz w:val="22"/>
          <w:szCs w:val="22"/>
        </w:rPr>
      </w:pPr>
      <w:hyperlink w:anchor="_Toc137119766" w:history="1">
        <w:r w:rsidR="00AC0C24" w:rsidRPr="00630429">
          <w:rPr>
            <w:rStyle w:val="Hipervnculo"/>
            <w:noProof/>
          </w:rPr>
          <w:t>1.3.2</w:t>
        </w:r>
        <w:r w:rsidR="00AC0C24">
          <w:rPr>
            <w:rFonts w:eastAsiaTheme="minorEastAsia" w:cstheme="minorBidi"/>
            <w:i w:val="0"/>
            <w:iCs w:val="0"/>
            <w:noProof/>
            <w:sz w:val="22"/>
            <w:szCs w:val="22"/>
          </w:rPr>
          <w:tab/>
        </w:r>
        <w:r w:rsidR="00AC0C24" w:rsidRPr="00630429">
          <w:rPr>
            <w:rStyle w:val="Hipervnculo"/>
            <w:noProof/>
          </w:rPr>
          <w:t>Main Steam FSG (B0LBA10EA002)</w:t>
        </w:r>
        <w:r w:rsidR="00AC0C24">
          <w:rPr>
            <w:noProof/>
            <w:webHidden/>
          </w:rPr>
          <w:tab/>
        </w:r>
        <w:r w:rsidR="00AC0C24">
          <w:rPr>
            <w:noProof/>
            <w:webHidden/>
          </w:rPr>
          <w:fldChar w:fldCharType="begin"/>
        </w:r>
        <w:r w:rsidR="00AC0C24">
          <w:rPr>
            <w:noProof/>
            <w:webHidden/>
          </w:rPr>
          <w:instrText xml:space="preserve"> PAGEREF _Toc137119766 \h </w:instrText>
        </w:r>
        <w:r w:rsidR="00AC0C24">
          <w:rPr>
            <w:noProof/>
            <w:webHidden/>
          </w:rPr>
        </w:r>
        <w:r w:rsidR="00AC0C24">
          <w:rPr>
            <w:noProof/>
            <w:webHidden/>
          </w:rPr>
          <w:fldChar w:fldCharType="separate"/>
        </w:r>
        <w:r w:rsidR="00AC0C24">
          <w:rPr>
            <w:noProof/>
            <w:webHidden/>
          </w:rPr>
          <w:t>67</w:t>
        </w:r>
        <w:r w:rsidR="00AC0C24">
          <w:rPr>
            <w:noProof/>
            <w:webHidden/>
          </w:rPr>
          <w:fldChar w:fldCharType="end"/>
        </w:r>
      </w:hyperlink>
    </w:p>
    <w:p w14:paraId="3DF61571" w14:textId="08C6FC6D" w:rsidR="00AC0C24" w:rsidRDefault="00D21F4B">
      <w:pPr>
        <w:pStyle w:val="TDC3"/>
        <w:rPr>
          <w:rFonts w:eastAsiaTheme="minorEastAsia" w:cstheme="minorBidi"/>
          <w:i w:val="0"/>
          <w:iCs w:val="0"/>
          <w:noProof/>
          <w:sz w:val="22"/>
          <w:szCs w:val="22"/>
        </w:rPr>
      </w:pPr>
      <w:hyperlink w:anchor="_Toc137119767" w:history="1">
        <w:r w:rsidR="00AC0C24" w:rsidRPr="00630429">
          <w:rPr>
            <w:rStyle w:val="Hipervnculo"/>
            <w:noProof/>
            <w:lang w:val="en-US"/>
          </w:rPr>
          <w:t>1.3.3</w:t>
        </w:r>
        <w:r w:rsidR="00AC0C24">
          <w:rPr>
            <w:rFonts w:eastAsiaTheme="minorEastAsia" w:cstheme="minorBidi"/>
            <w:i w:val="0"/>
            <w:iCs w:val="0"/>
            <w:noProof/>
            <w:sz w:val="22"/>
            <w:szCs w:val="22"/>
          </w:rPr>
          <w:tab/>
        </w:r>
        <w:r w:rsidR="00AC0C24" w:rsidRPr="00630429">
          <w:rPr>
            <w:rStyle w:val="Hipervnculo"/>
            <w:noProof/>
            <w:lang w:val="en-US"/>
          </w:rPr>
          <w:t>Main Steam and Extractions FSG (B0LBA10EA003)</w:t>
        </w:r>
        <w:r w:rsidR="00AC0C24">
          <w:rPr>
            <w:noProof/>
            <w:webHidden/>
          </w:rPr>
          <w:tab/>
        </w:r>
        <w:r w:rsidR="00AC0C24">
          <w:rPr>
            <w:noProof/>
            <w:webHidden/>
          </w:rPr>
          <w:fldChar w:fldCharType="begin"/>
        </w:r>
        <w:r w:rsidR="00AC0C24">
          <w:rPr>
            <w:noProof/>
            <w:webHidden/>
          </w:rPr>
          <w:instrText xml:space="preserve"> PAGEREF _Toc137119767 \h </w:instrText>
        </w:r>
        <w:r w:rsidR="00AC0C24">
          <w:rPr>
            <w:noProof/>
            <w:webHidden/>
          </w:rPr>
        </w:r>
        <w:r w:rsidR="00AC0C24">
          <w:rPr>
            <w:noProof/>
            <w:webHidden/>
          </w:rPr>
          <w:fldChar w:fldCharType="separate"/>
        </w:r>
        <w:r w:rsidR="00AC0C24">
          <w:rPr>
            <w:noProof/>
            <w:webHidden/>
          </w:rPr>
          <w:t>68</w:t>
        </w:r>
        <w:r w:rsidR="00AC0C24">
          <w:rPr>
            <w:noProof/>
            <w:webHidden/>
          </w:rPr>
          <w:fldChar w:fldCharType="end"/>
        </w:r>
      </w:hyperlink>
    </w:p>
    <w:p w14:paraId="24A1755B" w14:textId="4FC2775A" w:rsidR="00AC0C24" w:rsidRDefault="00D21F4B">
      <w:pPr>
        <w:pStyle w:val="TDC3"/>
        <w:rPr>
          <w:rFonts w:eastAsiaTheme="minorEastAsia" w:cstheme="minorBidi"/>
          <w:i w:val="0"/>
          <w:iCs w:val="0"/>
          <w:noProof/>
          <w:sz w:val="22"/>
          <w:szCs w:val="22"/>
        </w:rPr>
      </w:pPr>
      <w:hyperlink w:anchor="_Toc137119768" w:history="1">
        <w:r w:rsidR="00AC0C24" w:rsidRPr="00630429">
          <w:rPr>
            <w:rStyle w:val="Hipervnculo"/>
            <w:noProof/>
            <w:lang w:val="en-US"/>
          </w:rPr>
          <w:t>1.3.4</w:t>
        </w:r>
        <w:r w:rsidR="00AC0C24">
          <w:rPr>
            <w:rFonts w:eastAsiaTheme="minorEastAsia" w:cstheme="minorBidi"/>
            <w:i w:val="0"/>
            <w:iCs w:val="0"/>
            <w:noProof/>
            <w:sz w:val="22"/>
            <w:szCs w:val="22"/>
          </w:rPr>
          <w:tab/>
        </w:r>
        <w:r w:rsidR="00AC0C24" w:rsidRPr="00630429">
          <w:rPr>
            <w:rStyle w:val="Hipervnculo"/>
            <w:noProof/>
            <w:lang w:val="en-US"/>
          </w:rPr>
          <w:t>MP Steam/Auxiliary Steam FSG (B0LBG10EA001)</w:t>
        </w:r>
        <w:r w:rsidR="00AC0C24">
          <w:rPr>
            <w:noProof/>
            <w:webHidden/>
          </w:rPr>
          <w:tab/>
        </w:r>
        <w:r w:rsidR="00AC0C24">
          <w:rPr>
            <w:noProof/>
            <w:webHidden/>
          </w:rPr>
          <w:fldChar w:fldCharType="begin"/>
        </w:r>
        <w:r w:rsidR="00AC0C24">
          <w:rPr>
            <w:noProof/>
            <w:webHidden/>
          </w:rPr>
          <w:instrText xml:space="preserve"> PAGEREF _Toc137119768 \h </w:instrText>
        </w:r>
        <w:r w:rsidR="00AC0C24">
          <w:rPr>
            <w:noProof/>
            <w:webHidden/>
          </w:rPr>
        </w:r>
        <w:r w:rsidR="00AC0C24">
          <w:rPr>
            <w:noProof/>
            <w:webHidden/>
          </w:rPr>
          <w:fldChar w:fldCharType="separate"/>
        </w:r>
        <w:r w:rsidR="00AC0C24">
          <w:rPr>
            <w:noProof/>
            <w:webHidden/>
          </w:rPr>
          <w:t>69</w:t>
        </w:r>
        <w:r w:rsidR="00AC0C24">
          <w:rPr>
            <w:noProof/>
            <w:webHidden/>
          </w:rPr>
          <w:fldChar w:fldCharType="end"/>
        </w:r>
      </w:hyperlink>
    </w:p>
    <w:p w14:paraId="611FEDB6" w14:textId="423CA56F" w:rsidR="00AC0C24" w:rsidRDefault="00D21F4B">
      <w:pPr>
        <w:pStyle w:val="TDC3"/>
        <w:rPr>
          <w:rFonts w:eastAsiaTheme="minorEastAsia" w:cstheme="minorBidi"/>
          <w:i w:val="0"/>
          <w:iCs w:val="0"/>
          <w:noProof/>
          <w:sz w:val="22"/>
          <w:szCs w:val="22"/>
        </w:rPr>
      </w:pPr>
      <w:hyperlink w:anchor="_Toc137119769" w:history="1">
        <w:r w:rsidR="00AC0C24" w:rsidRPr="00630429">
          <w:rPr>
            <w:rStyle w:val="Hipervnculo"/>
            <w:noProof/>
            <w:lang w:val="en-US"/>
          </w:rPr>
          <w:t>1.3.5</w:t>
        </w:r>
        <w:r w:rsidR="00AC0C24">
          <w:rPr>
            <w:rFonts w:eastAsiaTheme="minorEastAsia" w:cstheme="minorBidi"/>
            <w:i w:val="0"/>
            <w:iCs w:val="0"/>
            <w:noProof/>
            <w:sz w:val="22"/>
            <w:szCs w:val="22"/>
          </w:rPr>
          <w:tab/>
        </w:r>
        <w:r w:rsidR="00AC0C24" w:rsidRPr="00630429">
          <w:rPr>
            <w:rStyle w:val="Hipervnculo"/>
            <w:noProof/>
            <w:lang w:val="en-US"/>
          </w:rPr>
          <w:t>Boiler 1 Air and Flue Gas Heat Exchangers FSG (B1LBG31EA001)</w:t>
        </w:r>
        <w:r w:rsidR="00AC0C24">
          <w:rPr>
            <w:noProof/>
            <w:webHidden/>
          </w:rPr>
          <w:tab/>
        </w:r>
        <w:r w:rsidR="00AC0C24">
          <w:rPr>
            <w:noProof/>
            <w:webHidden/>
          </w:rPr>
          <w:fldChar w:fldCharType="begin"/>
        </w:r>
        <w:r w:rsidR="00AC0C24">
          <w:rPr>
            <w:noProof/>
            <w:webHidden/>
          </w:rPr>
          <w:instrText xml:space="preserve"> PAGEREF _Toc137119769 \h </w:instrText>
        </w:r>
        <w:r w:rsidR="00AC0C24">
          <w:rPr>
            <w:noProof/>
            <w:webHidden/>
          </w:rPr>
        </w:r>
        <w:r w:rsidR="00AC0C24">
          <w:rPr>
            <w:noProof/>
            <w:webHidden/>
          </w:rPr>
          <w:fldChar w:fldCharType="separate"/>
        </w:r>
        <w:r w:rsidR="00AC0C24">
          <w:rPr>
            <w:noProof/>
            <w:webHidden/>
          </w:rPr>
          <w:t>72</w:t>
        </w:r>
        <w:r w:rsidR="00AC0C24">
          <w:rPr>
            <w:noProof/>
            <w:webHidden/>
          </w:rPr>
          <w:fldChar w:fldCharType="end"/>
        </w:r>
      </w:hyperlink>
    </w:p>
    <w:p w14:paraId="20EF4E2A" w14:textId="6373DE54" w:rsidR="00AC0C24" w:rsidRDefault="00D21F4B">
      <w:pPr>
        <w:pStyle w:val="TDC3"/>
        <w:rPr>
          <w:rFonts w:eastAsiaTheme="minorEastAsia" w:cstheme="minorBidi"/>
          <w:i w:val="0"/>
          <w:iCs w:val="0"/>
          <w:noProof/>
          <w:sz w:val="22"/>
          <w:szCs w:val="22"/>
        </w:rPr>
      </w:pPr>
      <w:hyperlink w:anchor="_Toc137119770" w:history="1">
        <w:r w:rsidR="00AC0C24" w:rsidRPr="00630429">
          <w:rPr>
            <w:rStyle w:val="Hipervnculo"/>
            <w:noProof/>
            <w:lang w:val="en-US"/>
          </w:rPr>
          <w:t>1.3.6</w:t>
        </w:r>
        <w:r w:rsidR="00AC0C24">
          <w:rPr>
            <w:rFonts w:eastAsiaTheme="minorEastAsia" w:cstheme="minorBidi"/>
            <w:i w:val="0"/>
            <w:iCs w:val="0"/>
            <w:noProof/>
            <w:sz w:val="22"/>
            <w:szCs w:val="22"/>
          </w:rPr>
          <w:tab/>
        </w:r>
        <w:r w:rsidR="00AC0C24" w:rsidRPr="00630429">
          <w:rPr>
            <w:rStyle w:val="Hipervnculo"/>
            <w:noProof/>
            <w:lang w:val="en-US"/>
          </w:rPr>
          <w:t>Boiler 2 Air and Flue Gas Heat Exchangers FSG (B2LBG31EA001)</w:t>
        </w:r>
        <w:r w:rsidR="00AC0C24">
          <w:rPr>
            <w:noProof/>
            <w:webHidden/>
          </w:rPr>
          <w:tab/>
        </w:r>
        <w:r w:rsidR="00AC0C24">
          <w:rPr>
            <w:noProof/>
            <w:webHidden/>
          </w:rPr>
          <w:fldChar w:fldCharType="begin"/>
        </w:r>
        <w:r w:rsidR="00AC0C24">
          <w:rPr>
            <w:noProof/>
            <w:webHidden/>
          </w:rPr>
          <w:instrText xml:space="preserve"> PAGEREF _Toc137119770 \h </w:instrText>
        </w:r>
        <w:r w:rsidR="00AC0C24">
          <w:rPr>
            <w:noProof/>
            <w:webHidden/>
          </w:rPr>
        </w:r>
        <w:r w:rsidR="00AC0C24">
          <w:rPr>
            <w:noProof/>
            <w:webHidden/>
          </w:rPr>
          <w:fldChar w:fldCharType="separate"/>
        </w:r>
        <w:r w:rsidR="00AC0C24">
          <w:rPr>
            <w:noProof/>
            <w:webHidden/>
          </w:rPr>
          <w:t>74</w:t>
        </w:r>
        <w:r w:rsidR="00AC0C24">
          <w:rPr>
            <w:noProof/>
            <w:webHidden/>
          </w:rPr>
          <w:fldChar w:fldCharType="end"/>
        </w:r>
      </w:hyperlink>
    </w:p>
    <w:p w14:paraId="17965C14" w14:textId="0566FC7A" w:rsidR="00AC0C24" w:rsidRDefault="00D21F4B">
      <w:pPr>
        <w:pStyle w:val="TDC3"/>
        <w:rPr>
          <w:rFonts w:eastAsiaTheme="minorEastAsia" w:cstheme="minorBidi"/>
          <w:i w:val="0"/>
          <w:iCs w:val="0"/>
          <w:noProof/>
          <w:sz w:val="22"/>
          <w:szCs w:val="22"/>
        </w:rPr>
      </w:pPr>
      <w:hyperlink w:anchor="_Toc137119771" w:history="1">
        <w:r w:rsidR="00AC0C24" w:rsidRPr="00630429">
          <w:rPr>
            <w:rStyle w:val="Hipervnculo"/>
            <w:noProof/>
            <w:lang w:val="en-US"/>
          </w:rPr>
          <w:t>1.3.7</w:t>
        </w:r>
        <w:r w:rsidR="00AC0C24">
          <w:rPr>
            <w:rFonts w:eastAsiaTheme="minorEastAsia" w:cstheme="minorBidi"/>
            <w:i w:val="0"/>
            <w:iCs w:val="0"/>
            <w:noProof/>
            <w:sz w:val="22"/>
            <w:szCs w:val="22"/>
          </w:rPr>
          <w:tab/>
        </w:r>
        <w:r w:rsidR="00AC0C24" w:rsidRPr="00630429">
          <w:rPr>
            <w:rStyle w:val="Hipervnculo"/>
            <w:noProof/>
            <w:lang w:val="en-US"/>
          </w:rPr>
          <w:t>Boiler 1 Bypass FSG (B1MAN10EA001)</w:t>
        </w:r>
        <w:r w:rsidR="00AC0C24">
          <w:rPr>
            <w:noProof/>
            <w:webHidden/>
          </w:rPr>
          <w:tab/>
        </w:r>
        <w:r w:rsidR="00AC0C24">
          <w:rPr>
            <w:noProof/>
            <w:webHidden/>
          </w:rPr>
          <w:fldChar w:fldCharType="begin"/>
        </w:r>
        <w:r w:rsidR="00AC0C24">
          <w:rPr>
            <w:noProof/>
            <w:webHidden/>
          </w:rPr>
          <w:instrText xml:space="preserve"> PAGEREF _Toc137119771 \h </w:instrText>
        </w:r>
        <w:r w:rsidR="00AC0C24">
          <w:rPr>
            <w:noProof/>
            <w:webHidden/>
          </w:rPr>
        </w:r>
        <w:r w:rsidR="00AC0C24">
          <w:rPr>
            <w:noProof/>
            <w:webHidden/>
          </w:rPr>
          <w:fldChar w:fldCharType="separate"/>
        </w:r>
        <w:r w:rsidR="00AC0C24">
          <w:rPr>
            <w:noProof/>
            <w:webHidden/>
          </w:rPr>
          <w:t>75</w:t>
        </w:r>
        <w:r w:rsidR="00AC0C24">
          <w:rPr>
            <w:noProof/>
            <w:webHidden/>
          </w:rPr>
          <w:fldChar w:fldCharType="end"/>
        </w:r>
      </w:hyperlink>
    </w:p>
    <w:p w14:paraId="7E57354B" w14:textId="0493A248" w:rsidR="00AC0C24" w:rsidRDefault="00D21F4B">
      <w:pPr>
        <w:pStyle w:val="TDC3"/>
        <w:rPr>
          <w:rFonts w:eastAsiaTheme="minorEastAsia" w:cstheme="minorBidi"/>
          <w:i w:val="0"/>
          <w:iCs w:val="0"/>
          <w:noProof/>
          <w:sz w:val="22"/>
          <w:szCs w:val="22"/>
        </w:rPr>
      </w:pPr>
      <w:hyperlink w:anchor="_Toc137119772" w:history="1">
        <w:r w:rsidR="00AC0C24" w:rsidRPr="00630429">
          <w:rPr>
            <w:rStyle w:val="Hipervnculo"/>
            <w:noProof/>
            <w:lang w:val="en-US"/>
          </w:rPr>
          <w:t>1.3.8</w:t>
        </w:r>
        <w:r w:rsidR="00AC0C24">
          <w:rPr>
            <w:rFonts w:eastAsiaTheme="minorEastAsia" w:cstheme="minorBidi"/>
            <w:i w:val="0"/>
            <w:iCs w:val="0"/>
            <w:noProof/>
            <w:sz w:val="22"/>
            <w:szCs w:val="22"/>
          </w:rPr>
          <w:tab/>
        </w:r>
        <w:r w:rsidR="00AC0C24" w:rsidRPr="00630429">
          <w:rPr>
            <w:rStyle w:val="Hipervnculo"/>
            <w:noProof/>
            <w:lang w:val="en-US"/>
          </w:rPr>
          <w:t>Boiler 2 Bypass FSG (B2MAN10EA001)</w:t>
        </w:r>
        <w:r w:rsidR="00AC0C24">
          <w:rPr>
            <w:noProof/>
            <w:webHidden/>
          </w:rPr>
          <w:tab/>
        </w:r>
        <w:r w:rsidR="00AC0C24">
          <w:rPr>
            <w:noProof/>
            <w:webHidden/>
          </w:rPr>
          <w:fldChar w:fldCharType="begin"/>
        </w:r>
        <w:r w:rsidR="00AC0C24">
          <w:rPr>
            <w:noProof/>
            <w:webHidden/>
          </w:rPr>
          <w:instrText xml:space="preserve"> PAGEREF _Toc137119772 \h </w:instrText>
        </w:r>
        <w:r w:rsidR="00AC0C24">
          <w:rPr>
            <w:noProof/>
            <w:webHidden/>
          </w:rPr>
        </w:r>
        <w:r w:rsidR="00AC0C24">
          <w:rPr>
            <w:noProof/>
            <w:webHidden/>
          </w:rPr>
          <w:fldChar w:fldCharType="separate"/>
        </w:r>
        <w:r w:rsidR="00AC0C24">
          <w:rPr>
            <w:noProof/>
            <w:webHidden/>
          </w:rPr>
          <w:t>76</w:t>
        </w:r>
        <w:r w:rsidR="00AC0C24">
          <w:rPr>
            <w:noProof/>
            <w:webHidden/>
          </w:rPr>
          <w:fldChar w:fldCharType="end"/>
        </w:r>
      </w:hyperlink>
    </w:p>
    <w:p w14:paraId="72A469C4" w14:textId="5C4A8654" w:rsidR="00AC0C24" w:rsidRDefault="00D21F4B">
      <w:pPr>
        <w:pStyle w:val="TDC3"/>
        <w:rPr>
          <w:rFonts w:eastAsiaTheme="minorEastAsia" w:cstheme="minorBidi"/>
          <w:i w:val="0"/>
          <w:iCs w:val="0"/>
          <w:noProof/>
          <w:sz w:val="22"/>
          <w:szCs w:val="22"/>
        </w:rPr>
      </w:pPr>
      <w:hyperlink w:anchor="_Toc137119773" w:history="1">
        <w:r w:rsidR="00AC0C24" w:rsidRPr="00630429">
          <w:rPr>
            <w:rStyle w:val="Hipervnculo"/>
            <w:noProof/>
            <w:lang w:val="en-US"/>
          </w:rPr>
          <w:t>1.3.9</w:t>
        </w:r>
        <w:r w:rsidR="00AC0C24">
          <w:rPr>
            <w:rFonts w:eastAsiaTheme="minorEastAsia" w:cstheme="minorBidi"/>
            <w:i w:val="0"/>
            <w:iCs w:val="0"/>
            <w:noProof/>
            <w:sz w:val="22"/>
            <w:szCs w:val="22"/>
          </w:rPr>
          <w:tab/>
        </w:r>
        <w:r w:rsidR="00AC0C24" w:rsidRPr="00630429">
          <w:rPr>
            <w:rStyle w:val="Hipervnculo"/>
            <w:noProof/>
            <w:lang w:val="en-US"/>
          </w:rPr>
          <w:t>Ejectors Attemperation FSG (B0LBA50EA001)</w:t>
        </w:r>
        <w:r w:rsidR="00AC0C24">
          <w:rPr>
            <w:noProof/>
            <w:webHidden/>
          </w:rPr>
          <w:tab/>
        </w:r>
        <w:r w:rsidR="00AC0C24">
          <w:rPr>
            <w:noProof/>
            <w:webHidden/>
          </w:rPr>
          <w:fldChar w:fldCharType="begin"/>
        </w:r>
        <w:r w:rsidR="00AC0C24">
          <w:rPr>
            <w:noProof/>
            <w:webHidden/>
          </w:rPr>
          <w:instrText xml:space="preserve"> PAGEREF _Toc137119773 \h </w:instrText>
        </w:r>
        <w:r w:rsidR="00AC0C24">
          <w:rPr>
            <w:noProof/>
            <w:webHidden/>
          </w:rPr>
        </w:r>
        <w:r w:rsidR="00AC0C24">
          <w:rPr>
            <w:noProof/>
            <w:webHidden/>
          </w:rPr>
          <w:fldChar w:fldCharType="separate"/>
        </w:r>
        <w:r w:rsidR="00AC0C24">
          <w:rPr>
            <w:noProof/>
            <w:webHidden/>
          </w:rPr>
          <w:t>77</w:t>
        </w:r>
        <w:r w:rsidR="00AC0C24">
          <w:rPr>
            <w:noProof/>
            <w:webHidden/>
          </w:rPr>
          <w:fldChar w:fldCharType="end"/>
        </w:r>
      </w:hyperlink>
    </w:p>
    <w:p w14:paraId="7DB02928" w14:textId="76A980A6" w:rsidR="007E446B" w:rsidDel="0095111A" w:rsidRDefault="009A3FB5" w:rsidP="007E446B">
      <w:pPr>
        <w:rPr>
          <w:del w:id="71" w:author="Ana Martín Arribas" w:date="2023-06-08T12:25:00Z"/>
          <w:sz w:val="22"/>
        </w:rPr>
      </w:pPr>
      <w:r>
        <w:rPr>
          <w:rFonts w:asciiTheme="minorHAnsi" w:hAnsiTheme="minorHAnsi"/>
          <w:noProof/>
          <w:szCs w:val="22"/>
        </w:rPr>
        <w:fldChar w:fldCharType="end"/>
      </w:r>
    </w:p>
    <w:p w14:paraId="7BA55D6D" w14:textId="6E6660B1" w:rsidR="00A56A93" w:rsidRPr="00A56A93" w:rsidDel="0095111A" w:rsidRDefault="00A56A93" w:rsidP="00A56A93">
      <w:pPr>
        <w:pStyle w:val="Ttulo1"/>
        <w:rPr>
          <w:del w:id="72" w:author="Ana Martín Arribas" w:date="2023-06-08T12:25:00Z"/>
        </w:rPr>
      </w:pPr>
      <w:bookmarkStart w:id="73" w:name="_Toc114063562"/>
      <w:del w:id="74" w:author="Ana Martín Arribas" w:date="2023-06-08T12:25:00Z">
        <w:r w:rsidRPr="00A56A93" w:rsidDel="0095111A">
          <w:delText>PURPOSE</w:delText>
        </w:r>
        <w:bookmarkEnd w:id="73"/>
      </w:del>
    </w:p>
    <w:p w14:paraId="24609B11" w14:textId="4B7BA6AB" w:rsidR="00A56A93" w:rsidDel="00B709CC" w:rsidRDefault="009E5158" w:rsidP="009E5158">
      <w:pPr>
        <w:pStyle w:val="Prrafo"/>
        <w:rPr>
          <w:del w:id="75" w:author="Ana Martín Arribas" w:date="2023-06-03T18:27:00Z"/>
          <w:lang w:val="en-GB"/>
        </w:rPr>
      </w:pPr>
      <w:del w:id="76" w:author="Ana Martín Arribas" w:date="2023-06-03T18:27:00Z">
        <w:r w:rsidRPr="00511E10" w:rsidDel="00B709CC">
          <w:rPr>
            <w:lang w:val="en-GB"/>
          </w:rPr>
          <w:delText xml:space="preserve">The purpose of this document is to describe the main functions, define the basic control of the system, its interfaces with other systems of the </w:delText>
        </w:r>
        <w:r w:rsidR="008B032F" w:rsidDel="00B709CC">
          <w:rPr>
            <w:b/>
            <w:lang w:val="en-GB"/>
          </w:rPr>
          <w:delText>Main Steam, Extractions, Auxiliary Steam &amp; By-Pass</w:delText>
        </w:r>
        <w:r w:rsidR="00C44EDC" w:rsidRPr="00511E10" w:rsidDel="00B709CC">
          <w:rPr>
            <w:b/>
            <w:lang w:val="en-GB"/>
          </w:rPr>
          <w:delText xml:space="preserve"> System</w:delText>
        </w:r>
        <w:r w:rsidRPr="00511E10" w:rsidDel="00B709CC">
          <w:rPr>
            <w:lang w:val="en-GB"/>
          </w:rPr>
          <w:delText xml:space="preserve"> for the Energy Recovery Facility (ERF) that North London Waste Authority (NLWA) will install at the Edmonton EcoPark Site</w:delText>
        </w:r>
        <w:r w:rsidR="00A56A93" w:rsidRPr="00511E10" w:rsidDel="00B709CC">
          <w:rPr>
            <w:lang w:val="en-GB"/>
          </w:rPr>
          <w:delText>.</w:delText>
        </w:r>
        <w:bookmarkStart w:id="77" w:name="_Toc136709471"/>
        <w:bookmarkEnd w:id="77"/>
      </w:del>
    </w:p>
    <w:p w14:paraId="5F792E59" w14:textId="1497279F" w:rsidR="00C44EDC" w:rsidRPr="009E5158" w:rsidDel="00B709CC" w:rsidRDefault="00C44EDC" w:rsidP="00C44EDC">
      <w:pPr>
        <w:spacing w:before="0" w:after="200" w:line="276" w:lineRule="auto"/>
        <w:jc w:val="left"/>
        <w:rPr>
          <w:del w:id="78" w:author="Ana Martín Arribas" w:date="2023-06-03T18:27:00Z"/>
          <w:lang w:val="en-GB"/>
        </w:rPr>
      </w:pPr>
      <w:del w:id="79" w:author="Ana Martín Arribas" w:date="2023-06-03T18:27:00Z">
        <w:r w:rsidDel="00B709CC">
          <w:rPr>
            <w:lang w:val="en-GB"/>
          </w:rPr>
          <w:br w:type="page"/>
        </w:r>
      </w:del>
    </w:p>
    <w:p w14:paraId="68849875" w14:textId="40676E1D" w:rsidR="00A56A93" w:rsidRPr="00A56A93" w:rsidDel="00B709CC" w:rsidRDefault="00A56A93" w:rsidP="00A56A93">
      <w:pPr>
        <w:pStyle w:val="Ttulo1"/>
        <w:rPr>
          <w:del w:id="80" w:author="Ana Martín Arribas" w:date="2023-06-03T18:27:00Z"/>
        </w:rPr>
      </w:pPr>
      <w:bookmarkStart w:id="81" w:name="_Toc114063563"/>
      <w:del w:id="82" w:author="Ana Martín Arribas" w:date="2023-06-03T18:27:00Z">
        <w:r w:rsidRPr="00A56A93" w:rsidDel="00B709CC">
          <w:delText>ReFerence Documents</w:delText>
        </w:r>
        <w:bookmarkStart w:id="83" w:name="_Toc136709472"/>
        <w:bookmarkEnd w:id="81"/>
        <w:bookmarkEnd w:id="83"/>
      </w:del>
    </w:p>
    <w:p w14:paraId="41D99D44" w14:textId="7D014F16" w:rsidR="00A56A93" w:rsidRPr="00FF09E9" w:rsidDel="00B709CC" w:rsidRDefault="00B07874" w:rsidP="00A56A93">
      <w:pPr>
        <w:pStyle w:val="Prrafo"/>
        <w:rPr>
          <w:del w:id="84" w:author="Ana Martín Arribas" w:date="2023-06-03T18:27:00Z"/>
          <w:lang w:val="en-GB"/>
        </w:rPr>
      </w:pPr>
      <w:del w:id="85" w:author="Ana Martín Arribas" w:date="2023-06-03T18:27:00Z">
        <w:r w:rsidRPr="00B07874" w:rsidDel="00B709CC">
          <w:rPr>
            <w:lang w:val="en-GB"/>
          </w:rPr>
          <w:delText>The following are the reference documents for the system</w:delText>
        </w:r>
        <w:r w:rsidR="00A56A93" w:rsidRPr="00FF09E9" w:rsidDel="00B709CC">
          <w:rPr>
            <w:lang w:val="en-GB"/>
          </w:rPr>
          <w:delText>:</w:delText>
        </w:r>
        <w:bookmarkStart w:id="86" w:name="_Toc136709473"/>
        <w:bookmarkEnd w:id="86"/>
      </w:del>
    </w:p>
    <w:p w14:paraId="54730E99" w14:textId="4DBDF181" w:rsidR="00A56A93" w:rsidRPr="002477AF" w:rsidDel="00B709CC" w:rsidRDefault="00B07874" w:rsidP="004E5032">
      <w:pPr>
        <w:pStyle w:val="L-bullet"/>
        <w:numPr>
          <w:ilvl w:val="0"/>
          <w:numId w:val="2"/>
        </w:numPr>
        <w:ind w:left="624" w:hanging="340"/>
        <w:rPr>
          <w:del w:id="87" w:author="Ana Martín Arribas" w:date="2023-06-03T18:27:00Z"/>
          <w:lang w:val="en-GB"/>
        </w:rPr>
      </w:pPr>
      <w:del w:id="88" w:author="Ana Martín Arribas" w:date="2023-06-03T18:27:00Z">
        <w:r w:rsidRPr="002477AF" w:rsidDel="00B709CC">
          <w:rPr>
            <w:lang w:val="en-GB"/>
          </w:rPr>
          <w:delText>Flow diagrams</w:delText>
        </w:r>
        <w:r w:rsidR="00A56A93" w:rsidRPr="002477AF" w:rsidDel="00B709CC">
          <w:rPr>
            <w:lang w:val="en-GB"/>
          </w:rPr>
          <w:delText>.</w:delText>
        </w:r>
        <w:bookmarkStart w:id="89" w:name="_Toc136709474"/>
        <w:bookmarkEnd w:id="89"/>
      </w:del>
    </w:p>
    <w:p w14:paraId="5FFA083B" w14:textId="414EE834" w:rsidR="0034012D" w:rsidRPr="0034012D" w:rsidDel="00B709CC" w:rsidRDefault="000C193D" w:rsidP="004E5032">
      <w:pPr>
        <w:pStyle w:val="L-bullet"/>
        <w:numPr>
          <w:ilvl w:val="1"/>
          <w:numId w:val="2"/>
        </w:numPr>
        <w:rPr>
          <w:del w:id="90" w:author="Ana Martín Arribas" w:date="2023-06-03T18:27:00Z"/>
          <w:lang w:val="en-GB"/>
        </w:rPr>
      </w:pPr>
      <w:del w:id="91" w:author="Ana Martín Arribas" w:date="2023-06-03T18:27:00Z">
        <w:r w:rsidDel="00B709CC">
          <w:rPr>
            <w:lang w:val="en-GB"/>
          </w:rPr>
          <w:delText>NPE7-EAI-41XX-XXX-PD-XA-000010</w:delText>
        </w:r>
        <w:r w:rsidR="0034012D" w:rsidRPr="0034012D" w:rsidDel="00B709CC">
          <w:rPr>
            <w:lang w:val="en-GB"/>
          </w:rPr>
          <w:delText xml:space="preserve"> - </w:delText>
        </w:r>
        <w:r w:rsidR="00A41D3C" w:rsidDel="00B709CC">
          <w:rPr>
            <w:lang w:val="en-GB"/>
          </w:rPr>
          <w:delText>Main Steam, Extractions, Auxiliary Steam &amp; By-Pass System</w:delText>
        </w:r>
        <w:r w:rsidR="0034012D" w:rsidRPr="0034012D" w:rsidDel="00B709CC">
          <w:rPr>
            <w:lang w:val="en-GB"/>
          </w:rPr>
          <w:delText xml:space="preserve"> - P&amp;ID.</w:delText>
        </w:r>
        <w:bookmarkStart w:id="92" w:name="_Toc136709475"/>
        <w:bookmarkEnd w:id="92"/>
      </w:del>
    </w:p>
    <w:p w14:paraId="18983731" w14:textId="6B08EBDE" w:rsidR="00E7108B" w:rsidDel="00B709CC" w:rsidRDefault="0034012D" w:rsidP="004E5032">
      <w:pPr>
        <w:pStyle w:val="L-bullet"/>
        <w:numPr>
          <w:ilvl w:val="1"/>
          <w:numId w:val="2"/>
        </w:numPr>
        <w:rPr>
          <w:del w:id="93" w:author="Ana Martín Arribas" w:date="2023-06-03T18:27:00Z"/>
          <w:lang w:val="en-GB"/>
        </w:rPr>
      </w:pPr>
      <w:del w:id="94" w:author="Ana Martín Arribas" w:date="2023-06-03T18:27:00Z">
        <w:r w:rsidRPr="0034012D" w:rsidDel="00B709CC">
          <w:rPr>
            <w:lang w:val="en-GB"/>
          </w:rPr>
          <w:delText xml:space="preserve">NPE7-EAI-41XX-XXX-PD-XA-000017 </w:delText>
        </w:r>
        <w:r w:rsidDel="00B709CC">
          <w:rPr>
            <w:lang w:val="en-GB"/>
          </w:rPr>
          <w:delText xml:space="preserve">- </w:delText>
        </w:r>
        <w:r w:rsidRPr="0034012D" w:rsidDel="00B709CC">
          <w:rPr>
            <w:lang w:val="en-GB"/>
          </w:rPr>
          <w:delText>Chemical Dosing System - P&amp;ID</w:delText>
        </w:r>
        <w:r w:rsidDel="00B709CC">
          <w:rPr>
            <w:lang w:val="en-GB"/>
          </w:rPr>
          <w:delText>.</w:delText>
        </w:r>
        <w:bookmarkStart w:id="95" w:name="_Toc136709476"/>
        <w:bookmarkEnd w:id="95"/>
      </w:del>
    </w:p>
    <w:p w14:paraId="1B36180F" w14:textId="5CE657C2" w:rsidR="0034012D" w:rsidDel="00B709CC" w:rsidRDefault="0034012D" w:rsidP="004E5032">
      <w:pPr>
        <w:pStyle w:val="L-bullet"/>
        <w:numPr>
          <w:ilvl w:val="1"/>
          <w:numId w:val="2"/>
        </w:numPr>
        <w:rPr>
          <w:del w:id="96" w:author="Ana Martín Arribas" w:date="2023-06-03T18:27:00Z"/>
          <w:lang w:val="en-GB"/>
        </w:rPr>
      </w:pPr>
      <w:del w:id="97" w:author="Ana Martín Arribas" w:date="2023-06-03T18:27:00Z">
        <w:r w:rsidRPr="0034012D" w:rsidDel="00B709CC">
          <w:rPr>
            <w:lang w:val="en-GB"/>
          </w:rPr>
          <w:delText xml:space="preserve">NPE7-EAI-41XX-XXX-PD-XA-000014 </w:delText>
        </w:r>
        <w:r w:rsidDel="00B709CC">
          <w:rPr>
            <w:lang w:val="en-GB"/>
          </w:rPr>
          <w:delText xml:space="preserve">- </w:delText>
        </w:r>
        <w:r w:rsidRPr="0034012D" w:rsidDel="00B709CC">
          <w:rPr>
            <w:lang w:val="en-GB"/>
          </w:rPr>
          <w:delText>Sampling System - P&amp;ID</w:delText>
        </w:r>
        <w:r w:rsidDel="00B709CC">
          <w:rPr>
            <w:lang w:val="en-GB"/>
          </w:rPr>
          <w:delText>.</w:delText>
        </w:r>
        <w:bookmarkStart w:id="98" w:name="_Toc136709477"/>
        <w:bookmarkEnd w:id="98"/>
      </w:del>
    </w:p>
    <w:p w14:paraId="5B404BA1" w14:textId="1AEB11A1" w:rsidR="008C69DF" w:rsidDel="00B709CC" w:rsidRDefault="008C69DF" w:rsidP="004E5032">
      <w:pPr>
        <w:pStyle w:val="L-bullet"/>
        <w:numPr>
          <w:ilvl w:val="1"/>
          <w:numId w:val="2"/>
        </w:numPr>
        <w:rPr>
          <w:del w:id="99" w:author="Ana Martín Arribas" w:date="2023-06-03T18:27:00Z"/>
          <w:lang w:val="en-GB"/>
        </w:rPr>
      </w:pPr>
      <w:del w:id="100" w:author="Ana Martín Arribas" w:date="2023-06-03T18:27:00Z">
        <w:r w:rsidDel="00B709CC">
          <w:rPr>
            <w:lang w:val="en-GB"/>
          </w:rPr>
          <w:delText>NPE7-EAI-41XX-XXX-PD-XA-000002</w:delText>
        </w:r>
        <w:r w:rsidRPr="0034012D" w:rsidDel="00B709CC">
          <w:rPr>
            <w:lang w:val="en-GB"/>
          </w:rPr>
          <w:delText xml:space="preserve"> </w:delText>
        </w:r>
        <w:r w:rsidDel="00B709CC">
          <w:rPr>
            <w:lang w:val="en-GB"/>
          </w:rPr>
          <w:delText>- Main Steam, Extractions, Auxiliary Steam &amp; By-pass System</w:delText>
        </w:r>
        <w:r w:rsidRPr="0034012D" w:rsidDel="00B709CC">
          <w:rPr>
            <w:lang w:val="en-GB"/>
          </w:rPr>
          <w:delText xml:space="preserve"> - P&amp;ID</w:delText>
        </w:r>
        <w:r w:rsidDel="00B709CC">
          <w:rPr>
            <w:lang w:val="en-GB"/>
          </w:rPr>
          <w:delText>.</w:delText>
        </w:r>
        <w:bookmarkStart w:id="101" w:name="_Toc136709478"/>
        <w:bookmarkEnd w:id="101"/>
      </w:del>
    </w:p>
    <w:p w14:paraId="477DE874" w14:textId="104F3C49" w:rsidR="0034012D" w:rsidRPr="00994C4E" w:rsidDel="00B709CC" w:rsidRDefault="009856F8" w:rsidP="004E5032">
      <w:pPr>
        <w:pStyle w:val="L-bullet"/>
        <w:numPr>
          <w:ilvl w:val="1"/>
          <w:numId w:val="2"/>
        </w:numPr>
        <w:rPr>
          <w:del w:id="102" w:author="Ana Martín Arribas" w:date="2023-06-03T18:27:00Z"/>
          <w:lang w:val="en-GB"/>
        </w:rPr>
      </w:pPr>
      <w:del w:id="103" w:author="Ana Martín Arribas" w:date="2023-06-03T18:27:00Z">
        <w:r w:rsidRPr="009856F8" w:rsidDel="00B709CC">
          <w:rPr>
            <w:lang w:val="en-GB"/>
          </w:rPr>
          <w:delText xml:space="preserve">NPE7-HZI-41AC2-ZZZ-PD-XA-0003 </w:delText>
        </w:r>
        <w:r w:rsidDel="00B709CC">
          <w:rPr>
            <w:lang w:val="en-GB"/>
          </w:rPr>
          <w:delText xml:space="preserve">- </w:delText>
        </w:r>
        <w:r w:rsidRPr="009856F8" w:rsidDel="00B709CC">
          <w:rPr>
            <w:lang w:val="en-GB"/>
          </w:rPr>
          <w:delText>Boiler Water Side Drum and Economiser</w:delText>
        </w:r>
        <w:r w:rsidDel="00B709CC">
          <w:rPr>
            <w:lang w:val="en-GB"/>
          </w:rPr>
          <w:delText xml:space="preserve"> - P&amp;ID.</w:delText>
        </w:r>
        <w:bookmarkStart w:id="104" w:name="_Toc136709479"/>
        <w:bookmarkEnd w:id="104"/>
      </w:del>
    </w:p>
    <w:p w14:paraId="1940B0F6" w14:textId="709C7F04" w:rsidR="009856F8" w:rsidDel="00B709CC" w:rsidRDefault="009856F8" w:rsidP="004E5032">
      <w:pPr>
        <w:pStyle w:val="L-bullet"/>
        <w:numPr>
          <w:ilvl w:val="1"/>
          <w:numId w:val="2"/>
        </w:numPr>
        <w:rPr>
          <w:del w:id="105" w:author="Ana Martín Arribas" w:date="2023-06-03T18:27:00Z"/>
          <w:lang w:val="en-GB"/>
        </w:rPr>
      </w:pPr>
      <w:del w:id="106" w:author="Ana Martín Arribas" w:date="2023-06-03T18:27:00Z">
        <w:r w:rsidRPr="009856F8" w:rsidDel="00B709CC">
          <w:rPr>
            <w:lang w:val="en-GB"/>
          </w:rPr>
          <w:delText xml:space="preserve">NPE7-HZI-41AC2-ZZZ-PD-XA-0007 </w:delText>
        </w:r>
        <w:r w:rsidDel="00B709CC">
          <w:rPr>
            <w:lang w:val="en-GB"/>
          </w:rPr>
          <w:delText xml:space="preserve">- </w:delText>
        </w:r>
        <w:r w:rsidRPr="009856F8" w:rsidDel="00B709CC">
          <w:rPr>
            <w:lang w:val="en-GB"/>
          </w:rPr>
          <w:delText>Boiler Blowdown</w:delText>
        </w:r>
        <w:r w:rsidDel="00B709CC">
          <w:rPr>
            <w:lang w:val="en-GB"/>
          </w:rPr>
          <w:delText xml:space="preserve"> - P&amp;ID.</w:delText>
        </w:r>
        <w:bookmarkStart w:id="107" w:name="_Toc136709480"/>
        <w:bookmarkEnd w:id="107"/>
      </w:del>
    </w:p>
    <w:p w14:paraId="3D0081BB" w14:textId="2894D49C" w:rsidR="004D5986" w:rsidDel="00B709CC" w:rsidRDefault="004F22C1" w:rsidP="004E5032">
      <w:pPr>
        <w:pStyle w:val="L-bullet"/>
        <w:numPr>
          <w:ilvl w:val="1"/>
          <w:numId w:val="2"/>
        </w:numPr>
        <w:rPr>
          <w:del w:id="108" w:author="Ana Martín Arribas" w:date="2023-06-03T18:27:00Z"/>
          <w:lang w:val="en-GB"/>
        </w:rPr>
      </w:pPr>
      <w:del w:id="109" w:author="Ana Martín Arribas" w:date="2023-06-03T18:27:00Z">
        <w:r w:rsidDel="00B709CC">
          <w:rPr>
            <w:lang w:val="en-GB"/>
          </w:rPr>
          <w:delText>NPE7-HZI-41AE-ZZZ-PD-XA-000001 - Flue Gas Path SCR - P&amp;ID</w:delText>
        </w:r>
        <w:bookmarkStart w:id="110" w:name="_Toc136709481"/>
        <w:bookmarkEnd w:id="110"/>
      </w:del>
    </w:p>
    <w:p w14:paraId="51305509" w14:textId="03F34C18" w:rsidR="004F22C1" w:rsidDel="00B709CC" w:rsidRDefault="004F22C1" w:rsidP="004E5032">
      <w:pPr>
        <w:pStyle w:val="L-bullet"/>
        <w:numPr>
          <w:ilvl w:val="1"/>
          <w:numId w:val="2"/>
        </w:numPr>
        <w:rPr>
          <w:del w:id="111" w:author="Ana Martín Arribas" w:date="2023-06-03T18:27:00Z"/>
          <w:lang w:val="en-GB"/>
        </w:rPr>
      </w:pPr>
      <w:del w:id="112" w:author="Ana Martín Arribas" w:date="2023-06-03T18:27:00Z">
        <w:r w:rsidRPr="004F22C1" w:rsidDel="00B709CC">
          <w:rPr>
            <w:lang w:val="en-GB"/>
          </w:rPr>
          <w:delText>NPE7-HZI-41AC4-ZZZ-PD-XA-0002</w:delText>
        </w:r>
        <w:r w:rsidDel="00B709CC">
          <w:rPr>
            <w:lang w:val="en-GB"/>
          </w:rPr>
          <w:delText xml:space="preserve"> - Primary Air Preheater - P&amp;ID</w:delText>
        </w:r>
        <w:bookmarkStart w:id="113" w:name="_Toc136709482"/>
        <w:bookmarkEnd w:id="113"/>
      </w:del>
    </w:p>
    <w:p w14:paraId="2572A78C" w14:textId="3AC63964" w:rsidR="004F22C1" w:rsidDel="00B709CC" w:rsidRDefault="004F22C1" w:rsidP="004E5032">
      <w:pPr>
        <w:pStyle w:val="L-bullet"/>
        <w:numPr>
          <w:ilvl w:val="1"/>
          <w:numId w:val="2"/>
        </w:numPr>
        <w:rPr>
          <w:del w:id="114" w:author="Ana Martín Arribas" w:date="2023-06-03T18:27:00Z"/>
          <w:lang w:val="en-GB"/>
        </w:rPr>
      </w:pPr>
      <w:del w:id="115" w:author="Ana Martín Arribas" w:date="2023-06-03T18:27:00Z">
        <w:r w:rsidRPr="004F22C1" w:rsidDel="00B709CC">
          <w:rPr>
            <w:lang w:val="en-GB"/>
          </w:rPr>
          <w:delText>NPE7-HZI-41AC4-ZZZ-PD-XA-0006</w:delText>
        </w:r>
        <w:r w:rsidDel="00B709CC">
          <w:rPr>
            <w:lang w:val="en-GB"/>
          </w:rPr>
          <w:delText xml:space="preserve"> - Secondary Air Preheater - P&amp;ID</w:delText>
        </w:r>
        <w:bookmarkStart w:id="116" w:name="_Toc136709483"/>
        <w:bookmarkEnd w:id="116"/>
      </w:del>
    </w:p>
    <w:p w14:paraId="0DDFB975" w14:textId="179F43E9" w:rsidR="00D26E9C" w:rsidDel="00B709CC" w:rsidRDefault="00D26E9C" w:rsidP="004E5032">
      <w:pPr>
        <w:pStyle w:val="L-bullet"/>
        <w:numPr>
          <w:ilvl w:val="1"/>
          <w:numId w:val="2"/>
        </w:numPr>
        <w:rPr>
          <w:del w:id="117" w:author="Ana Martín Arribas" w:date="2023-06-03T18:27:00Z"/>
          <w:lang w:val="en-GB"/>
        </w:rPr>
      </w:pPr>
      <w:del w:id="118" w:author="Ana Martín Arribas" w:date="2023-06-03T18:27:00Z">
        <w:r w:rsidRPr="00D26E9C" w:rsidDel="00B709CC">
          <w:rPr>
            <w:lang w:val="en-GB"/>
          </w:rPr>
          <w:delText>NPE7-EAI-41AC-XXX-PD-XA-000005</w:delText>
        </w:r>
        <w:r w:rsidDel="00B709CC">
          <w:rPr>
            <w:lang w:val="en-GB"/>
          </w:rPr>
          <w:delText xml:space="preserve"> - Boiler Drains System - P&amp;ID</w:delText>
        </w:r>
        <w:bookmarkStart w:id="119" w:name="_Toc136709484"/>
        <w:bookmarkEnd w:id="119"/>
      </w:del>
    </w:p>
    <w:p w14:paraId="5D4A8485" w14:textId="748FE344" w:rsidR="00074DB6" w:rsidDel="00B709CC" w:rsidRDefault="00074DB6" w:rsidP="004E5032">
      <w:pPr>
        <w:pStyle w:val="L-bullet"/>
        <w:numPr>
          <w:ilvl w:val="1"/>
          <w:numId w:val="2"/>
        </w:numPr>
        <w:rPr>
          <w:del w:id="120" w:author="Ana Martín Arribas" w:date="2023-06-03T18:27:00Z"/>
          <w:lang w:val="en-GB"/>
        </w:rPr>
      </w:pPr>
      <w:del w:id="121" w:author="Ana Martín Arribas" w:date="2023-06-03T18:27:00Z">
        <w:r w:rsidRPr="00074DB6" w:rsidDel="00B709CC">
          <w:rPr>
            <w:lang w:val="en-GB"/>
          </w:rPr>
          <w:delText>NPE7-HZI-41AC4-ZZZ-PD-XA-000001</w:delText>
        </w:r>
        <w:r w:rsidDel="00B709CC">
          <w:rPr>
            <w:lang w:val="en-GB"/>
          </w:rPr>
          <w:delText xml:space="preserve"> - </w:delText>
        </w:r>
        <w:r w:rsidRPr="00074DB6" w:rsidDel="00B709CC">
          <w:rPr>
            <w:lang w:val="en-GB"/>
          </w:rPr>
          <w:delText>P&amp;ID Primary Air System Feed</w:delText>
        </w:r>
        <w:bookmarkStart w:id="122" w:name="_Toc136709485"/>
        <w:bookmarkEnd w:id="122"/>
      </w:del>
    </w:p>
    <w:p w14:paraId="44B3A5DD" w14:textId="048AC4B3" w:rsidR="00074DB6" w:rsidDel="00B709CC" w:rsidRDefault="00074DB6" w:rsidP="004E5032">
      <w:pPr>
        <w:pStyle w:val="L-bullet"/>
        <w:numPr>
          <w:ilvl w:val="1"/>
          <w:numId w:val="2"/>
        </w:numPr>
        <w:rPr>
          <w:del w:id="123" w:author="Ana Martín Arribas" w:date="2023-06-03T18:27:00Z"/>
          <w:lang w:val="en-GB"/>
        </w:rPr>
      </w:pPr>
      <w:del w:id="124" w:author="Ana Martín Arribas" w:date="2023-06-03T18:27:00Z">
        <w:r w:rsidRPr="00074DB6" w:rsidDel="00B709CC">
          <w:rPr>
            <w:lang w:val="en-GB"/>
          </w:rPr>
          <w:delText>NPE7-HZI-41AC4-ZZZ-PD-XA-000005</w:delText>
        </w:r>
        <w:r w:rsidDel="00B709CC">
          <w:rPr>
            <w:lang w:val="en-GB"/>
          </w:rPr>
          <w:delText xml:space="preserve"> - </w:delText>
        </w:r>
        <w:r w:rsidRPr="00074DB6" w:rsidDel="00B709CC">
          <w:rPr>
            <w:lang w:val="en-GB"/>
          </w:rPr>
          <w:delText>P&amp;ID Secondary Air System</w:delText>
        </w:r>
        <w:bookmarkStart w:id="125" w:name="_Toc136709486"/>
        <w:bookmarkEnd w:id="125"/>
      </w:del>
    </w:p>
    <w:p w14:paraId="11809250" w14:textId="68265316" w:rsidR="00074DB6" w:rsidDel="00B709CC" w:rsidRDefault="00074DB6" w:rsidP="004E5032">
      <w:pPr>
        <w:pStyle w:val="L-bullet"/>
        <w:numPr>
          <w:ilvl w:val="1"/>
          <w:numId w:val="2"/>
        </w:numPr>
        <w:rPr>
          <w:del w:id="126" w:author="Ana Martín Arribas" w:date="2023-06-03T18:27:00Z"/>
          <w:lang w:val="en-GB"/>
        </w:rPr>
      </w:pPr>
      <w:del w:id="127" w:author="Ana Martín Arribas" w:date="2023-06-03T18:27:00Z">
        <w:r w:rsidRPr="00074DB6" w:rsidDel="00B709CC">
          <w:rPr>
            <w:lang w:val="en-GB"/>
          </w:rPr>
          <w:delText>NPE7-HZI-41AC2-ZZZ-PD-XA-0005</w:delText>
        </w:r>
        <w:r w:rsidDel="00B709CC">
          <w:rPr>
            <w:lang w:val="en-GB"/>
          </w:rPr>
          <w:delText xml:space="preserve"> - </w:delText>
        </w:r>
        <w:r w:rsidRPr="00074DB6" w:rsidDel="00B709CC">
          <w:rPr>
            <w:lang w:val="en-GB"/>
          </w:rPr>
          <w:delText>P&amp;ID Boiler Water Side Superheater</w:delText>
        </w:r>
        <w:bookmarkStart w:id="128" w:name="_Toc136709487"/>
        <w:bookmarkEnd w:id="128"/>
      </w:del>
    </w:p>
    <w:p w14:paraId="4648E044" w14:textId="43FA1FC3" w:rsidR="00074DB6" w:rsidDel="00B709CC" w:rsidRDefault="00074DB6" w:rsidP="004E5032">
      <w:pPr>
        <w:pStyle w:val="L-bullet"/>
        <w:numPr>
          <w:ilvl w:val="1"/>
          <w:numId w:val="2"/>
        </w:numPr>
        <w:rPr>
          <w:del w:id="129" w:author="Ana Martín Arribas" w:date="2023-06-03T18:27:00Z"/>
          <w:lang w:val="en-GB"/>
        </w:rPr>
      </w:pPr>
      <w:del w:id="130" w:author="Ana Martín Arribas" w:date="2023-06-03T18:27:00Z">
        <w:r w:rsidRPr="00074DB6" w:rsidDel="00B709CC">
          <w:rPr>
            <w:lang w:val="en-GB"/>
          </w:rPr>
          <w:delText>NPE7-EAI-41XX-XXX-PD-XA-000009</w:delText>
        </w:r>
        <w:r w:rsidDel="00B709CC">
          <w:rPr>
            <w:lang w:val="en-GB"/>
          </w:rPr>
          <w:delText xml:space="preserve"> - </w:delText>
        </w:r>
        <w:r w:rsidRPr="00074DB6" w:rsidDel="00B709CC">
          <w:rPr>
            <w:lang w:val="en-GB"/>
          </w:rPr>
          <w:delText>P&amp;ID DISTRICT HEATING</w:delText>
        </w:r>
        <w:bookmarkStart w:id="131" w:name="_Toc136709488"/>
        <w:bookmarkEnd w:id="131"/>
      </w:del>
    </w:p>
    <w:p w14:paraId="58E62FF6" w14:textId="66DEAA0F" w:rsidR="00074DB6" w:rsidDel="00B709CC" w:rsidRDefault="00074DB6" w:rsidP="004E5032">
      <w:pPr>
        <w:pStyle w:val="L-bullet"/>
        <w:numPr>
          <w:ilvl w:val="1"/>
          <w:numId w:val="2"/>
        </w:numPr>
        <w:rPr>
          <w:del w:id="132" w:author="Ana Martín Arribas" w:date="2023-06-03T18:27:00Z"/>
          <w:lang w:val="en-GB"/>
        </w:rPr>
      </w:pPr>
      <w:del w:id="133" w:author="Ana Martín Arribas" w:date="2023-06-03T18:27:00Z">
        <w:r w:rsidRPr="00074DB6" w:rsidDel="00B709CC">
          <w:rPr>
            <w:lang w:val="en-GB"/>
          </w:rPr>
          <w:delText>NPE7-EAI-41XX-XXX-PD-XA-000015</w:delText>
        </w:r>
        <w:r w:rsidDel="00B709CC">
          <w:rPr>
            <w:lang w:val="en-GB"/>
          </w:rPr>
          <w:delText xml:space="preserve"> - </w:delText>
        </w:r>
        <w:r w:rsidRPr="00074DB6" w:rsidDel="00B709CC">
          <w:rPr>
            <w:lang w:val="en-GB"/>
          </w:rPr>
          <w:delText>P&amp;ID Steam Turbine Drains System</w:delText>
        </w:r>
        <w:bookmarkStart w:id="134" w:name="_Toc136709489"/>
        <w:bookmarkEnd w:id="134"/>
      </w:del>
    </w:p>
    <w:p w14:paraId="19FE5D1A" w14:textId="5A0742E0" w:rsidR="00074DB6" w:rsidDel="00B709CC" w:rsidRDefault="00074DB6" w:rsidP="004E5032">
      <w:pPr>
        <w:pStyle w:val="L-bullet"/>
        <w:numPr>
          <w:ilvl w:val="1"/>
          <w:numId w:val="2"/>
        </w:numPr>
        <w:rPr>
          <w:del w:id="135" w:author="Ana Martín Arribas" w:date="2023-06-03T18:27:00Z"/>
          <w:lang w:val="en-GB"/>
        </w:rPr>
      </w:pPr>
      <w:del w:id="136" w:author="Ana Martín Arribas" w:date="2023-06-03T18:27:00Z">
        <w:r w:rsidRPr="00074DB6" w:rsidDel="00B709CC">
          <w:rPr>
            <w:lang w:val="en-GB"/>
          </w:rPr>
          <w:delText>PENDING</w:delText>
        </w:r>
        <w:r w:rsidDel="00B709CC">
          <w:rPr>
            <w:lang w:val="en-GB"/>
          </w:rPr>
          <w:delText xml:space="preserve"> - </w:delText>
        </w:r>
        <w:r w:rsidRPr="00074DB6" w:rsidDel="00B709CC">
          <w:rPr>
            <w:lang w:val="en-GB"/>
          </w:rPr>
          <w:delText>P&amp;ID Seal Steam System</w:delText>
        </w:r>
        <w:bookmarkStart w:id="137" w:name="_Toc136709490"/>
        <w:bookmarkEnd w:id="137"/>
      </w:del>
    </w:p>
    <w:p w14:paraId="675CCC22" w14:textId="2BE136E2" w:rsidR="00E7108B" w:rsidRPr="002477AF" w:rsidDel="00B709CC" w:rsidRDefault="00E7108B" w:rsidP="004E5032">
      <w:pPr>
        <w:pStyle w:val="L-bullet"/>
        <w:numPr>
          <w:ilvl w:val="0"/>
          <w:numId w:val="2"/>
        </w:numPr>
        <w:ind w:left="624" w:hanging="340"/>
        <w:rPr>
          <w:del w:id="138" w:author="Ana Martín Arribas" w:date="2023-06-03T18:27:00Z"/>
          <w:lang w:val="en-GB"/>
        </w:rPr>
      </w:pPr>
      <w:del w:id="139" w:author="Ana Martín Arribas" w:date="2023-06-03T18:27:00Z">
        <w:r w:rsidRPr="002477AF" w:rsidDel="00B709CC">
          <w:rPr>
            <w:lang w:val="en-GB"/>
          </w:rPr>
          <w:delText>EA documentation</w:delText>
        </w:r>
        <w:bookmarkStart w:id="140" w:name="_Toc136709491"/>
        <w:bookmarkEnd w:id="140"/>
      </w:del>
    </w:p>
    <w:p w14:paraId="217F81E4" w14:textId="68F15F2A" w:rsidR="00D56A82" w:rsidRPr="00D56A82" w:rsidDel="00B709CC" w:rsidRDefault="00D56A82" w:rsidP="004E5032">
      <w:pPr>
        <w:pStyle w:val="L-bullet"/>
        <w:numPr>
          <w:ilvl w:val="1"/>
          <w:numId w:val="2"/>
        </w:numPr>
        <w:rPr>
          <w:del w:id="141" w:author="Ana Martín Arribas" w:date="2023-06-03T18:27:00Z"/>
          <w:lang w:val="en-GB"/>
        </w:rPr>
      </w:pPr>
      <w:del w:id="142" w:author="Ana Martín Arribas" w:date="2023-06-03T18:27:00Z">
        <w:r w:rsidRPr="00D56A82" w:rsidDel="00B709CC">
          <w:rPr>
            <w:lang w:val="en-GB"/>
          </w:rPr>
          <w:delText>NPE7-EAI-41XX-XXX-PC-XA-000005 - Component Identification System.</w:delText>
        </w:r>
        <w:bookmarkStart w:id="143" w:name="_Toc136709492"/>
        <w:bookmarkEnd w:id="143"/>
      </w:del>
    </w:p>
    <w:p w14:paraId="33A6D30F" w14:textId="47D25793" w:rsidR="00D56A82" w:rsidDel="00B709CC" w:rsidRDefault="00D56A82" w:rsidP="004E5032">
      <w:pPr>
        <w:pStyle w:val="L-bullet"/>
        <w:numPr>
          <w:ilvl w:val="1"/>
          <w:numId w:val="2"/>
        </w:numPr>
        <w:rPr>
          <w:del w:id="144" w:author="Ana Martín Arribas" w:date="2023-06-03T18:27:00Z"/>
          <w:lang w:val="en-GB"/>
        </w:rPr>
      </w:pPr>
      <w:del w:id="145" w:author="Ana Martín Arribas" w:date="2023-06-03T18:27:00Z">
        <w:r w:rsidRPr="00D56A82" w:rsidDel="00B709CC">
          <w:rPr>
            <w:lang w:val="en-GB"/>
          </w:rPr>
          <w:delText>NPE7-EAI-41XX-XXX-MS-XA-000001 - Mechanical Design Criteria</w:delText>
        </w:r>
        <w:bookmarkStart w:id="146" w:name="_Toc136709493"/>
        <w:bookmarkEnd w:id="146"/>
      </w:del>
    </w:p>
    <w:p w14:paraId="035EA0C3" w14:textId="7E639C14" w:rsidR="00D56A82" w:rsidDel="00B709CC" w:rsidRDefault="00D56A82" w:rsidP="004E5032">
      <w:pPr>
        <w:pStyle w:val="L-bullet"/>
        <w:numPr>
          <w:ilvl w:val="1"/>
          <w:numId w:val="2"/>
        </w:numPr>
        <w:rPr>
          <w:del w:id="147" w:author="Ana Martín Arribas" w:date="2023-06-03T18:27:00Z"/>
          <w:lang w:val="en-GB"/>
        </w:rPr>
      </w:pPr>
      <w:del w:id="148" w:author="Ana Martín Arribas" w:date="2023-06-03T18:27:00Z">
        <w:r w:rsidRPr="00D56A82" w:rsidDel="00B709CC">
          <w:rPr>
            <w:lang w:val="en-GB"/>
          </w:rPr>
          <w:delText>NPE7-EAI-41XX-XXX-MS-XA-007501</w:delText>
        </w:r>
        <w:r w:rsidDel="00B709CC">
          <w:rPr>
            <w:lang w:val="en-GB"/>
          </w:rPr>
          <w:delText xml:space="preserve"> - I&amp;C Design Criteria</w:delText>
        </w:r>
        <w:bookmarkStart w:id="149" w:name="_Toc136709494"/>
        <w:bookmarkEnd w:id="149"/>
      </w:del>
    </w:p>
    <w:p w14:paraId="530A870B" w14:textId="6FD730B5" w:rsidR="008C69DF" w:rsidRPr="00D56A82" w:rsidDel="00B709CC" w:rsidRDefault="008C69DF" w:rsidP="004E5032">
      <w:pPr>
        <w:pStyle w:val="L-bullet"/>
        <w:numPr>
          <w:ilvl w:val="1"/>
          <w:numId w:val="2"/>
        </w:numPr>
        <w:rPr>
          <w:del w:id="150" w:author="Ana Martín Arribas" w:date="2023-06-03T18:27:00Z"/>
          <w:lang w:val="en-GB"/>
        </w:rPr>
      </w:pPr>
      <w:del w:id="151" w:author="Ana Martín Arribas" w:date="2023-06-03T18:27:00Z">
        <w:r w:rsidRPr="008C69DF" w:rsidDel="00B709CC">
          <w:rPr>
            <w:lang w:val="en-GB"/>
          </w:rPr>
          <w:delText>NPE7-EAI-41XX-XXX-MB-XA-000001</w:delText>
        </w:r>
        <w:r w:rsidDel="00B709CC">
          <w:rPr>
            <w:lang w:val="en-GB"/>
          </w:rPr>
          <w:delText xml:space="preserve"> - </w:delText>
        </w:r>
        <w:r w:rsidRPr="008C69DF" w:rsidDel="00B709CC">
          <w:rPr>
            <w:lang w:val="en-GB"/>
          </w:rPr>
          <w:delText>Heat Balance - Flow Diagram &amp; Design report</w:delText>
        </w:r>
        <w:bookmarkStart w:id="152" w:name="_Toc136709495"/>
        <w:bookmarkEnd w:id="152"/>
      </w:del>
    </w:p>
    <w:p w14:paraId="4E695275" w14:textId="6C9B1220" w:rsidR="00D56A82" w:rsidRPr="00D56A82" w:rsidDel="00B709CC" w:rsidRDefault="00D56A82" w:rsidP="004E5032">
      <w:pPr>
        <w:pStyle w:val="L-bullet"/>
        <w:numPr>
          <w:ilvl w:val="1"/>
          <w:numId w:val="2"/>
        </w:numPr>
        <w:rPr>
          <w:del w:id="153" w:author="Ana Martín Arribas" w:date="2023-06-03T18:27:00Z"/>
          <w:lang w:val="en-GB"/>
        </w:rPr>
      </w:pPr>
      <w:del w:id="154" w:author="Ana Martín Arribas" w:date="2023-06-03T18:27:00Z">
        <w:r w:rsidRPr="00D56A82" w:rsidDel="00B709CC">
          <w:rPr>
            <w:lang w:val="en-GB"/>
          </w:rPr>
          <w:delText xml:space="preserve">NPE7-EAI-41XX-XXX-FM-XA-000001 - Water Balance - Flow Diagram &amp; Design report &amp; Calc. </w:delText>
        </w:r>
        <w:bookmarkStart w:id="155" w:name="_Toc136709496"/>
        <w:bookmarkEnd w:id="155"/>
      </w:del>
    </w:p>
    <w:p w14:paraId="7E722496" w14:textId="40C2C686" w:rsidR="00E7108B" w:rsidDel="00B709CC" w:rsidRDefault="00D56A82" w:rsidP="004E5032">
      <w:pPr>
        <w:pStyle w:val="L-bullet"/>
        <w:numPr>
          <w:ilvl w:val="1"/>
          <w:numId w:val="2"/>
        </w:numPr>
        <w:rPr>
          <w:del w:id="156" w:author="Ana Martín Arribas" w:date="2023-06-03T18:27:00Z"/>
          <w:lang w:val="en-GB"/>
        </w:rPr>
      </w:pPr>
      <w:del w:id="157" w:author="Ana Martín Arribas" w:date="2023-06-03T18:27:00Z">
        <w:r w:rsidRPr="00D56A82" w:rsidDel="00B709CC">
          <w:rPr>
            <w:lang w:val="en-GB"/>
          </w:rPr>
          <w:delText>NPE7-EAI-41XX-XXX-SP-XA-000101 - Piping Class Technical Specification.</w:delText>
        </w:r>
        <w:bookmarkStart w:id="158" w:name="_Toc136709497"/>
        <w:bookmarkEnd w:id="158"/>
      </w:del>
    </w:p>
    <w:p w14:paraId="2A0ABF87" w14:textId="39474353" w:rsidR="00E7108B" w:rsidRPr="002477AF" w:rsidDel="00B709CC" w:rsidRDefault="00E7108B" w:rsidP="004E5032">
      <w:pPr>
        <w:pStyle w:val="L-bullet"/>
        <w:numPr>
          <w:ilvl w:val="0"/>
          <w:numId w:val="2"/>
        </w:numPr>
        <w:ind w:left="624" w:hanging="340"/>
        <w:rPr>
          <w:del w:id="159" w:author="Ana Martín Arribas" w:date="2023-06-03T18:27:00Z"/>
          <w:lang w:val="en-GB"/>
        </w:rPr>
      </w:pPr>
      <w:del w:id="160" w:author="Ana Martín Arribas" w:date="2023-06-03T18:27:00Z">
        <w:r w:rsidRPr="002477AF" w:rsidDel="00B709CC">
          <w:rPr>
            <w:lang w:val="en-GB"/>
          </w:rPr>
          <w:delText>Equipment documentation</w:delText>
        </w:r>
        <w:bookmarkStart w:id="161" w:name="_Toc136709498"/>
        <w:bookmarkEnd w:id="161"/>
      </w:del>
    </w:p>
    <w:p w14:paraId="76C204C8" w14:textId="5F203813" w:rsidR="00D56A82" w:rsidRPr="00D56A82" w:rsidDel="00B709CC" w:rsidRDefault="00D56A82" w:rsidP="004E5032">
      <w:pPr>
        <w:pStyle w:val="L-bullet"/>
        <w:numPr>
          <w:ilvl w:val="1"/>
          <w:numId w:val="2"/>
        </w:numPr>
        <w:rPr>
          <w:del w:id="162" w:author="Ana Martín Arribas" w:date="2023-06-03T18:27:00Z"/>
          <w:lang w:val="en-GB"/>
        </w:rPr>
      </w:pPr>
      <w:del w:id="163" w:author="Ana Martín Arribas" w:date="2023-06-03T18:27:00Z">
        <w:r w:rsidRPr="00D56A82" w:rsidDel="00B709CC">
          <w:rPr>
            <w:lang w:val="en-GB"/>
          </w:rPr>
          <w:delText>NP-RUK-41XX-XXX-SP-TA-090001_IChemE - Schedule 1: Description of the Works.</w:delText>
        </w:r>
        <w:bookmarkStart w:id="164" w:name="_Toc136709499"/>
        <w:bookmarkEnd w:id="164"/>
      </w:del>
    </w:p>
    <w:p w14:paraId="054D5A3B" w14:textId="0AB8557A" w:rsidR="00895C60" w:rsidRPr="00895C60" w:rsidDel="00B709CC" w:rsidRDefault="00D56A82" w:rsidP="004E5032">
      <w:pPr>
        <w:pStyle w:val="L-bullet"/>
        <w:numPr>
          <w:ilvl w:val="1"/>
          <w:numId w:val="2"/>
        </w:numPr>
        <w:rPr>
          <w:del w:id="165" w:author="Ana Martín Arribas" w:date="2023-06-03T18:27:00Z"/>
          <w:lang w:val="en-GB"/>
        </w:rPr>
      </w:pPr>
      <w:del w:id="166" w:author="Ana Martín Arribas" w:date="2023-06-03T18:27:00Z">
        <w:r w:rsidRPr="00D56A82" w:rsidDel="00B709CC">
          <w:rPr>
            <w:lang w:val="en-GB"/>
          </w:rPr>
          <w:delText>NP-RUK-41XX-XXX-SP-TA-090028_IChemE - Schedule 22.1.7: General Technical Requirements.</w:delText>
        </w:r>
        <w:bookmarkStart w:id="167" w:name="_Toc136709500"/>
        <w:bookmarkEnd w:id="167"/>
      </w:del>
    </w:p>
    <w:p w14:paraId="038B4C20" w14:textId="1BB7CBF5" w:rsidR="00895C60" w:rsidRPr="007D639C" w:rsidDel="00B709CC" w:rsidRDefault="00895C60" w:rsidP="004E5032">
      <w:pPr>
        <w:pStyle w:val="L-bullet"/>
        <w:numPr>
          <w:ilvl w:val="1"/>
          <w:numId w:val="2"/>
        </w:numPr>
        <w:rPr>
          <w:del w:id="168" w:author="Ana Martín Arribas" w:date="2023-06-03T18:27:00Z"/>
          <w:szCs w:val="20"/>
          <w:lang w:val="en-GB"/>
        </w:rPr>
      </w:pPr>
      <w:del w:id="169" w:author="Ana Martín Arribas" w:date="2023-06-03T18:27:00Z">
        <w:r w:rsidRPr="007D639C" w:rsidDel="00B709CC">
          <w:rPr>
            <w:szCs w:val="20"/>
            <w:lang w:val="en-GB"/>
          </w:rPr>
          <w:delText>NP-RUK-41</w:delText>
        </w:r>
        <w:r w:rsidRPr="00895C60" w:rsidDel="00B709CC">
          <w:rPr>
            <w:lang w:val="en-GB"/>
          </w:rPr>
          <w:delText>XX-XXX-SP-TA-090022</w:delText>
        </w:r>
        <w:r w:rsidDel="00B709CC">
          <w:rPr>
            <w:lang w:val="en-GB"/>
          </w:rPr>
          <w:delText>_IChemE</w:delText>
        </w:r>
        <w:r w:rsidRPr="00895C60" w:rsidDel="00B709CC">
          <w:rPr>
            <w:lang w:val="en-GB"/>
          </w:rPr>
          <w:delText xml:space="preserve"> - Schedule 22.1.1 Technical Specifications for Incinerator</w:delText>
        </w:r>
        <w:r w:rsidRPr="007D639C" w:rsidDel="00B709CC">
          <w:rPr>
            <w:szCs w:val="20"/>
            <w:lang w:val="en-GB"/>
          </w:rPr>
          <w:delText xml:space="preserve"> Boiler.</w:delText>
        </w:r>
        <w:bookmarkStart w:id="170" w:name="_Toc136709501"/>
        <w:bookmarkEnd w:id="170"/>
      </w:del>
    </w:p>
    <w:p w14:paraId="51CEB3BF" w14:textId="61B7A7AD" w:rsidR="00E7108B" w:rsidDel="00B709CC" w:rsidRDefault="00D56A82" w:rsidP="004E5032">
      <w:pPr>
        <w:pStyle w:val="L-bullet"/>
        <w:numPr>
          <w:ilvl w:val="1"/>
          <w:numId w:val="2"/>
        </w:numPr>
        <w:rPr>
          <w:del w:id="171" w:author="Ana Martín Arribas" w:date="2023-06-03T18:27:00Z"/>
          <w:lang w:val="en-GB"/>
        </w:rPr>
      </w:pPr>
      <w:del w:id="172" w:author="Ana Martín Arribas" w:date="2023-06-03T18:27:00Z">
        <w:r w:rsidRPr="00D56A82" w:rsidDel="00B709CC">
          <w:rPr>
            <w:lang w:val="en-GB"/>
          </w:rPr>
          <w:delText>NLHP-00-EC-LT-HZI-0001 - Battery Limits List.</w:delText>
        </w:r>
        <w:bookmarkStart w:id="173" w:name="_Toc136709502"/>
        <w:bookmarkEnd w:id="173"/>
      </w:del>
    </w:p>
    <w:p w14:paraId="69B81D7C" w14:textId="4916F4DE" w:rsidR="009E088D" w:rsidRPr="009E088D" w:rsidDel="00B709CC" w:rsidRDefault="009E088D" w:rsidP="004E5032">
      <w:pPr>
        <w:pStyle w:val="L-bullet"/>
        <w:numPr>
          <w:ilvl w:val="1"/>
          <w:numId w:val="2"/>
        </w:numPr>
        <w:rPr>
          <w:del w:id="174" w:author="Ana Martín Arribas" w:date="2023-06-03T18:27:00Z"/>
          <w:lang w:val="en-GB"/>
        </w:rPr>
      </w:pPr>
      <w:del w:id="175" w:author="Ana Martín Arribas" w:date="2023-06-03T18:27:00Z">
        <w:r w:rsidRPr="009E088D" w:rsidDel="00B709CC">
          <w:rPr>
            <w:lang w:val="en-GB"/>
          </w:rPr>
          <w:delText>NPE7-EAI-41XX-XXX-RG-XA-000001</w:delText>
        </w:r>
        <w:r w:rsidDel="00B709CC">
          <w:rPr>
            <w:lang w:val="en-GB"/>
          </w:rPr>
          <w:delText xml:space="preserve"> - </w:delText>
        </w:r>
        <w:r w:rsidRPr="009E088D" w:rsidDel="00B709CC">
          <w:rPr>
            <w:lang w:val="en-GB"/>
          </w:rPr>
          <w:delText>Mechanical Equipment List</w:delText>
        </w:r>
        <w:bookmarkStart w:id="176" w:name="_Toc136709503"/>
        <w:bookmarkEnd w:id="176"/>
      </w:del>
    </w:p>
    <w:p w14:paraId="18956AEC" w14:textId="63B1A312" w:rsidR="009E088D" w:rsidRPr="009E088D" w:rsidDel="00B709CC" w:rsidRDefault="008B032F" w:rsidP="004E5032">
      <w:pPr>
        <w:pStyle w:val="L-bullet"/>
        <w:numPr>
          <w:ilvl w:val="1"/>
          <w:numId w:val="2"/>
        </w:numPr>
        <w:rPr>
          <w:del w:id="177" w:author="Ana Martín Arribas" w:date="2023-06-03T18:27:00Z"/>
          <w:lang w:val="en-GB"/>
        </w:rPr>
      </w:pPr>
      <w:del w:id="178" w:author="Ana Martín Arribas" w:date="2023-06-03T18:27:00Z">
        <w:r w:rsidRPr="008B032F" w:rsidDel="00B709CC">
          <w:rPr>
            <w:lang w:val="en-GB"/>
          </w:rPr>
          <w:delText>NPE7-EAI-41XX-XXX-CA-XA-0000003</w:delText>
        </w:r>
        <w:r w:rsidDel="00B709CC">
          <w:rPr>
            <w:lang w:val="en-GB"/>
          </w:rPr>
          <w:delText xml:space="preserve"> </w:delText>
        </w:r>
        <w:r w:rsidR="009E088D" w:rsidDel="00B709CC">
          <w:rPr>
            <w:lang w:val="en-GB"/>
          </w:rPr>
          <w:delText xml:space="preserve">– </w:delText>
        </w:r>
        <w:r w:rsidDel="00B709CC">
          <w:rPr>
            <w:lang w:val="en-GB"/>
          </w:rPr>
          <w:delText>Main Steam, Extractions, Auxiliary Steam &amp; By-Pass</w:delText>
        </w:r>
        <w:r w:rsidR="009E088D" w:rsidDel="00B709CC">
          <w:rPr>
            <w:lang w:val="en-GB"/>
          </w:rPr>
          <w:delText xml:space="preserve"> System Calculation Note</w:delText>
        </w:r>
        <w:bookmarkStart w:id="179" w:name="_Toc136709504"/>
        <w:bookmarkEnd w:id="179"/>
      </w:del>
    </w:p>
    <w:p w14:paraId="6F2A8E06" w14:textId="0078D645" w:rsidR="00D56A82" w:rsidDel="00B709CC" w:rsidRDefault="008C69DF" w:rsidP="004E5032">
      <w:pPr>
        <w:pStyle w:val="L-bullet"/>
        <w:numPr>
          <w:ilvl w:val="1"/>
          <w:numId w:val="2"/>
        </w:numPr>
        <w:rPr>
          <w:del w:id="180" w:author="Ana Martín Arribas" w:date="2023-06-03T18:27:00Z"/>
          <w:lang w:val="en-GB"/>
        </w:rPr>
      </w:pPr>
      <w:del w:id="181" w:author="Ana Martín Arribas" w:date="2023-06-03T18:27:00Z">
        <w:r w:rsidRPr="008C69DF" w:rsidDel="00B709CC">
          <w:rPr>
            <w:lang w:val="en-GB"/>
          </w:rPr>
          <w:delText>NPE7-EAI-41XX-XXX-DS-XA-000019</w:delText>
        </w:r>
        <w:r w:rsidDel="00B709CC">
          <w:rPr>
            <w:lang w:val="en-GB"/>
          </w:rPr>
          <w:delText xml:space="preserve"> </w:delText>
        </w:r>
        <w:r w:rsidR="00D56A82" w:rsidDel="00B709CC">
          <w:rPr>
            <w:lang w:val="en-GB"/>
          </w:rPr>
          <w:delText xml:space="preserve">- </w:delText>
        </w:r>
        <w:r w:rsidRPr="008C69DF" w:rsidDel="00B709CC">
          <w:rPr>
            <w:lang w:val="en-GB"/>
          </w:rPr>
          <w:delText>Deaerator &amp; Feedwater Tanks - Datasheets</w:delText>
        </w:r>
        <w:r w:rsidDel="00B709CC">
          <w:rPr>
            <w:lang w:val="en-GB"/>
          </w:rPr>
          <w:delText>.</w:delText>
        </w:r>
        <w:bookmarkStart w:id="182" w:name="_Toc136709505"/>
        <w:bookmarkEnd w:id="182"/>
      </w:del>
    </w:p>
    <w:p w14:paraId="5003D172" w14:textId="1F1EF40C" w:rsidR="00766F91" w:rsidDel="00B709CC" w:rsidRDefault="00766F91" w:rsidP="004E5032">
      <w:pPr>
        <w:pStyle w:val="L-bullet"/>
        <w:numPr>
          <w:ilvl w:val="1"/>
          <w:numId w:val="2"/>
        </w:numPr>
        <w:rPr>
          <w:del w:id="183" w:author="Ana Martín Arribas" w:date="2023-06-03T18:27:00Z"/>
          <w:lang w:val="en-GB"/>
        </w:rPr>
      </w:pPr>
      <w:del w:id="184" w:author="Ana Martín Arribas" w:date="2023-06-03T18:27:00Z">
        <w:r w:rsidDel="00B709CC">
          <w:rPr>
            <w:lang w:val="en-GB"/>
          </w:rPr>
          <w:delText>PENDING - Steam Turbine Documentation</w:delText>
        </w:r>
        <w:bookmarkStart w:id="185" w:name="_Toc136709506"/>
        <w:bookmarkEnd w:id="185"/>
      </w:del>
    </w:p>
    <w:p w14:paraId="794D2D94" w14:textId="6F1DD37C" w:rsidR="00766F91" w:rsidDel="00B709CC" w:rsidRDefault="00766F91" w:rsidP="004E5032">
      <w:pPr>
        <w:pStyle w:val="L-bullet"/>
        <w:numPr>
          <w:ilvl w:val="1"/>
          <w:numId w:val="2"/>
        </w:numPr>
        <w:rPr>
          <w:del w:id="186" w:author="Ana Martín Arribas" w:date="2023-06-03T18:27:00Z"/>
          <w:lang w:val="en-GB"/>
        </w:rPr>
      </w:pPr>
      <w:del w:id="187" w:author="Ana Martín Arribas" w:date="2023-06-03T18:27:00Z">
        <w:r w:rsidDel="00B709CC">
          <w:rPr>
            <w:lang w:val="en-GB"/>
          </w:rPr>
          <w:delText>PENDING - ACC documentation</w:delText>
        </w:r>
        <w:bookmarkStart w:id="188" w:name="_Toc136709507"/>
        <w:bookmarkEnd w:id="188"/>
      </w:del>
    </w:p>
    <w:p w14:paraId="5ADE52F1" w14:textId="32099090" w:rsidR="00C44EDC" w:rsidDel="00B709CC" w:rsidRDefault="00A56A93" w:rsidP="009856F8">
      <w:pPr>
        <w:rPr>
          <w:del w:id="189" w:author="Ana Martín Arribas" w:date="2023-06-03T18:27:00Z"/>
          <w:lang w:val="en-GB"/>
        </w:rPr>
      </w:pPr>
      <w:del w:id="190" w:author="Ana Martín Arribas" w:date="2023-06-03T18:27:00Z">
        <w:r w:rsidRPr="00FF09E9" w:rsidDel="00B709CC">
          <w:rPr>
            <w:lang w:val="en-GB"/>
          </w:rPr>
          <w:delText>All reference documents are to be considered in their last revision.</w:delText>
        </w:r>
        <w:r w:rsidR="00C44EDC" w:rsidDel="00B709CC">
          <w:rPr>
            <w:lang w:val="en-GB"/>
          </w:rPr>
          <w:br w:type="page"/>
        </w:r>
        <w:bookmarkStart w:id="191" w:name="_Toc136709508"/>
        <w:bookmarkEnd w:id="191"/>
      </w:del>
    </w:p>
    <w:p w14:paraId="65093A8A" w14:textId="586D95DC" w:rsidR="0091565B" w:rsidRPr="002477AF" w:rsidDel="00B709CC" w:rsidRDefault="00E7108B" w:rsidP="00A2661B">
      <w:pPr>
        <w:pStyle w:val="Ttulo1"/>
        <w:rPr>
          <w:del w:id="192" w:author="Ana Martín Arribas" w:date="2023-06-03T18:27:00Z"/>
        </w:rPr>
      </w:pPr>
      <w:del w:id="193" w:author="Ana Martín Arribas" w:date="2023-06-03T18:27:00Z">
        <w:r w:rsidRPr="002477AF" w:rsidDel="00B709CC">
          <w:delText>GENERAL DESCRIPTION</w:delText>
        </w:r>
        <w:bookmarkStart w:id="194" w:name="_Toc136709509"/>
        <w:bookmarkEnd w:id="194"/>
      </w:del>
    </w:p>
    <w:p w14:paraId="2E17B686" w14:textId="725CD89E" w:rsidR="0091565B" w:rsidRPr="002477AF" w:rsidDel="00B709CC" w:rsidRDefault="00E7108B" w:rsidP="00FC68D6">
      <w:pPr>
        <w:pStyle w:val="Ttulo2"/>
        <w:rPr>
          <w:del w:id="195" w:author="Ana Martín Arribas" w:date="2023-06-03T18:27:00Z"/>
        </w:rPr>
      </w:pPr>
      <w:del w:id="196" w:author="Ana Martín Arribas" w:date="2023-06-03T18:27:00Z">
        <w:r w:rsidRPr="00FC68D6" w:rsidDel="00B709CC">
          <w:delText>FUNCTIONS</w:delText>
        </w:r>
        <w:bookmarkStart w:id="197" w:name="_Toc136709510"/>
        <w:bookmarkEnd w:id="197"/>
      </w:del>
    </w:p>
    <w:p w14:paraId="0DFBB482" w14:textId="4EF78C0C" w:rsidR="00895C60" w:rsidRPr="007D639C" w:rsidDel="00B709CC" w:rsidRDefault="00895C60" w:rsidP="00895C60">
      <w:pPr>
        <w:pStyle w:val="Prrafo"/>
        <w:rPr>
          <w:del w:id="198" w:author="Ana Martín Arribas" w:date="2023-06-03T18:27:00Z"/>
          <w:lang w:val="en-GB"/>
        </w:rPr>
      </w:pPr>
      <w:del w:id="199" w:author="Ana Martín Arribas" w:date="2023-06-03T18:27:00Z">
        <w:r w:rsidRPr="007D639C" w:rsidDel="00B709CC">
          <w:rPr>
            <w:lang w:val="en-GB"/>
          </w:rPr>
          <w:delText xml:space="preserve">The </w:delText>
        </w:r>
        <w:r w:rsidR="00A41D3C" w:rsidDel="00B709CC">
          <w:rPr>
            <w:lang w:val="en-GB"/>
          </w:rPr>
          <w:delText>Main Steam, Extractions, Auxiliary Steam &amp; By-Pass System</w:delText>
        </w:r>
        <w:r w:rsidRPr="007D639C" w:rsidDel="00B709CC">
          <w:rPr>
            <w:lang w:val="en-GB"/>
          </w:rPr>
          <w:delText xml:space="preserve"> has been designed for the following functions:</w:delText>
        </w:r>
        <w:bookmarkStart w:id="200" w:name="_Toc136709511"/>
        <w:bookmarkEnd w:id="200"/>
      </w:del>
    </w:p>
    <w:p w14:paraId="0C4899D3" w14:textId="4F5C58E5" w:rsidR="00895C60" w:rsidDel="00B709CC" w:rsidRDefault="003F5BC1" w:rsidP="00814B8C">
      <w:pPr>
        <w:pStyle w:val="L-bala"/>
        <w:numPr>
          <w:ilvl w:val="0"/>
          <w:numId w:val="7"/>
        </w:numPr>
        <w:rPr>
          <w:del w:id="201" w:author="Ana Martín Arribas" w:date="2023-06-03T18:27:00Z"/>
        </w:rPr>
      </w:pPr>
      <w:del w:id="202" w:author="Ana Martín Arribas" w:date="2023-06-03T18:27:00Z">
        <w:r w:rsidDel="00B709CC">
          <w:delText>To supply steam from the boilers to the steam turbine</w:delText>
        </w:r>
        <w:r w:rsidR="00842439" w:rsidDel="00B709CC">
          <w:delText>.</w:delText>
        </w:r>
        <w:bookmarkStart w:id="203" w:name="_Toc136709512"/>
        <w:bookmarkEnd w:id="203"/>
      </w:del>
    </w:p>
    <w:p w14:paraId="5841E8C6" w14:textId="23C330C6" w:rsidR="00895C60" w:rsidDel="00B709CC" w:rsidRDefault="003F5BC1" w:rsidP="00814B8C">
      <w:pPr>
        <w:pStyle w:val="L-bala"/>
        <w:numPr>
          <w:ilvl w:val="0"/>
          <w:numId w:val="7"/>
        </w:numPr>
        <w:rPr>
          <w:del w:id="204" w:author="Ana Martín Arribas" w:date="2023-06-03T18:27:00Z"/>
        </w:rPr>
      </w:pPr>
      <w:del w:id="205" w:author="Ana Martín Arribas" w:date="2023-06-03T18:27:00Z">
        <w:r w:rsidDel="00B709CC">
          <w:delText>To supply medium pressure steam to the auxiliary steam / medium pressure header.</w:delText>
        </w:r>
        <w:bookmarkStart w:id="206" w:name="_Toc136709513"/>
        <w:bookmarkEnd w:id="206"/>
      </w:del>
    </w:p>
    <w:p w14:paraId="1C4B8916" w14:textId="1C3A975F" w:rsidR="003F5BC1" w:rsidDel="00B709CC" w:rsidRDefault="003F5BC1" w:rsidP="00814B8C">
      <w:pPr>
        <w:pStyle w:val="L-bala"/>
        <w:numPr>
          <w:ilvl w:val="0"/>
          <w:numId w:val="7"/>
        </w:numPr>
        <w:rPr>
          <w:del w:id="207" w:author="Ana Martín Arribas" w:date="2023-06-03T18:27:00Z"/>
        </w:rPr>
      </w:pPr>
      <w:del w:id="208" w:author="Ana Martín Arribas" w:date="2023-06-03T18:27:00Z">
        <w:r w:rsidDel="00B709CC">
          <w:delText>To temper or condition the steam to meet the conditions of auxiliary steam header, ejectors, district heating and/or ACC.</w:delText>
        </w:r>
        <w:bookmarkStart w:id="209" w:name="_Toc136709514"/>
        <w:bookmarkEnd w:id="209"/>
      </w:del>
    </w:p>
    <w:p w14:paraId="4D2F7429" w14:textId="071C6728" w:rsidR="003F5BC1" w:rsidDel="00B709CC" w:rsidRDefault="003F5BC1" w:rsidP="00814B8C">
      <w:pPr>
        <w:pStyle w:val="L-bala"/>
        <w:numPr>
          <w:ilvl w:val="0"/>
          <w:numId w:val="7"/>
        </w:numPr>
        <w:rPr>
          <w:del w:id="210" w:author="Ana Martín Arribas" w:date="2023-06-03T18:27:00Z"/>
        </w:rPr>
      </w:pPr>
      <w:del w:id="211" w:author="Ana Martín Arribas" w:date="2023-06-03T18:27:00Z">
        <w:r w:rsidDel="00B709CC">
          <w:delText>To supply low pressure steam to district heating heat exchanger for district heating and/or LP Preheater for heating the condensate system.</w:delText>
        </w:r>
        <w:bookmarkStart w:id="212" w:name="_Toc136709515"/>
        <w:bookmarkEnd w:id="212"/>
      </w:del>
    </w:p>
    <w:p w14:paraId="36166AFE" w14:textId="504ADF86" w:rsidR="003F5BC1" w:rsidRPr="00A15E92" w:rsidDel="00B709CC" w:rsidRDefault="003F5BC1" w:rsidP="00814B8C">
      <w:pPr>
        <w:pStyle w:val="L-bala"/>
        <w:numPr>
          <w:ilvl w:val="0"/>
          <w:numId w:val="7"/>
        </w:numPr>
        <w:rPr>
          <w:del w:id="213" w:author="Ana Martín Arribas" w:date="2023-06-03T18:27:00Z"/>
        </w:rPr>
      </w:pPr>
      <w:del w:id="214" w:author="Ana Martín Arribas" w:date="2023-06-03T18:27:00Z">
        <w:r w:rsidRPr="00A15E92" w:rsidDel="00B709CC">
          <w:delText>To control the pressure of the high pressure</w:delText>
        </w:r>
        <w:r w:rsidDel="00B709CC">
          <w:delText>, when needed,</w:delText>
        </w:r>
        <w:r w:rsidRPr="00A15E92" w:rsidDel="00B709CC">
          <w:delText xml:space="preserve"> by means of the bypass valves.</w:delText>
        </w:r>
        <w:bookmarkStart w:id="215" w:name="_Toc136709516"/>
        <w:bookmarkEnd w:id="215"/>
      </w:del>
    </w:p>
    <w:p w14:paraId="516DAAFD" w14:textId="31C1395E" w:rsidR="003F5BC1" w:rsidDel="00B709CC" w:rsidRDefault="003F5BC1" w:rsidP="00814B8C">
      <w:pPr>
        <w:pStyle w:val="L-bala"/>
        <w:numPr>
          <w:ilvl w:val="0"/>
          <w:numId w:val="7"/>
        </w:numPr>
        <w:rPr>
          <w:del w:id="216" w:author="Ana Martín Arribas" w:date="2023-06-03T18:27:00Z"/>
        </w:rPr>
      </w:pPr>
      <w:del w:id="217" w:author="Ana Martín Arribas" w:date="2023-06-03T18:27:00Z">
        <w:r w:rsidRPr="003F5BC1" w:rsidDel="00B709CC">
          <w:delText xml:space="preserve">To collect and send the condensate </w:delText>
        </w:r>
        <w:r w:rsidR="00BD2711" w:rsidDel="00B709CC">
          <w:delText>generated</w:delText>
        </w:r>
        <w:r w:rsidRPr="003F5BC1" w:rsidDel="00B709CC">
          <w:delText xml:space="preserve"> in the different steam piping lines to the atmospheric drain tank, the intermittent blowdown tank</w:delText>
        </w:r>
        <w:r w:rsidR="00A41D3C" w:rsidDel="00B709CC">
          <w:delText>s</w:delText>
        </w:r>
        <w:r w:rsidRPr="003F5BC1" w:rsidDel="00B709CC">
          <w:delText xml:space="preserve"> or the condenser expansion tank.</w:delText>
        </w:r>
        <w:bookmarkStart w:id="218" w:name="_Toc136709517"/>
        <w:bookmarkEnd w:id="218"/>
      </w:del>
    </w:p>
    <w:p w14:paraId="133A51EF" w14:textId="6C45E2DC" w:rsidR="003F5BC1" w:rsidDel="00B709CC" w:rsidRDefault="003F5BC1" w:rsidP="00814B8C">
      <w:pPr>
        <w:pStyle w:val="L-bala"/>
        <w:numPr>
          <w:ilvl w:val="0"/>
          <w:numId w:val="7"/>
        </w:numPr>
        <w:rPr>
          <w:del w:id="219" w:author="Ana Martín Arribas" w:date="2023-06-03T18:27:00Z"/>
        </w:rPr>
      </w:pPr>
      <w:del w:id="220" w:author="Ana Martín Arribas" w:date="2023-06-03T18:27:00Z">
        <w:r w:rsidRPr="003F5BC1" w:rsidDel="00B709CC">
          <w:delText>To absorb steam turbine load rejections</w:delText>
        </w:r>
        <w:r w:rsidDel="00B709CC">
          <w:delText xml:space="preserve"> without causing boiler trips.</w:delText>
        </w:r>
        <w:bookmarkStart w:id="221" w:name="_Toc136709518"/>
        <w:bookmarkEnd w:id="221"/>
      </w:del>
    </w:p>
    <w:p w14:paraId="1FA7A3B2" w14:textId="014E0100" w:rsidR="003F5BC1" w:rsidDel="00B709CC" w:rsidRDefault="003F5BC1" w:rsidP="00814B8C">
      <w:pPr>
        <w:pStyle w:val="L-bala"/>
        <w:numPr>
          <w:ilvl w:val="0"/>
          <w:numId w:val="7"/>
        </w:numPr>
        <w:rPr>
          <w:del w:id="222" w:author="Ana Martín Arribas" w:date="2023-06-03T18:27:00Z"/>
        </w:rPr>
      </w:pPr>
      <w:del w:id="223" w:author="Ana Martín Arribas" w:date="2023-06-03T18:27:00Z">
        <w:r w:rsidDel="00B709CC">
          <w:delText>To keep the operation of the plant when the turbine is out of operation.</w:delText>
        </w:r>
        <w:bookmarkStart w:id="224" w:name="_Toc136709519"/>
        <w:bookmarkEnd w:id="224"/>
      </w:del>
    </w:p>
    <w:p w14:paraId="1D58ABEB" w14:textId="0F5D4788" w:rsidR="00A41D3C" w:rsidDel="00B709CC" w:rsidRDefault="00A41D3C" w:rsidP="00814B8C">
      <w:pPr>
        <w:pStyle w:val="L-bala"/>
        <w:numPr>
          <w:ilvl w:val="0"/>
          <w:numId w:val="7"/>
        </w:numPr>
        <w:rPr>
          <w:del w:id="225" w:author="Ana Martín Arribas" w:date="2023-06-03T18:27:00Z"/>
        </w:rPr>
      </w:pPr>
      <w:del w:id="226" w:author="Ana Martín Arribas" w:date="2023-06-03T18:27:00Z">
        <w:r w:rsidDel="00B709CC">
          <w:delText>To supply steam for sparging, pegging and for heating the Main Steam, Extractions, Auxiliary Steam &amp; By-Pass System by means of steam injection in the Deaerator &amp; Feedwater Tank.</w:delText>
        </w:r>
        <w:bookmarkStart w:id="227" w:name="_Toc136709520"/>
        <w:bookmarkEnd w:id="227"/>
      </w:del>
    </w:p>
    <w:p w14:paraId="65A8E70A" w14:textId="44F6CCAB" w:rsidR="00A41D3C" w:rsidDel="00B709CC" w:rsidRDefault="00A41D3C" w:rsidP="00814B8C">
      <w:pPr>
        <w:pStyle w:val="L-bala"/>
        <w:numPr>
          <w:ilvl w:val="0"/>
          <w:numId w:val="7"/>
        </w:numPr>
        <w:rPr>
          <w:del w:id="228" w:author="Ana Martín Arribas" w:date="2023-06-03T18:27:00Z"/>
        </w:rPr>
      </w:pPr>
      <w:del w:id="229" w:author="Ana Martín Arribas" w:date="2023-06-03T18:27:00Z">
        <w:r w:rsidDel="00B709CC">
          <w:delText>To supply steam from boilers steam drums to the Steam-Flue Gas heat exchangers.</w:delText>
        </w:r>
        <w:bookmarkStart w:id="230" w:name="_Toc136709521"/>
        <w:bookmarkEnd w:id="230"/>
      </w:del>
    </w:p>
    <w:p w14:paraId="477FDD11" w14:textId="3AD3338A" w:rsidR="00A41D3C" w:rsidDel="00B709CC" w:rsidRDefault="00A41D3C" w:rsidP="00814B8C">
      <w:pPr>
        <w:pStyle w:val="L-bala"/>
        <w:numPr>
          <w:ilvl w:val="0"/>
          <w:numId w:val="7"/>
        </w:numPr>
        <w:rPr>
          <w:del w:id="231" w:author="Ana Martín Arribas" w:date="2023-06-03T18:27:00Z"/>
        </w:rPr>
      </w:pPr>
      <w:del w:id="232" w:author="Ana Martín Arribas" w:date="2023-06-03T18:27:00Z">
        <w:r w:rsidDel="00B709CC">
          <w:delText>To supply steam to the steam ejectors to keep or reach the vacuum of the water steam cycle.</w:delText>
        </w:r>
        <w:bookmarkStart w:id="233" w:name="_Toc136709522"/>
        <w:bookmarkEnd w:id="233"/>
      </w:del>
    </w:p>
    <w:p w14:paraId="39F8EE44" w14:textId="29F2419A" w:rsidR="00A41D3C" w:rsidDel="00B709CC" w:rsidRDefault="00A41D3C" w:rsidP="00814B8C">
      <w:pPr>
        <w:pStyle w:val="L-bala"/>
        <w:numPr>
          <w:ilvl w:val="0"/>
          <w:numId w:val="7"/>
        </w:numPr>
        <w:rPr>
          <w:del w:id="234" w:author="Ana Martín Arribas" w:date="2023-06-03T18:27:00Z"/>
        </w:rPr>
      </w:pPr>
      <w:del w:id="235" w:author="Ana Martín Arribas" w:date="2023-06-03T18:27:00Z">
        <w:r w:rsidDel="00B709CC">
          <w:delText>To supply steam for LP side of the primary air preheaters, secondary air preheaters and sealing air preheaters to perform their operation, increase the performance of the plant and accomplish the emission levels of the boilers.</w:delText>
        </w:r>
        <w:bookmarkStart w:id="236" w:name="_Toc136709523"/>
        <w:bookmarkEnd w:id="236"/>
      </w:del>
    </w:p>
    <w:p w14:paraId="53CCFE29" w14:textId="142DB77B" w:rsidR="00A41D3C" w:rsidDel="00B709CC" w:rsidRDefault="00A41D3C" w:rsidP="00814B8C">
      <w:pPr>
        <w:pStyle w:val="L-bala"/>
        <w:numPr>
          <w:ilvl w:val="0"/>
          <w:numId w:val="7"/>
        </w:numPr>
        <w:rPr>
          <w:del w:id="237" w:author="Ana Martín Arribas" w:date="2023-06-03T18:27:00Z"/>
        </w:rPr>
      </w:pPr>
      <w:del w:id="238" w:author="Ana Martín Arribas" w:date="2023-06-03T18:27:00Z">
        <w:r w:rsidDel="00B709CC">
          <w:delText>To facilitate the operation of the plant and decrease start-up times.</w:delText>
        </w:r>
        <w:bookmarkStart w:id="239" w:name="_Toc136709524"/>
        <w:bookmarkEnd w:id="239"/>
      </w:del>
    </w:p>
    <w:p w14:paraId="076DF74A" w14:textId="28B85B25" w:rsidR="00A41D3C" w:rsidDel="00B709CC" w:rsidRDefault="00A41D3C" w:rsidP="00814B8C">
      <w:pPr>
        <w:pStyle w:val="L-bala"/>
        <w:numPr>
          <w:ilvl w:val="0"/>
          <w:numId w:val="7"/>
        </w:numPr>
        <w:rPr>
          <w:del w:id="240" w:author="Ana Martín Arribas" w:date="2023-06-03T18:27:00Z"/>
        </w:rPr>
      </w:pPr>
      <w:del w:id="241" w:author="Ana Martín Arribas" w:date="2023-06-03T18:27:00Z">
        <w:r w:rsidDel="00B709CC">
          <w:delText>To supply seal steam to the turbine until the turbine would be capable to seal itself.</w:delText>
        </w:r>
        <w:bookmarkStart w:id="242" w:name="_Toc136709525"/>
        <w:bookmarkEnd w:id="242"/>
      </w:del>
    </w:p>
    <w:p w14:paraId="682D1F26" w14:textId="21E42029" w:rsidR="0091565B" w:rsidRPr="002F2AD5" w:rsidDel="00B709CC" w:rsidRDefault="00E7108B" w:rsidP="00FC68D6">
      <w:pPr>
        <w:pStyle w:val="Ttulo2"/>
        <w:rPr>
          <w:del w:id="243" w:author="Ana Martín Arribas" w:date="2023-06-03T18:27:00Z"/>
          <w:lang w:val="en-GB"/>
        </w:rPr>
      </w:pPr>
      <w:del w:id="244" w:author="Ana Martín Arribas" w:date="2023-06-03T18:27:00Z">
        <w:r w:rsidRPr="002F2AD5" w:rsidDel="00B709CC">
          <w:rPr>
            <w:lang w:val="en-GB"/>
          </w:rPr>
          <w:delText>FUNCTIONAL DESCRIPTION</w:delText>
        </w:r>
        <w:bookmarkStart w:id="245" w:name="_Toc136709526"/>
        <w:bookmarkEnd w:id="245"/>
      </w:del>
    </w:p>
    <w:p w14:paraId="1E182808" w14:textId="6A1E1089" w:rsidR="006070A8" w:rsidRPr="002F2AD5" w:rsidDel="00B709CC" w:rsidRDefault="006070A8" w:rsidP="00FC68D6">
      <w:pPr>
        <w:pStyle w:val="Ttulo3"/>
        <w:rPr>
          <w:del w:id="246" w:author="Ana Martín Arribas" w:date="2023-06-03T18:27:00Z"/>
        </w:rPr>
      </w:pPr>
      <w:del w:id="247" w:author="Ana Martín Arribas" w:date="2023-06-03T18:27:00Z">
        <w:r w:rsidRPr="002F2AD5" w:rsidDel="00B709CC">
          <w:delText>General</w:delText>
        </w:r>
        <w:bookmarkStart w:id="248" w:name="_Toc136709527"/>
        <w:bookmarkEnd w:id="248"/>
      </w:del>
    </w:p>
    <w:p w14:paraId="09BC4EDB" w14:textId="77E64E48" w:rsidR="007E75C1" w:rsidDel="00B709CC" w:rsidRDefault="007E75C1" w:rsidP="007E75C1">
      <w:pPr>
        <w:pStyle w:val="Prrafo"/>
        <w:rPr>
          <w:del w:id="249" w:author="Ana Martín Arribas" w:date="2023-06-03T18:27:00Z"/>
          <w:lang w:val="en-GB"/>
        </w:rPr>
      </w:pPr>
      <w:del w:id="250" w:author="Ana Martín Arribas" w:date="2023-06-03T18:27:00Z">
        <w:r w:rsidRPr="007D639C" w:rsidDel="00B709CC">
          <w:rPr>
            <w:lang w:val="en-GB"/>
          </w:rPr>
          <w:delText xml:space="preserve">The </w:delText>
        </w:r>
        <w:r w:rsidR="00A41D3C" w:rsidDel="00B709CC">
          <w:rPr>
            <w:lang w:val="en-GB"/>
          </w:rPr>
          <w:delText>Main Steam, Extractions, Auxiliary Steam &amp; By-Pass System</w:delText>
        </w:r>
        <w:r w:rsidRPr="007D639C" w:rsidDel="00B709CC">
          <w:rPr>
            <w:lang w:val="en-GB"/>
          </w:rPr>
          <w:delText xml:space="preserve"> can be divided into the following subsystems:</w:delText>
        </w:r>
        <w:bookmarkStart w:id="251" w:name="_Toc136709528"/>
        <w:bookmarkEnd w:id="251"/>
      </w:del>
    </w:p>
    <w:p w14:paraId="61CD1B46" w14:textId="047131AB" w:rsidR="00A41D3C" w:rsidRPr="00A41D3C" w:rsidDel="00B709CC" w:rsidRDefault="00A41D3C" w:rsidP="00814B8C">
      <w:pPr>
        <w:pStyle w:val="Prrafo"/>
        <w:numPr>
          <w:ilvl w:val="0"/>
          <w:numId w:val="7"/>
        </w:numPr>
        <w:rPr>
          <w:del w:id="252" w:author="Ana Martín Arribas" w:date="2023-06-03T18:27:00Z"/>
          <w:lang w:val="en-GB"/>
        </w:rPr>
      </w:pPr>
      <w:del w:id="253" w:author="Ana Martín Arribas" w:date="2023-06-03T18:27:00Z">
        <w:r w:rsidRPr="00FC63AE" w:rsidDel="00B709CC">
          <w:rPr>
            <w:b/>
            <w:lang w:val="en-GB"/>
          </w:rPr>
          <w:delText>High Pressure Steam Supply</w:delText>
        </w:r>
        <w:r w:rsidR="00FC63AE" w:rsidRPr="00FC63AE" w:rsidDel="00B709CC">
          <w:rPr>
            <w:b/>
            <w:lang w:val="en-GB"/>
          </w:rPr>
          <w:delText>.</w:delText>
        </w:r>
        <w:r w:rsidR="00FC63AE" w:rsidDel="00B709CC">
          <w:rPr>
            <w:lang w:val="en-GB"/>
          </w:rPr>
          <w:delText xml:space="preserve"> This subsystem is in charge to supply main steam to the steam turbine (for sealing and operation), main steam attemperation valve, district heating attemperation valves, ejectors attemperation valves and boilers bypass valves.</w:delText>
        </w:r>
        <w:bookmarkStart w:id="254" w:name="_Toc136709529"/>
        <w:bookmarkEnd w:id="254"/>
      </w:del>
    </w:p>
    <w:p w14:paraId="4A30EA27" w14:textId="2422C5E3" w:rsidR="00A41D3C" w:rsidDel="00B709CC" w:rsidRDefault="00E24E15" w:rsidP="00814B8C">
      <w:pPr>
        <w:pStyle w:val="Prrafo"/>
        <w:numPr>
          <w:ilvl w:val="0"/>
          <w:numId w:val="7"/>
        </w:numPr>
        <w:rPr>
          <w:del w:id="255" w:author="Ana Martín Arribas" w:date="2023-06-03T18:27:00Z"/>
          <w:lang w:val="en-GB"/>
        </w:rPr>
      </w:pPr>
      <w:del w:id="256" w:author="Ana Martín Arribas" w:date="2023-06-03T18:27:00Z">
        <w:r w:rsidDel="00B709CC">
          <w:rPr>
            <w:b/>
            <w:lang w:val="en-GB"/>
          </w:rPr>
          <w:delText>Medium</w:delText>
        </w:r>
        <w:r w:rsidR="00A41D3C" w:rsidRPr="00FC63AE" w:rsidDel="00B709CC">
          <w:rPr>
            <w:b/>
            <w:lang w:val="en-GB"/>
          </w:rPr>
          <w:delText xml:space="preserve"> </w:delText>
        </w:r>
        <w:r w:rsidR="001F0AF6" w:rsidDel="00B709CC">
          <w:rPr>
            <w:b/>
            <w:lang w:val="en-GB"/>
          </w:rPr>
          <w:delText xml:space="preserve">Pressure </w:delText>
        </w:r>
        <w:r w:rsidR="00A41D3C" w:rsidRPr="00FC63AE" w:rsidDel="00B709CC">
          <w:rPr>
            <w:b/>
            <w:lang w:val="en-GB"/>
          </w:rPr>
          <w:delText>Steam Supply</w:delText>
        </w:r>
        <w:r w:rsidR="00FC63AE" w:rsidRPr="00FC63AE" w:rsidDel="00B709CC">
          <w:rPr>
            <w:b/>
            <w:lang w:val="en-GB"/>
          </w:rPr>
          <w:delText>.</w:delText>
        </w:r>
        <w:r w:rsidR="00FC63AE" w:rsidDel="00B709CC">
          <w:rPr>
            <w:lang w:val="en-GB"/>
          </w:rPr>
          <w:delText xml:space="preserve"> This subsystem comprise the conditioned steam coming from IV Extraction, III Extraction, the tempered steam from main steam attemperation valve, the auxiliary steam header and its supply to the Deaerator &amp; Feedwater Tank and boilers preheaters.</w:delText>
        </w:r>
        <w:bookmarkStart w:id="257" w:name="_Toc136709530"/>
        <w:bookmarkEnd w:id="257"/>
      </w:del>
    </w:p>
    <w:p w14:paraId="7D4C8D42" w14:textId="01B803AA" w:rsidR="00A41D3C" w:rsidDel="00B709CC" w:rsidRDefault="00A41D3C" w:rsidP="00814B8C">
      <w:pPr>
        <w:pStyle w:val="Prrafo"/>
        <w:numPr>
          <w:ilvl w:val="0"/>
          <w:numId w:val="7"/>
        </w:numPr>
        <w:rPr>
          <w:del w:id="258" w:author="Ana Martín Arribas" w:date="2023-06-03T18:27:00Z"/>
          <w:lang w:val="en-GB"/>
        </w:rPr>
      </w:pPr>
      <w:del w:id="259" w:author="Ana Martín Arribas" w:date="2023-06-03T18:27:00Z">
        <w:r w:rsidRPr="00FC63AE" w:rsidDel="00B709CC">
          <w:rPr>
            <w:b/>
            <w:lang w:val="en-GB"/>
          </w:rPr>
          <w:delText>Low Pressure Steam Supply</w:delText>
        </w:r>
        <w:r w:rsidR="00FC63AE" w:rsidRPr="00FC63AE" w:rsidDel="00B709CC">
          <w:rPr>
            <w:b/>
            <w:lang w:val="en-GB"/>
          </w:rPr>
          <w:delText>.</w:delText>
        </w:r>
        <w:r w:rsidR="00FC63AE" w:rsidDel="00B709CC">
          <w:rPr>
            <w:lang w:val="en-GB"/>
          </w:rPr>
          <w:delText xml:space="preserve"> This subsystem comprise the extractions I and II, their supply to district heating heat exchangers and to LP preheater.</w:delText>
        </w:r>
        <w:bookmarkStart w:id="260" w:name="_Toc136709531"/>
        <w:bookmarkEnd w:id="260"/>
      </w:del>
    </w:p>
    <w:p w14:paraId="1D24DBAA" w14:textId="361A66FE" w:rsidR="00A41D3C" w:rsidDel="00B709CC" w:rsidRDefault="00A41D3C" w:rsidP="00814B8C">
      <w:pPr>
        <w:pStyle w:val="Prrafo"/>
        <w:numPr>
          <w:ilvl w:val="0"/>
          <w:numId w:val="7"/>
        </w:numPr>
        <w:rPr>
          <w:del w:id="261" w:author="Ana Martín Arribas" w:date="2023-06-03T18:27:00Z"/>
          <w:lang w:val="en-GB"/>
        </w:rPr>
      </w:pPr>
      <w:del w:id="262" w:author="Ana Martín Arribas" w:date="2023-06-03T18:27:00Z">
        <w:r w:rsidRPr="00FC63AE" w:rsidDel="00B709CC">
          <w:rPr>
            <w:b/>
            <w:lang w:val="en-GB"/>
          </w:rPr>
          <w:delText>Saturated Steam Supply</w:delText>
        </w:r>
        <w:r w:rsidR="00FC63AE" w:rsidRPr="00FC63AE" w:rsidDel="00B709CC">
          <w:rPr>
            <w:b/>
            <w:lang w:val="en-GB"/>
          </w:rPr>
          <w:delText>.</w:delText>
        </w:r>
        <w:r w:rsidR="00FC63AE" w:rsidDel="00B709CC">
          <w:rPr>
            <w:lang w:val="en-GB"/>
          </w:rPr>
          <w:delText xml:space="preserve"> This subsystem referred to the supply from boilers drums to the Steam-Flue Gas Heat Exchangers.</w:delText>
        </w:r>
        <w:bookmarkStart w:id="263" w:name="_Toc136709532"/>
        <w:bookmarkEnd w:id="263"/>
      </w:del>
    </w:p>
    <w:p w14:paraId="71BF747A" w14:textId="010DEDDC" w:rsidR="00A41D3C" w:rsidDel="00B709CC" w:rsidRDefault="00A41D3C" w:rsidP="00814B8C">
      <w:pPr>
        <w:pStyle w:val="Prrafo"/>
        <w:numPr>
          <w:ilvl w:val="0"/>
          <w:numId w:val="7"/>
        </w:numPr>
        <w:rPr>
          <w:del w:id="264" w:author="Ana Martín Arribas" w:date="2023-06-03T18:27:00Z"/>
          <w:lang w:val="en-GB"/>
        </w:rPr>
      </w:pPr>
      <w:del w:id="265" w:author="Ana Martín Arribas" w:date="2023-06-03T18:27:00Z">
        <w:r w:rsidRPr="00FC63AE" w:rsidDel="00B709CC">
          <w:rPr>
            <w:b/>
            <w:lang w:val="en-GB"/>
          </w:rPr>
          <w:delText>HP Bypass Steam Supply</w:delText>
        </w:r>
        <w:r w:rsidR="00FC63AE" w:rsidRPr="00FC63AE" w:rsidDel="00B709CC">
          <w:rPr>
            <w:b/>
            <w:lang w:val="en-GB"/>
          </w:rPr>
          <w:delText>.</w:delText>
        </w:r>
        <w:r w:rsidR="00FC63AE" w:rsidDel="00B709CC">
          <w:rPr>
            <w:lang w:val="en-GB"/>
          </w:rPr>
          <w:delText xml:space="preserve"> This system comprise the Boiler 1 &amp; 2 Bypass valves to the ACC.</w:delText>
        </w:r>
        <w:bookmarkStart w:id="266" w:name="_Toc136709533"/>
        <w:bookmarkEnd w:id="266"/>
      </w:del>
    </w:p>
    <w:p w14:paraId="7BB53915" w14:textId="017483F9" w:rsidR="00A41D3C" w:rsidRPr="007D639C" w:rsidDel="00B709CC" w:rsidRDefault="00FC63AE" w:rsidP="00814B8C">
      <w:pPr>
        <w:pStyle w:val="Prrafo"/>
        <w:numPr>
          <w:ilvl w:val="0"/>
          <w:numId w:val="7"/>
        </w:numPr>
        <w:rPr>
          <w:del w:id="267" w:author="Ana Martín Arribas" w:date="2023-06-03T18:27:00Z"/>
          <w:lang w:val="en-GB"/>
        </w:rPr>
      </w:pPr>
      <w:del w:id="268" w:author="Ana Martín Arribas" w:date="2023-06-03T18:27:00Z">
        <w:r w:rsidRPr="00FC63AE" w:rsidDel="00B709CC">
          <w:rPr>
            <w:b/>
            <w:lang w:val="en-GB"/>
          </w:rPr>
          <w:delText>Tempered</w:delText>
        </w:r>
        <w:r w:rsidR="00A41D3C" w:rsidRPr="00FC63AE" w:rsidDel="00B709CC">
          <w:rPr>
            <w:b/>
            <w:lang w:val="en-GB"/>
          </w:rPr>
          <w:delText xml:space="preserve"> &amp; Condition</w:delText>
        </w:r>
        <w:r w:rsidRPr="00FC63AE" w:rsidDel="00B709CC">
          <w:rPr>
            <w:b/>
            <w:lang w:val="en-GB"/>
          </w:rPr>
          <w:delText>ed Steam Supply.</w:delText>
        </w:r>
        <w:r w:rsidDel="00B709CC">
          <w:rPr>
            <w:lang w:val="en-GB"/>
          </w:rPr>
          <w:delText xml:space="preserve"> This subsystem is in charge of temper and condition the steam for the different uses that it is required for the plant operation.</w:delText>
        </w:r>
        <w:bookmarkStart w:id="269" w:name="_Toc136709534"/>
        <w:bookmarkEnd w:id="269"/>
      </w:del>
    </w:p>
    <w:p w14:paraId="19A5D562" w14:textId="78B3027A" w:rsidR="006070A8" w:rsidRPr="007D639C" w:rsidDel="00B709CC" w:rsidRDefault="00E24E15" w:rsidP="00FC68D6">
      <w:pPr>
        <w:pStyle w:val="Ttulo3"/>
        <w:rPr>
          <w:del w:id="270" w:author="Ana Martín Arribas" w:date="2023-06-03T18:27:00Z"/>
        </w:rPr>
      </w:pPr>
      <w:del w:id="271" w:author="Ana Martín Arribas" w:date="2023-06-03T18:27:00Z">
        <w:r w:rsidRPr="00E24E15" w:rsidDel="00B709CC">
          <w:delText>High Pressure Steam Supply</w:delText>
        </w:r>
        <w:bookmarkStart w:id="272" w:name="_Toc136709535"/>
        <w:bookmarkEnd w:id="272"/>
      </w:del>
    </w:p>
    <w:p w14:paraId="01394D9E" w14:textId="10F654DE" w:rsidR="008D5FCE" w:rsidDel="00B709CC" w:rsidRDefault="008D5FCE" w:rsidP="008D5FCE">
      <w:pPr>
        <w:pStyle w:val="Prrafo"/>
        <w:rPr>
          <w:del w:id="273" w:author="Ana Martín Arribas" w:date="2023-06-03T18:27:00Z"/>
          <w:lang w:val="en-GB"/>
        </w:rPr>
      </w:pPr>
      <w:del w:id="274" w:author="Ana Martín Arribas" w:date="2023-06-03T18:27:00Z">
        <w:r w:rsidRPr="007D639C" w:rsidDel="00B709CC">
          <w:rPr>
            <w:lang w:val="en-GB"/>
          </w:rPr>
          <w:delText xml:space="preserve">This subsystem is mainly made up </w:delText>
        </w:r>
        <w:r w:rsidR="00E24E15" w:rsidDel="00B709CC">
          <w:rPr>
            <w:lang w:val="en-GB"/>
          </w:rPr>
          <w:delText>of the live steam outlets from boilers and their header to the steam turbine, the interconnection header which connects both boilers header to supply auxiliary steam to the ejectors, turbine sealing and main steam attemperation valve and the connection with Boiler 1 &amp; 2 bypass valves</w:delText>
        </w:r>
        <w:r w:rsidR="00180269" w:rsidRPr="007D639C" w:rsidDel="00B709CC">
          <w:rPr>
            <w:lang w:val="en-GB"/>
          </w:rPr>
          <w:delText>.</w:delText>
        </w:r>
        <w:bookmarkStart w:id="275" w:name="_Toc136709536"/>
        <w:bookmarkEnd w:id="275"/>
      </w:del>
    </w:p>
    <w:p w14:paraId="2B5097A7" w14:textId="14986454" w:rsidR="00E24E15" w:rsidDel="00B709CC" w:rsidRDefault="00E24E15" w:rsidP="008D5FCE">
      <w:pPr>
        <w:pStyle w:val="Prrafo"/>
        <w:rPr>
          <w:del w:id="276" w:author="Ana Martín Arribas" w:date="2023-06-03T18:27:00Z"/>
          <w:lang w:val="en-GB"/>
        </w:rPr>
      </w:pPr>
      <w:del w:id="277" w:author="Ana Martín Arribas" w:date="2023-06-03T18:27:00Z">
        <w:r w:rsidDel="00B709CC">
          <w:rPr>
            <w:lang w:val="en-GB"/>
          </w:rPr>
          <w:delText>Main steam produced in the boilers come out from boilers superheaters to the steam turbine after meeting the conditions by two identical lines (one per boiler) and then distribute to the turbine, to auxiliary consumption or to the bypass as appropriate.</w:delText>
        </w:r>
        <w:bookmarkStart w:id="278" w:name="_Toc136709537"/>
        <w:bookmarkEnd w:id="278"/>
      </w:del>
    </w:p>
    <w:p w14:paraId="5669CB67" w14:textId="0189FEB8" w:rsidR="00E24E15" w:rsidDel="00B709CC" w:rsidRDefault="00E24E15" w:rsidP="008D5FCE">
      <w:pPr>
        <w:pStyle w:val="Prrafo"/>
        <w:rPr>
          <w:del w:id="279" w:author="Ana Martín Arribas" w:date="2023-06-03T18:27:00Z"/>
          <w:lang w:val="en-GB"/>
        </w:rPr>
      </w:pPr>
      <w:del w:id="280" w:author="Ana Martín Arribas" w:date="2023-06-03T18:27:00Z">
        <w:r w:rsidDel="00B709CC">
          <w:rPr>
            <w:lang w:val="en-GB"/>
          </w:rPr>
          <w:delText>Each boiler outlet line have the following elements:</w:delText>
        </w:r>
        <w:bookmarkStart w:id="281" w:name="_Toc136709538"/>
        <w:bookmarkEnd w:id="281"/>
      </w:del>
    </w:p>
    <w:p w14:paraId="6F9923DD" w14:textId="5DC1502E" w:rsidR="00E24E15" w:rsidDel="00B709CC" w:rsidRDefault="00E24E15" w:rsidP="00814B8C">
      <w:pPr>
        <w:pStyle w:val="Prrafo"/>
        <w:numPr>
          <w:ilvl w:val="0"/>
          <w:numId w:val="7"/>
        </w:numPr>
        <w:rPr>
          <w:del w:id="282" w:author="Ana Martín Arribas" w:date="2023-06-03T18:27:00Z"/>
          <w:lang w:val="en-GB"/>
        </w:rPr>
      </w:pPr>
      <w:del w:id="283" w:author="Ana Martín Arribas" w:date="2023-06-03T18:27:00Z">
        <w:r w:rsidDel="00B709CC">
          <w:rPr>
            <w:lang w:val="en-GB"/>
          </w:rPr>
          <w:delText xml:space="preserve">Five (5) transmitters with control, two (2) redundant transmitters for pressure (B1/2LBA10CP001A/B) in charge of giving information for the operation of </w:delText>
        </w:r>
        <w:r w:rsidR="00536451" w:rsidDel="00B709CC">
          <w:rPr>
            <w:lang w:val="en-GB"/>
          </w:rPr>
          <w:delText xml:space="preserve">boilers’ </w:delText>
        </w:r>
        <w:r w:rsidDel="00B709CC">
          <w:rPr>
            <w:lang w:val="en-GB"/>
          </w:rPr>
          <w:delText>bypass valve</w:delText>
        </w:r>
        <w:r w:rsidR="00536451" w:rsidDel="00B709CC">
          <w:rPr>
            <w:lang w:val="en-GB"/>
          </w:rPr>
          <w:delText>s (B1/2MAN10AA401)</w:delText>
        </w:r>
        <w:r w:rsidDel="00B709CC">
          <w:rPr>
            <w:lang w:val="en-GB"/>
          </w:rPr>
          <w:delText xml:space="preserve"> and the attemperation</w:delText>
        </w:r>
        <w:r w:rsidR="00536451" w:rsidDel="00B709CC">
          <w:rPr>
            <w:lang w:val="en-GB"/>
          </w:rPr>
          <w:delText xml:space="preserve"> control valves (B1/2LAF31AA401) for the bypass valves to perform the enthalpy control; and three (3) redundant temperature transmitters (B1/2LBA10CT001A/B/C) to participate in the enthalpy control for the bypass operations and if turbine supplier required being able to trip the plant.</w:delText>
        </w:r>
        <w:bookmarkStart w:id="284" w:name="_Toc136709539"/>
        <w:bookmarkEnd w:id="284"/>
      </w:del>
    </w:p>
    <w:p w14:paraId="1FC10A33" w14:textId="4B53E1A3" w:rsidR="00536451" w:rsidDel="00B709CC" w:rsidRDefault="00536451" w:rsidP="00814B8C">
      <w:pPr>
        <w:pStyle w:val="Prrafo"/>
        <w:numPr>
          <w:ilvl w:val="0"/>
          <w:numId w:val="7"/>
        </w:numPr>
        <w:rPr>
          <w:del w:id="285" w:author="Ana Martín Arribas" w:date="2023-06-03T18:27:00Z"/>
          <w:lang w:val="en-GB"/>
        </w:rPr>
      </w:pPr>
      <w:del w:id="286" w:author="Ana Martín Arribas" w:date="2023-06-03T18:27:00Z">
        <w:r w:rsidDel="00B709CC">
          <w:rPr>
            <w:lang w:val="en-GB"/>
          </w:rPr>
          <w:delText>One (1) pot (B1/2LBA10) to collect and drain the condensate that could be produced in the steam inlet of the system</w:delText>
        </w:r>
        <w:r w:rsidR="00BD2711" w:rsidDel="00B709CC">
          <w:rPr>
            <w:lang w:val="en-GB"/>
          </w:rPr>
          <w:delText>. The pot consists of:</w:delText>
        </w:r>
        <w:bookmarkStart w:id="287" w:name="_Toc136709540"/>
        <w:bookmarkEnd w:id="287"/>
      </w:del>
    </w:p>
    <w:p w14:paraId="57C0294F" w14:textId="1155B037" w:rsidR="00BD2711" w:rsidDel="00B709CC" w:rsidRDefault="00BD2711" w:rsidP="00814B8C">
      <w:pPr>
        <w:pStyle w:val="Prrafo"/>
        <w:numPr>
          <w:ilvl w:val="1"/>
          <w:numId w:val="7"/>
        </w:numPr>
        <w:rPr>
          <w:del w:id="288" w:author="Ana Martín Arribas" w:date="2023-06-03T18:27:00Z"/>
          <w:lang w:val="en-GB"/>
        </w:rPr>
      </w:pPr>
      <w:del w:id="289" w:author="Ana Martín Arribas" w:date="2023-06-03T18:27:00Z">
        <w:r w:rsidDel="00B709CC">
          <w:rPr>
            <w:lang w:val="en-GB"/>
          </w:rPr>
          <w:delText>A main line equipped with a temperature transmitter (B1/2LBA10CT001) for pot’s motorized valve automatic control.</w:delText>
        </w:r>
        <w:bookmarkStart w:id="290" w:name="_Toc136709541"/>
        <w:bookmarkEnd w:id="290"/>
      </w:del>
    </w:p>
    <w:p w14:paraId="6A4A495E" w14:textId="52B6B62E" w:rsidR="00BD2711" w:rsidDel="00B709CC" w:rsidRDefault="00BD2711" w:rsidP="00814B8C">
      <w:pPr>
        <w:pStyle w:val="Prrafo"/>
        <w:numPr>
          <w:ilvl w:val="1"/>
          <w:numId w:val="7"/>
        </w:numPr>
        <w:rPr>
          <w:del w:id="291" w:author="Ana Martín Arribas" w:date="2023-06-03T18:27:00Z"/>
          <w:lang w:val="en-GB"/>
        </w:rPr>
      </w:pPr>
      <w:del w:id="292" w:author="Ana Martín Arribas" w:date="2023-06-03T18:27:00Z">
        <w:r w:rsidDel="00B709CC">
          <w:rPr>
            <w:lang w:val="en-GB"/>
          </w:rPr>
          <w:delText>A secondary line connected to boiler 1/2 intermittent blowdown tank  condensate header fitted with a motorized operated valve (B1/2LBA10AA302) and an isolation valve locked open.</w:delText>
        </w:r>
        <w:bookmarkStart w:id="293" w:name="_Toc136709542"/>
        <w:bookmarkEnd w:id="293"/>
      </w:del>
    </w:p>
    <w:p w14:paraId="38876649" w14:textId="02659B98" w:rsidR="00BD2711" w:rsidDel="00B709CC" w:rsidRDefault="00BD2711" w:rsidP="00814B8C">
      <w:pPr>
        <w:pStyle w:val="Prrafo"/>
        <w:numPr>
          <w:ilvl w:val="1"/>
          <w:numId w:val="7"/>
        </w:numPr>
        <w:rPr>
          <w:del w:id="294" w:author="Ana Martín Arribas" w:date="2023-06-03T18:27:00Z"/>
          <w:lang w:val="en-GB"/>
        </w:rPr>
      </w:pPr>
      <w:del w:id="295" w:author="Ana Martín Arribas" w:date="2023-06-03T18:27:00Z">
        <w:r w:rsidDel="00B709CC">
          <w:rPr>
            <w:lang w:val="en-GB"/>
          </w:rPr>
          <w:delText>A manual drain line with a screw connection at the end and double isolation.</w:delText>
        </w:r>
        <w:bookmarkStart w:id="296" w:name="_Toc136709543"/>
        <w:bookmarkEnd w:id="296"/>
      </w:del>
    </w:p>
    <w:p w14:paraId="1BA0FA06" w14:textId="0391DB8E" w:rsidR="00BD2711" w:rsidDel="00B709CC" w:rsidRDefault="00BD2711" w:rsidP="00814B8C">
      <w:pPr>
        <w:pStyle w:val="Prrafo"/>
        <w:numPr>
          <w:ilvl w:val="0"/>
          <w:numId w:val="7"/>
        </w:numPr>
        <w:rPr>
          <w:del w:id="297" w:author="Ana Martín Arribas" w:date="2023-06-03T18:27:00Z"/>
          <w:lang w:val="en-GB"/>
        </w:rPr>
      </w:pPr>
      <w:del w:id="298" w:author="Ana Martín Arribas" w:date="2023-06-03T18:27:00Z">
        <w:r w:rsidDel="00B709CC">
          <w:rPr>
            <w:lang w:val="en-GB"/>
          </w:rPr>
          <w:delText>Boilers interconnection header connection to supply main s</w:delText>
        </w:r>
        <w:r w:rsidR="00985402" w:rsidDel="00B709CC">
          <w:rPr>
            <w:lang w:val="en-GB"/>
          </w:rPr>
          <w:delText>team for auxiliary consumptions.</w:delText>
        </w:r>
        <w:bookmarkStart w:id="299" w:name="_Toc136709544"/>
        <w:bookmarkEnd w:id="299"/>
      </w:del>
    </w:p>
    <w:p w14:paraId="17F58D7E" w14:textId="618D089D" w:rsidR="00985402" w:rsidDel="00B709CC" w:rsidRDefault="00985402" w:rsidP="00814B8C">
      <w:pPr>
        <w:pStyle w:val="Prrafo"/>
        <w:numPr>
          <w:ilvl w:val="0"/>
          <w:numId w:val="7"/>
        </w:numPr>
        <w:rPr>
          <w:del w:id="300" w:author="Ana Martín Arribas" w:date="2023-06-03T18:27:00Z"/>
          <w:lang w:val="en-GB"/>
        </w:rPr>
      </w:pPr>
      <w:del w:id="301" w:author="Ana Martín Arribas" w:date="2023-06-03T18:27:00Z">
        <w:r w:rsidDel="00B709CC">
          <w:rPr>
            <w:lang w:val="en-GB"/>
          </w:rPr>
          <w:delText>Boiler bypass inlet connection.</w:delText>
        </w:r>
        <w:bookmarkStart w:id="302" w:name="_Toc136709545"/>
        <w:bookmarkEnd w:id="302"/>
      </w:del>
    </w:p>
    <w:p w14:paraId="1E7D4814" w14:textId="1A6F07AA" w:rsidR="00985402" w:rsidDel="00B709CC" w:rsidRDefault="00985402" w:rsidP="00814B8C">
      <w:pPr>
        <w:pStyle w:val="Prrafo"/>
        <w:numPr>
          <w:ilvl w:val="0"/>
          <w:numId w:val="7"/>
        </w:numPr>
        <w:rPr>
          <w:del w:id="303" w:author="Ana Martín Arribas" w:date="2023-06-03T18:27:00Z"/>
          <w:lang w:val="en-GB"/>
        </w:rPr>
      </w:pPr>
      <w:del w:id="304" w:author="Ana Martín Arribas" w:date="2023-06-03T18:27:00Z">
        <w:r w:rsidDel="00B709CC">
          <w:rPr>
            <w:lang w:val="en-GB"/>
          </w:rPr>
          <w:delText>A Hydrotest Port connection with a screw end connection and double isolation.</w:delText>
        </w:r>
        <w:bookmarkStart w:id="305" w:name="_Toc136709546"/>
        <w:bookmarkEnd w:id="305"/>
      </w:del>
    </w:p>
    <w:p w14:paraId="6E042E3C" w14:textId="171D0DC6" w:rsidR="00985402" w:rsidDel="00B709CC" w:rsidRDefault="00985402" w:rsidP="00814B8C">
      <w:pPr>
        <w:pStyle w:val="Prrafo"/>
        <w:numPr>
          <w:ilvl w:val="0"/>
          <w:numId w:val="7"/>
        </w:numPr>
        <w:rPr>
          <w:del w:id="306" w:author="Ana Martín Arribas" w:date="2023-06-03T18:27:00Z"/>
          <w:lang w:val="en-GB"/>
        </w:rPr>
      </w:pPr>
      <w:del w:id="307" w:author="Ana Martín Arribas" w:date="2023-06-03T18:27:00Z">
        <w:r w:rsidDel="00B709CC">
          <w:rPr>
            <w:lang w:val="en-GB"/>
          </w:rPr>
          <w:delText>Two (2) motorized operated valves, one (1) locally operated and the other one operated remotely (B1/2LBA10AA301) to allow the steam flow to the turbine inlet header</w:delText>
        </w:r>
        <w:r w:rsidR="002F30A8" w:rsidDel="00B709CC">
          <w:rPr>
            <w:lang w:val="en-GB"/>
          </w:rPr>
          <w:delText xml:space="preserve"> or to isolate the boilers lines in case of being out of operation</w:delText>
        </w:r>
        <w:r w:rsidR="00696017" w:rsidDel="00B709CC">
          <w:rPr>
            <w:lang w:val="en-GB"/>
          </w:rPr>
          <w:delText>; and a drain connection with double isolation.</w:delText>
        </w:r>
        <w:bookmarkStart w:id="308" w:name="_Toc136709547"/>
        <w:bookmarkEnd w:id="308"/>
      </w:del>
    </w:p>
    <w:p w14:paraId="5830151E" w14:textId="59768F9F" w:rsidR="002F30A8" w:rsidDel="00B709CC" w:rsidRDefault="002F30A8" w:rsidP="002F30A8">
      <w:pPr>
        <w:pStyle w:val="Prrafo"/>
        <w:rPr>
          <w:del w:id="309" w:author="Ana Martín Arribas" w:date="2023-06-03T18:27:00Z"/>
          <w:lang w:val="en-GB"/>
        </w:rPr>
      </w:pPr>
      <w:del w:id="310" w:author="Ana Martín Arribas" w:date="2023-06-03T18:27:00Z">
        <w:r w:rsidDel="00B709CC">
          <w:rPr>
            <w:lang w:val="en-GB"/>
          </w:rPr>
          <w:delText>Both boilers inlet lines are connected</w:delText>
        </w:r>
        <w:r w:rsidR="00F51690" w:rsidDel="00B709CC">
          <w:rPr>
            <w:lang w:val="en-GB"/>
          </w:rPr>
          <w:delText xml:space="preserve"> to the main steam header that g</w:delText>
        </w:r>
        <w:r w:rsidDel="00B709CC">
          <w:rPr>
            <w:lang w:val="en-GB"/>
          </w:rPr>
          <w:delText>oes to the steam turbine. This header have the following elements:</w:delText>
        </w:r>
        <w:bookmarkStart w:id="311" w:name="_Toc136709548"/>
        <w:bookmarkEnd w:id="311"/>
      </w:del>
    </w:p>
    <w:p w14:paraId="3927A514" w14:textId="709B75F1" w:rsidR="002F30A8" w:rsidDel="00B709CC" w:rsidRDefault="00596387" w:rsidP="00814B8C">
      <w:pPr>
        <w:pStyle w:val="Prrafo"/>
        <w:numPr>
          <w:ilvl w:val="0"/>
          <w:numId w:val="7"/>
        </w:numPr>
        <w:rPr>
          <w:del w:id="312" w:author="Ana Martín Arribas" w:date="2023-06-03T18:27:00Z"/>
          <w:lang w:val="en-GB"/>
        </w:rPr>
      </w:pPr>
      <w:del w:id="313" w:author="Ana Martín Arribas" w:date="2023-06-03T18:27:00Z">
        <w:r w:rsidDel="00B709CC">
          <w:rPr>
            <w:lang w:val="en-GB"/>
          </w:rPr>
          <w:delText>Two (2) test point</w:delText>
        </w:r>
        <w:r w:rsidR="002F30A8" w:rsidDel="00B709CC">
          <w:rPr>
            <w:lang w:val="en-GB"/>
          </w:rPr>
          <w:delText>, one (1) for pressure (B0LBA10CP801) and the other one (1) for temperature (B0LBA10CT801).</w:delText>
        </w:r>
        <w:bookmarkStart w:id="314" w:name="_Toc136709549"/>
        <w:bookmarkEnd w:id="314"/>
      </w:del>
    </w:p>
    <w:p w14:paraId="74F84E1D" w14:textId="3B0E551F" w:rsidR="002F30A8" w:rsidDel="00B709CC" w:rsidRDefault="002F30A8" w:rsidP="00814B8C">
      <w:pPr>
        <w:pStyle w:val="Prrafo"/>
        <w:numPr>
          <w:ilvl w:val="0"/>
          <w:numId w:val="7"/>
        </w:numPr>
        <w:rPr>
          <w:del w:id="315" w:author="Ana Martín Arribas" w:date="2023-06-03T18:27:00Z"/>
          <w:lang w:val="en-GB"/>
        </w:rPr>
      </w:pPr>
      <w:del w:id="316" w:author="Ana Martín Arribas" w:date="2023-06-03T18:27:00Z">
        <w:r w:rsidDel="00B709CC">
          <w:rPr>
            <w:lang w:val="en-GB"/>
          </w:rPr>
          <w:delText>Four (4) transmitters with control linked to the steam turbine control room to be defined by the steam turbine supplier. Two (2) redundant for pressure (B0LBA10CP001A/B) and the other two (2) for temperature (B0LBA10CT001A/B).</w:delText>
        </w:r>
        <w:bookmarkStart w:id="317" w:name="_Toc136709550"/>
        <w:bookmarkEnd w:id="317"/>
      </w:del>
    </w:p>
    <w:p w14:paraId="55DB29DE" w14:textId="659E2A41" w:rsidR="002F30A8" w:rsidDel="00B709CC" w:rsidRDefault="002F30A8" w:rsidP="00814B8C">
      <w:pPr>
        <w:pStyle w:val="Prrafo"/>
        <w:numPr>
          <w:ilvl w:val="0"/>
          <w:numId w:val="7"/>
        </w:numPr>
        <w:rPr>
          <w:del w:id="318" w:author="Ana Martín Arribas" w:date="2023-06-03T18:27:00Z"/>
          <w:lang w:val="en-GB"/>
        </w:rPr>
      </w:pPr>
      <w:del w:id="319" w:author="Ana Martín Arribas" w:date="2023-06-03T18:27:00Z">
        <w:r w:rsidDel="00B709CC">
          <w:rPr>
            <w:lang w:val="en-GB"/>
          </w:rPr>
          <w:delText>Two (2) transmitters for information, one (1) for pressure (B0LBA10CP002) and the other one (1) for temperature (B0LBA10CT002).</w:delText>
        </w:r>
        <w:bookmarkStart w:id="320" w:name="_Toc136709551"/>
        <w:bookmarkEnd w:id="320"/>
      </w:del>
    </w:p>
    <w:p w14:paraId="0EF92A2C" w14:textId="47B4B750" w:rsidR="002F30A8" w:rsidDel="00B709CC" w:rsidRDefault="002F30A8" w:rsidP="00814B8C">
      <w:pPr>
        <w:pStyle w:val="Prrafo"/>
        <w:numPr>
          <w:ilvl w:val="0"/>
          <w:numId w:val="7"/>
        </w:numPr>
        <w:rPr>
          <w:del w:id="321" w:author="Ana Martín Arribas" w:date="2023-06-03T18:27:00Z"/>
          <w:lang w:val="en-GB"/>
        </w:rPr>
      </w:pPr>
      <w:del w:id="322" w:author="Ana Martín Arribas" w:date="2023-06-03T18:27:00Z">
        <w:r w:rsidDel="00B709CC">
          <w:rPr>
            <w:lang w:val="en-GB"/>
          </w:rPr>
          <w:delText>One (1) drain pot (B0LBA10) to collect and drain the condensate that could be produced in the turbine inlet steam header. The pot consists of:</w:delText>
        </w:r>
        <w:bookmarkStart w:id="323" w:name="_Toc136709552"/>
        <w:bookmarkEnd w:id="323"/>
      </w:del>
    </w:p>
    <w:p w14:paraId="07D3928F" w14:textId="64B873EC" w:rsidR="002F30A8" w:rsidDel="00B709CC" w:rsidRDefault="002F30A8" w:rsidP="00814B8C">
      <w:pPr>
        <w:pStyle w:val="Prrafo"/>
        <w:numPr>
          <w:ilvl w:val="1"/>
          <w:numId w:val="7"/>
        </w:numPr>
        <w:rPr>
          <w:del w:id="324" w:author="Ana Martín Arribas" w:date="2023-06-03T18:27:00Z"/>
          <w:lang w:val="en-GB"/>
        </w:rPr>
      </w:pPr>
      <w:del w:id="325" w:author="Ana Martín Arribas" w:date="2023-06-03T18:27:00Z">
        <w:r w:rsidDel="00B709CC">
          <w:rPr>
            <w:lang w:val="en-GB"/>
          </w:rPr>
          <w:delText>A main line equipped with a temperature transmitter (B0LBA10CT003) for pot’s motorized valve automatic control.</w:delText>
        </w:r>
        <w:bookmarkStart w:id="326" w:name="_Toc136709553"/>
        <w:bookmarkEnd w:id="326"/>
      </w:del>
    </w:p>
    <w:p w14:paraId="5AAA30BE" w14:textId="5B82E4E6" w:rsidR="002F30A8" w:rsidDel="00B709CC" w:rsidRDefault="002F30A8" w:rsidP="00814B8C">
      <w:pPr>
        <w:pStyle w:val="Prrafo"/>
        <w:numPr>
          <w:ilvl w:val="1"/>
          <w:numId w:val="7"/>
        </w:numPr>
        <w:rPr>
          <w:del w:id="327" w:author="Ana Martín Arribas" w:date="2023-06-03T18:27:00Z"/>
          <w:lang w:val="en-GB"/>
        </w:rPr>
      </w:pPr>
      <w:del w:id="328" w:author="Ana Martín Arribas" w:date="2023-06-03T18:27:00Z">
        <w:r w:rsidDel="00B709CC">
          <w:rPr>
            <w:lang w:val="en-GB"/>
          </w:rPr>
          <w:delText>A secondary line connected to atmospheric drain tank condensate header fitted with a motorized operated valve (B0LBA10AA302) and an isolation valve.</w:delText>
        </w:r>
        <w:bookmarkStart w:id="329" w:name="_Toc136709554"/>
        <w:bookmarkEnd w:id="329"/>
      </w:del>
    </w:p>
    <w:p w14:paraId="18573EC0" w14:textId="1D39D986" w:rsidR="002F30A8" w:rsidDel="00B709CC" w:rsidRDefault="002F30A8" w:rsidP="00814B8C">
      <w:pPr>
        <w:pStyle w:val="Prrafo"/>
        <w:numPr>
          <w:ilvl w:val="1"/>
          <w:numId w:val="7"/>
        </w:numPr>
        <w:rPr>
          <w:del w:id="330" w:author="Ana Martín Arribas" w:date="2023-06-03T18:27:00Z"/>
          <w:lang w:val="en-GB"/>
        </w:rPr>
      </w:pPr>
      <w:del w:id="331" w:author="Ana Martín Arribas" w:date="2023-06-03T18:27:00Z">
        <w:r w:rsidDel="00B709CC">
          <w:rPr>
            <w:lang w:val="en-GB"/>
          </w:rPr>
          <w:delText>A manual drain line with a screw connection at the end and double isolation.</w:delText>
        </w:r>
        <w:bookmarkStart w:id="332" w:name="_Toc136709555"/>
        <w:bookmarkEnd w:id="332"/>
      </w:del>
    </w:p>
    <w:p w14:paraId="73D8EF35" w14:textId="496FAB3E" w:rsidR="00E67702" w:rsidDel="00B709CC" w:rsidRDefault="00E67702" w:rsidP="00814B8C">
      <w:pPr>
        <w:pStyle w:val="Prrafo"/>
        <w:numPr>
          <w:ilvl w:val="0"/>
          <w:numId w:val="7"/>
        </w:numPr>
        <w:rPr>
          <w:del w:id="333" w:author="Ana Martín Arribas" w:date="2023-06-03T18:27:00Z"/>
          <w:lang w:val="en-GB"/>
        </w:rPr>
      </w:pPr>
      <w:del w:id="334" w:author="Ana Martín Arribas" w:date="2023-06-03T18:27:00Z">
        <w:r w:rsidDel="00B709CC">
          <w:rPr>
            <w:lang w:val="en-GB"/>
          </w:rPr>
          <w:delText>One (1) vent connection to warm up during start-up and to help, if needed, in case of steam rejection by the steam turbine. This vent line is fitted with the following elements:</w:delText>
        </w:r>
        <w:bookmarkStart w:id="335" w:name="_Toc136709556"/>
        <w:bookmarkEnd w:id="335"/>
      </w:del>
    </w:p>
    <w:p w14:paraId="4863BC5D" w14:textId="6DA03378" w:rsidR="00E67702" w:rsidDel="00B709CC" w:rsidRDefault="00E67702" w:rsidP="00814B8C">
      <w:pPr>
        <w:pStyle w:val="Prrafo"/>
        <w:numPr>
          <w:ilvl w:val="1"/>
          <w:numId w:val="7"/>
        </w:numPr>
        <w:rPr>
          <w:del w:id="336" w:author="Ana Martín Arribas" w:date="2023-06-03T18:27:00Z"/>
          <w:lang w:val="en-GB"/>
        </w:rPr>
      </w:pPr>
      <w:del w:id="337" w:author="Ana Martín Arribas" w:date="2023-06-03T18:27:00Z">
        <w:r w:rsidDel="00B709CC">
          <w:rPr>
            <w:lang w:val="en-GB"/>
          </w:rPr>
          <w:delText>One (1) isolation manual valve.</w:delText>
        </w:r>
        <w:bookmarkStart w:id="338" w:name="_Toc136709557"/>
        <w:bookmarkEnd w:id="338"/>
      </w:del>
    </w:p>
    <w:p w14:paraId="61353068" w14:textId="6FE4CE7B" w:rsidR="00141852" w:rsidDel="00B709CC" w:rsidRDefault="00E67702" w:rsidP="00814B8C">
      <w:pPr>
        <w:pStyle w:val="Prrafo"/>
        <w:numPr>
          <w:ilvl w:val="1"/>
          <w:numId w:val="7"/>
        </w:numPr>
        <w:rPr>
          <w:del w:id="339" w:author="Ana Martín Arribas" w:date="2023-06-03T18:27:00Z"/>
          <w:lang w:val="en-GB"/>
        </w:rPr>
      </w:pPr>
      <w:del w:id="340" w:author="Ana Martín Arribas" w:date="2023-06-03T18:27:00Z">
        <w:r w:rsidDel="00B709CC">
          <w:rPr>
            <w:lang w:val="en-GB"/>
          </w:rPr>
          <w:delText>One (1) motor operated valve with limit switch (B0LBA10AA302)</w:delText>
        </w:r>
        <w:bookmarkStart w:id="341" w:name="_Toc136709558"/>
        <w:bookmarkEnd w:id="341"/>
      </w:del>
    </w:p>
    <w:p w14:paraId="44EF69AC" w14:textId="14AD4232" w:rsidR="00E67702" w:rsidRPr="00E97D15" w:rsidDel="00B709CC" w:rsidRDefault="00141852" w:rsidP="00814B8C">
      <w:pPr>
        <w:pStyle w:val="Prrafo"/>
        <w:numPr>
          <w:ilvl w:val="1"/>
          <w:numId w:val="7"/>
        </w:numPr>
        <w:rPr>
          <w:del w:id="342" w:author="Ana Martín Arribas" w:date="2023-06-03T18:27:00Z"/>
          <w:lang w:val="en-GB"/>
        </w:rPr>
      </w:pPr>
      <w:del w:id="343" w:author="Ana Martín Arribas" w:date="2023-06-03T18:27:00Z">
        <w:r w:rsidDel="00B709CC">
          <w:rPr>
            <w:lang w:val="en-GB"/>
          </w:rPr>
          <w:delText>One (1) silencer (B0LBA10BS001)</w:delText>
        </w:r>
        <w:r w:rsidR="00E67702" w:rsidDel="00B709CC">
          <w:rPr>
            <w:lang w:val="en-GB"/>
          </w:rPr>
          <w:delText xml:space="preserve"> </w:delText>
        </w:r>
        <w:r w:rsidDel="00B709CC">
          <w:rPr>
            <w:lang w:val="en-GB"/>
          </w:rPr>
          <w:delText>before the discharge to the outside.</w:delText>
        </w:r>
        <w:bookmarkStart w:id="344" w:name="_Toc136709559"/>
        <w:bookmarkEnd w:id="344"/>
      </w:del>
    </w:p>
    <w:p w14:paraId="6E99ADB6" w14:textId="0F2D6ACA" w:rsidR="00985402" w:rsidDel="00B709CC" w:rsidRDefault="00E97D15" w:rsidP="00985402">
      <w:pPr>
        <w:pStyle w:val="Prrafo"/>
        <w:rPr>
          <w:del w:id="345" w:author="Ana Martín Arribas" w:date="2023-06-03T18:27:00Z"/>
          <w:lang w:val="en-GB"/>
        </w:rPr>
      </w:pPr>
      <w:del w:id="346" w:author="Ana Martín Arribas" w:date="2023-06-03T18:27:00Z">
        <w:r w:rsidDel="00B709CC">
          <w:rPr>
            <w:lang w:val="en-GB"/>
          </w:rPr>
          <w:delText xml:space="preserve">The interconnection line between boiler inlets are destined to supply auxiliary steam avoiding the use of the steam turbine. This allow the operation of the plant without turbine operation, making the system more solid and non-dependent. This main </w:delText>
        </w:r>
        <w:r w:rsidR="00985402" w:rsidDel="00B709CC">
          <w:rPr>
            <w:lang w:val="en-GB"/>
          </w:rPr>
          <w:delText xml:space="preserve">steam for auxiliary consumptions </w:delText>
        </w:r>
        <w:r w:rsidDel="00B709CC">
          <w:rPr>
            <w:lang w:val="en-GB"/>
          </w:rPr>
          <w:delText xml:space="preserve">could be deliver </w:delText>
        </w:r>
        <w:r w:rsidR="00985402" w:rsidDel="00B709CC">
          <w:rPr>
            <w:lang w:val="en-GB"/>
          </w:rPr>
          <w:delText>as steam supply to medium pressure header by means of a main steam attemperation valve</w:delText>
        </w:r>
        <w:r w:rsidDel="00B709CC">
          <w:rPr>
            <w:lang w:val="en-GB"/>
          </w:rPr>
          <w:delText>, as main steam for turbine sealing or after tempered to ejectors to maintain or generate the vacuum conditions of the plant.</w:delText>
        </w:r>
        <w:bookmarkStart w:id="347" w:name="_Toc136709560"/>
        <w:bookmarkEnd w:id="347"/>
      </w:del>
    </w:p>
    <w:p w14:paraId="1292D2BA" w14:textId="4BB87311" w:rsidR="00E97D15" w:rsidDel="00B709CC" w:rsidRDefault="00E97D15" w:rsidP="00985402">
      <w:pPr>
        <w:pStyle w:val="Prrafo"/>
        <w:rPr>
          <w:del w:id="348" w:author="Ana Martín Arribas" w:date="2023-06-03T18:27:00Z"/>
          <w:lang w:val="en-GB"/>
        </w:rPr>
      </w:pPr>
      <w:del w:id="349" w:author="Ana Martín Arribas" w:date="2023-06-03T18:27:00Z">
        <w:r w:rsidDel="00B709CC">
          <w:rPr>
            <w:lang w:val="en-GB"/>
          </w:rPr>
          <w:delText>The interconnection header between boilers consists of:</w:delText>
        </w:r>
        <w:bookmarkStart w:id="350" w:name="_Toc136709561"/>
        <w:bookmarkEnd w:id="350"/>
      </w:del>
    </w:p>
    <w:p w14:paraId="61EAC035" w14:textId="251E053C" w:rsidR="00E97D15" w:rsidDel="00B709CC" w:rsidRDefault="00E97D15" w:rsidP="00814B8C">
      <w:pPr>
        <w:pStyle w:val="Prrafo"/>
        <w:numPr>
          <w:ilvl w:val="0"/>
          <w:numId w:val="7"/>
        </w:numPr>
        <w:rPr>
          <w:del w:id="351" w:author="Ana Martín Arribas" w:date="2023-06-03T18:27:00Z"/>
          <w:lang w:val="en-GB"/>
        </w:rPr>
      </w:pPr>
      <w:del w:id="352" w:author="Ana Martín Arribas" w:date="2023-06-03T18:27:00Z">
        <w:r w:rsidDel="00B709CC">
          <w:rPr>
            <w:lang w:val="en-GB"/>
          </w:rPr>
          <w:delText>Two (2) double motor operated isolation, each one with one (1) valve controlled remotely (B0LBA30AA301) and the other one (1) locally, with its corresponding drain connection double isolated. One (1) of each double isolation is located at connection inlet with the boiler inlet lines to allow the operation of the common consumers of this header with one or both boilers supply but at the same time allowing the isolation of each boiler in case of being out of operation.</w:delText>
        </w:r>
        <w:bookmarkStart w:id="353" w:name="_Toc136709562"/>
        <w:bookmarkEnd w:id="353"/>
      </w:del>
    </w:p>
    <w:p w14:paraId="71A9C9AA" w14:textId="44C4DB77" w:rsidR="00985402" w:rsidDel="00B709CC" w:rsidRDefault="001F0AF6" w:rsidP="00814B8C">
      <w:pPr>
        <w:pStyle w:val="Prrafo"/>
        <w:numPr>
          <w:ilvl w:val="0"/>
          <w:numId w:val="7"/>
        </w:numPr>
        <w:rPr>
          <w:del w:id="354" w:author="Ana Martín Arribas" w:date="2023-06-03T18:27:00Z"/>
          <w:lang w:val="en-GB"/>
        </w:rPr>
      </w:pPr>
      <w:del w:id="355" w:author="Ana Martín Arribas" w:date="2023-06-03T18:27:00Z">
        <w:r w:rsidDel="00B709CC">
          <w:rPr>
            <w:lang w:val="en-GB"/>
          </w:rPr>
          <w:delText>One (1) connection to the supply header for the Main Steam Attemperation valve (B0LBA30AA401) and for District Heating Attemperation valve (B0LBA31AA401) in order to be able to provide steam for district heating, Deaerator &amp; Feedwater Tank</w:delText>
        </w:r>
        <w:r w:rsidR="00756CD4" w:rsidDel="00B709CC">
          <w:rPr>
            <w:lang w:val="en-GB"/>
          </w:rPr>
          <w:delText xml:space="preserve"> (B0LAA10BB001)</w:delText>
        </w:r>
        <w:r w:rsidDel="00B709CC">
          <w:rPr>
            <w:lang w:val="en-GB"/>
          </w:rPr>
          <w:delText xml:space="preserve"> and Boiler </w:delText>
        </w:r>
        <w:r w:rsidR="00346549" w:rsidDel="00B709CC">
          <w:rPr>
            <w:lang w:val="en-GB"/>
          </w:rPr>
          <w:delText>1 &amp; 2</w:delText>
        </w:r>
        <w:r w:rsidDel="00B709CC">
          <w:rPr>
            <w:lang w:val="en-GB"/>
          </w:rPr>
          <w:delText xml:space="preserve"> preheaters in case of the steam turbine would be out of operation or on standby.</w:delText>
        </w:r>
        <w:bookmarkStart w:id="356" w:name="_Toc136709563"/>
        <w:bookmarkEnd w:id="356"/>
      </w:del>
    </w:p>
    <w:p w14:paraId="1CC7CA50" w14:textId="2353AF4C" w:rsidR="001F0AF6" w:rsidRPr="00F51690" w:rsidDel="00B709CC" w:rsidRDefault="001F0AF6" w:rsidP="00814B8C">
      <w:pPr>
        <w:pStyle w:val="Prrafo"/>
        <w:numPr>
          <w:ilvl w:val="0"/>
          <w:numId w:val="7"/>
        </w:numPr>
        <w:rPr>
          <w:del w:id="357" w:author="Ana Martín Arribas" w:date="2023-06-03T18:27:00Z"/>
          <w:b/>
          <w:bCs/>
          <w:lang w:val="en-GB"/>
        </w:rPr>
      </w:pPr>
      <w:del w:id="358" w:author="Ana Martín Arribas" w:date="2023-06-03T18:27:00Z">
        <w:r w:rsidRPr="001F0AF6" w:rsidDel="00B709CC">
          <w:rPr>
            <w:lang w:val="en-GB"/>
          </w:rPr>
          <w:delText xml:space="preserve">One (1) connection to the supply header for steam turbine sealing and steam ejectors in order not to require auxiliary boiler </w:delText>
        </w:r>
        <w:r w:rsidR="00F51690" w:rsidRPr="001F0AF6" w:rsidDel="00B709CC">
          <w:rPr>
            <w:lang w:val="en-GB"/>
          </w:rPr>
          <w:delText>existence</w:delText>
        </w:r>
        <w:r w:rsidRPr="001F0AF6" w:rsidDel="00B709CC">
          <w:rPr>
            <w:lang w:val="en-GB"/>
          </w:rPr>
          <w:delText xml:space="preserve"> or steam turbine running to their operation.</w:delText>
        </w:r>
        <w:r w:rsidR="00F51690" w:rsidDel="00B709CC">
          <w:rPr>
            <w:lang w:val="en-GB"/>
          </w:rPr>
          <w:delText>z</w:delText>
        </w:r>
        <w:bookmarkStart w:id="359" w:name="_Toc136709564"/>
        <w:bookmarkEnd w:id="359"/>
      </w:del>
    </w:p>
    <w:p w14:paraId="13BE2803" w14:textId="1E4F8694" w:rsidR="00F51690" w:rsidDel="00B709CC" w:rsidRDefault="00F51690" w:rsidP="00F51690">
      <w:pPr>
        <w:pStyle w:val="Prrafo"/>
        <w:rPr>
          <w:del w:id="360" w:author="Ana Martín Arribas" w:date="2023-06-03T18:27:00Z"/>
          <w:lang w:val="en-GB"/>
        </w:rPr>
      </w:pPr>
      <w:del w:id="361" w:author="Ana Martín Arribas" w:date="2023-06-03T18:27:00Z">
        <w:r w:rsidDel="00B709CC">
          <w:rPr>
            <w:lang w:val="en-GB"/>
          </w:rPr>
          <w:delText>The turbine sealing line have the following elements:</w:delText>
        </w:r>
        <w:bookmarkStart w:id="362" w:name="_Toc136709565"/>
        <w:bookmarkEnd w:id="362"/>
      </w:del>
    </w:p>
    <w:p w14:paraId="5930C1C6" w14:textId="2160855E" w:rsidR="00F51690" w:rsidDel="00B709CC" w:rsidRDefault="00F51690" w:rsidP="00814B8C">
      <w:pPr>
        <w:pStyle w:val="Prrafo"/>
        <w:numPr>
          <w:ilvl w:val="0"/>
          <w:numId w:val="7"/>
        </w:numPr>
        <w:rPr>
          <w:del w:id="363" w:author="Ana Martín Arribas" w:date="2023-06-03T18:27:00Z"/>
          <w:lang w:val="en-GB"/>
        </w:rPr>
      </w:pPr>
      <w:del w:id="364" w:author="Ana Martín Arribas" w:date="2023-06-03T18:27:00Z">
        <w:r w:rsidDel="00B709CC">
          <w:rPr>
            <w:lang w:val="en-GB"/>
          </w:rPr>
          <w:delText>One (1) drain pot (B0LBW10) to collect and drain the condensate that could be produced in steam turbine sealing line. The pot consists of:</w:delText>
        </w:r>
        <w:bookmarkStart w:id="365" w:name="_Toc136709566"/>
        <w:bookmarkEnd w:id="365"/>
      </w:del>
    </w:p>
    <w:p w14:paraId="3E86A3F8" w14:textId="4581F624" w:rsidR="00F51690" w:rsidDel="00B709CC" w:rsidRDefault="00F51690" w:rsidP="00814B8C">
      <w:pPr>
        <w:pStyle w:val="Prrafo"/>
        <w:numPr>
          <w:ilvl w:val="1"/>
          <w:numId w:val="7"/>
        </w:numPr>
        <w:rPr>
          <w:del w:id="366" w:author="Ana Martín Arribas" w:date="2023-06-03T18:27:00Z"/>
          <w:lang w:val="en-GB"/>
        </w:rPr>
      </w:pPr>
      <w:del w:id="367" w:author="Ana Martín Arribas" w:date="2023-06-03T18:27:00Z">
        <w:r w:rsidDel="00B709CC">
          <w:rPr>
            <w:lang w:val="en-GB"/>
          </w:rPr>
          <w:delText>A main line equipped with a temperature transmitter (B0LW10CT002) for pot’s motorized valve automatic control.</w:delText>
        </w:r>
        <w:bookmarkStart w:id="368" w:name="_Toc136709567"/>
        <w:bookmarkEnd w:id="368"/>
      </w:del>
    </w:p>
    <w:p w14:paraId="4E4D2F2B" w14:textId="34BE1FC7" w:rsidR="00F51690" w:rsidDel="00B709CC" w:rsidRDefault="00F51690" w:rsidP="00814B8C">
      <w:pPr>
        <w:pStyle w:val="Prrafo"/>
        <w:numPr>
          <w:ilvl w:val="1"/>
          <w:numId w:val="7"/>
        </w:numPr>
        <w:rPr>
          <w:del w:id="369" w:author="Ana Martín Arribas" w:date="2023-06-03T18:27:00Z"/>
          <w:lang w:val="en-GB"/>
        </w:rPr>
      </w:pPr>
      <w:del w:id="370" w:author="Ana Martín Arribas" w:date="2023-06-03T18:27:00Z">
        <w:r w:rsidDel="00B709CC">
          <w:rPr>
            <w:lang w:val="en-GB"/>
          </w:rPr>
          <w:delText>A secondary line connected to atmospheric drain tank condensate header fitted with a motorized operated valve (B0LBW10AA301) and an isolation valve.</w:delText>
        </w:r>
        <w:bookmarkStart w:id="371" w:name="_Toc136709568"/>
        <w:bookmarkEnd w:id="371"/>
      </w:del>
    </w:p>
    <w:p w14:paraId="021768CE" w14:textId="443D2400" w:rsidR="00F51690" w:rsidRPr="00E97D15" w:rsidDel="00B709CC" w:rsidRDefault="00F51690" w:rsidP="00814B8C">
      <w:pPr>
        <w:pStyle w:val="Prrafo"/>
        <w:numPr>
          <w:ilvl w:val="1"/>
          <w:numId w:val="7"/>
        </w:numPr>
        <w:rPr>
          <w:del w:id="372" w:author="Ana Martín Arribas" w:date="2023-06-03T18:27:00Z"/>
          <w:lang w:val="en-GB"/>
        </w:rPr>
      </w:pPr>
      <w:del w:id="373" w:author="Ana Martín Arribas" w:date="2023-06-03T18:27:00Z">
        <w:r w:rsidDel="00B709CC">
          <w:rPr>
            <w:lang w:val="en-GB"/>
          </w:rPr>
          <w:delText>A manual drain line with a screw connection at the end and double isolation.</w:delText>
        </w:r>
        <w:bookmarkStart w:id="374" w:name="_Toc136709569"/>
        <w:bookmarkEnd w:id="374"/>
      </w:del>
    </w:p>
    <w:p w14:paraId="55D1EE23" w14:textId="6CF06843" w:rsidR="00F51690" w:rsidDel="00B709CC" w:rsidRDefault="00F51690" w:rsidP="00814B8C">
      <w:pPr>
        <w:pStyle w:val="Prrafo"/>
        <w:numPr>
          <w:ilvl w:val="0"/>
          <w:numId w:val="7"/>
        </w:numPr>
        <w:rPr>
          <w:del w:id="375" w:author="Ana Martín Arribas" w:date="2023-06-03T18:27:00Z"/>
          <w:lang w:val="en-GB"/>
        </w:rPr>
      </w:pPr>
      <w:del w:id="376" w:author="Ana Martín Arribas" w:date="2023-06-03T18:27:00Z">
        <w:r w:rsidDel="00B709CC">
          <w:rPr>
            <w:lang w:val="en-GB"/>
          </w:rPr>
          <w:delText>Two (2) test points, one (1) for pressure (B0LBW10CP801) and the other one (1) for temperature (B0LBW10CT801).</w:delText>
        </w:r>
        <w:bookmarkStart w:id="377" w:name="_Toc136709570"/>
        <w:bookmarkEnd w:id="377"/>
      </w:del>
    </w:p>
    <w:p w14:paraId="44002E43" w14:textId="77F7BCA1" w:rsidR="00F51690" w:rsidRPr="00F51690" w:rsidDel="00B709CC" w:rsidRDefault="00F51690" w:rsidP="00814B8C">
      <w:pPr>
        <w:pStyle w:val="Prrafo"/>
        <w:numPr>
          <w:ilvl w:val="0"/>
          <w:numId w:val="7"/>
        </w:numPr>
        <w:rPr>
          <w:del w:id="378" w:author="Ana Martín Arribas" w:date="2023-06-03T18:27:00Z"/>
          <w:lang w:val="en-GB"/>
        </w:rPr>
      </w:pPr>
      <w:del w:id="379" w:author="Ana Martín Arribas" w:date="2023-06-03T18:27:00Z">
        <w:r w:rsidDel="00B709CC">
          <w:rPr>
            <w:lang w:val="en-GB"/>
          </w:rPr>
          <w:delText>Two (2) transmitters, one (1) for pressure (B0LBW10CP001) and the other one (1) for temperature (B0LBW10CT001). These instruments are dependent of steam turbine supplier for information and/or control.</w:delText>
        </w:r>
        <w:bookmarkStart w:id="380" w:name="_Toc136709571"/>
        <w:bookmarkEnd w:id="380"/>
      </w:del>
    </w:p>
    <w:p w14:paraId="17411195" w14:textId="73A7B26B" w:rsidR="008D5FCE" w:rsidDel="00B709CC" w:rsidRDefault="001F0AF6" w:rsidP="00FC68D6">
      <w:pPr>
        <w:pStyle w:val="Ttulo3"/>
        <w:rPr>
          <w:del w:id="381" w:author="Ana Martín Arribas" w:date="2023-06-03T18:27:00Z"/>
        </w:rPr>
      </w:pPr>
      <w:del w:id="382" w:author="Ana Martín Arribas" w:date="2023-06-03T18:27:00Z">
        <w:r w:rsidRPr="001F0AF6" w:rsidDel="00B709CC">
          <w:delText xml:space="preserve">Medium </w:delText>
        </w:r>
        <w:r w:rsidDel="00B709CC">
          <w:delText xml:space="preserve">Pressure </w:delText>
        </w:r>
        <w:r w:rsidRPr="001F0AF6" w:rsidDel="00B709CC">
          <w:delText>Steam Supply</w:delText>
        </w:r>
        <w:bookmarkStart w:id="383" w:name="_Toc136709572"/>
        <w:bookmarkEnd w:id="383"/>
      </w:del>
    </w:p>
    <w:p w14:paraId="54EF6549" w14:textId="590E652D" w:rsidR="001F0AF6" w:rsidDel="00B709CC" w:rsidRDefault="001F0AF6" w:rsidP="001F0AF6">
      <w:pPr>
        <w:pStyle w:val="Prrafo"/>
        <w:rPr>
          <w:del w:id="384" w:author="Ana Martín Arribas" w:date="2023-06-03T18:27:00Z"/>
          <w:lang w:val="en-GB"/>
        </w:rPr>
      </w:pPr>
      <w:del w:id="385" w:author="Ana Martín Arribas" w:date="2023-06-03T18:27:00Z">
        <w:r w:rsidDel="00B709CC">
          <w:rPr>
            <w:lang w:val="en-GB"/>
          </w:rPr>
          <w:delText>Medium pressure steam supply subsystem comprise the auxiliary steam / MP steam header distribution and its sources of supply.</w:delText>
        </w:r>
        <w:r w:rsidR="00346549" w:rsidDel="00B709CC">
          <w:rPr>
            <w:lang w:val="en-GB"/>
          </w:rPr>
          <w:delText xml:space="preserve"> It is in charge of supply to the Deaerator &amp; Feedwater Tank and the Boiler 1 &amp; 2 air preheaters (LP side of the Primary air Preheaters [</w:delText>
        </w:r>
        <w:r w:rsidR="00346549" w:rsidRPr="00346549" w:rsidDel="00B709CC">
          <w:rPr>
            <w:lang w:val="en-GB"/>
          </w:rPr>
          <w:delText>B1</w:delText>
        </w:r>
        <w:r w:rsidR="00346549" w:rsidDel="00B709CC">
          <w:rPr>
            <w:lang w:val="en-GB"/>
          </w:rPr>
          <w:delText>/2</w:delText>
        </w:r>
        <w:r w:rsidR="00346549" w:rsidRPr="00346549" w:rsidDel="00B709CC">
          <w:rPr>
            <w:lang w:val="en-GB"/>
          </w:rPr>
          <w:delText>HLC10AC001</w:delText>
        </w:r>
        <w:r w:rsidR="00346549" w:rsidDel="00B709CC">
          <w:rPr>
            <w:lang w:val="en-GB"/>
          </w:rPr>
          <w:delText>], Secondary Air Preheaters [</w:delText>
        </w:r>
        <w:r w:rsidR="00346549" w:rsidRPr="00346549" w:rsidDel="00B709CC">
          <w:rPr>
            <w:lang w:val="en-GB"/>
          </w:rPr>
          <w:delText>B1</w:delText>
        </w:r>
        <w:r w:rsidR="00346549" w:rsidDel="00B709CC">
          <w:rPr>
            <w:lang w:val="en-GB"/>
          </w:rPr>
          <w:delText>/2HLC20</w:delText>
        </w:r>
        <w:r w:rsidR="00346549" w:rsidRPr="00346549" w:rsidDel="00B709CC">
          <w:rPr>
            <w:lang w:val="en-GB"/>
          </w:rPr>
          <w:delText>AC001</w:delText>
        </w:r>
        <w:r w:rsidR="00346549" w:rsidDel="00B709CC">
          <w:rPr>
            <w:lang w:val="en-GB"/>
          </w:rPr>
          <w:delText>] and Sealing Air Preheaters [</w:delText>
        </w:r>
        <w:r w:rsidR="00346549" w:rsidRPr="00346549" w:rsidDel="00B709CC">
          <w:rPr>
            <w:lang w:val="en-GB"/>
          </w:rPr>
          <w:delText>B1</w:delText>
        </w:r>
        <w:r w:rsidR="00346549" w:rsidDel="00B709CC">
          <w:rPr>
            <w:lang w:val="en-GB"/>
          </w:rPr>
          <w:delText>/2</w:delText>
        </w:r>
        <w:r w:rsidR="00346549" w:rsidRPr="00346549" w:rsidDel="00B709CC">
          <w:rPr>
            <w:lang w:val="en-GB"/>
          </w:rPr>
          <w:delText>HMW10AC001</w:delText>
        </w:r>
        <w:r w:rsidR="00346549" w:rsidDel="00B709CC">
          <w:rPr>
            <w:lang w:val="en-GB"/>
          </w:rPr>
          <w:delText>]) at the conditions required.</w:delText>
        </w:r>
        <w:bookmarkStart w:id="386" w:name="_Toc136709573"/>
        <w:bookmarkEnd w:id="386"/>
      </w:del>
    </w:p>
    <w:p w14:paraId="616740D8" w14:textId="2E39FE29" w:rsidR="00346549" w:rsidDel="00B709CC" w:rsidRDefault="001F0AF6" w:rsidP="001F0AF6">
      <w:pPr>
        <w:pStyle w:val="Prrafo"/>
        <w:rPr>
          <w:del w:id="387" w:author="Ana Martín Arribas" w:date="2023-06-03T18:27:00Z"/>
          <w:lang w:val="en-GB"/>
        </w:rPr>
      </w:pPr>
      <w:del w:id="388" w:author="Ana Martín Arribas" w:date="2023-06-03T18:27:00Z">
        <w:r w:rsidDel="00B709CC">
          <w:rPr>
            <w:lang w:val="en-GB"/>
          </w:rPr>
          <w:delText>The MP steam header could be feed from three (3) different sources</w:delText>
        </w:r>
        <w:r w:rsidR="00346549" w:rsidDel="00B709CC">
          <w:rPr>
            <w:lang w:val="en-GB"/>
          </w:rPr>
          <w:delText>:</w:delText>
        </w:r>
        <w:r w:rsidDel="00B709CC">
          <w:rPr>
            <w:lang w:val="en-GB"/>
          </w:rPr>
          <w:delText xml:space="preserve"> </w:delText>
        </w:r>
        <w:bookmarkStart w:id="389" w:name="_Toc136709574"/>
        <w:bookmarkEnd w:id="389"/>
      </w:del>
    </w:p>
    <w:p w14:paraId="5E50539F" w14:textId="5A9DD83C" w:rsidR="001F0AF6" w:rsidDel="00B709CC" w:rsidRDefault="00346549" w:rsidP="00814B8C">
      <w:pPr>
        <w:pStyle w:val="Prrafo"/>
        <w:numPr>
          <w:ilvl w:val="0"/>
          <w:numId w:val="7"/>
        </w:numPr>
        <w:rPr>
          <w:del w:id="390" w:author="Ana Martín Arribas" w:date="2023-06-03T18:27:00Z"/>
          <w:lang w:val="en-GB"/>
        </w:rPr>
      </w:pPr>
      <w:del w:id="391" w:author="Ana Martín Arribas" w:date="2023-06-03T18:27:00Z">
        <w:r w:rsidDel="00B709CC">
          <w:rPr>
            <w:lang w:val="en-GB"/>
          </w:rPr>
          <w:delText>M</w:delText>
        </w:r>
        <w:r w:rsidR="001F0AF6" w:rsidDel="00B709CC">
          <w:rPr>
            <w:lang w:val="en-GB"/>
          </w:rPr>
          <w:delText xml:space="preserve">ain </w:delText>
        </w:r>
        <w:r w:rsidDel="00B709CC">
          <w:rPr>
            <w:lang w:val="en-GB"/>
          </w:rPr>
          <w:delText>source of supply</w:delText>
        </w:r>
        <w:r w:rsidR="001F0AF6" w:rsidDel="00B709CC">
          <w:rPr>
            <w:lang w:val="en-GB"/>
          </w:rPr>
          <w:delText xml:space="preserve"> is the steam coming from the steam turbine</w:delText>
        </w:r>
        <w:r w:rsidDel="00B709CC">
          <w:rPr>
            <w:lang w:val="en-GB"/>
          </w:rPr>
          <w:delText>’s</w:delText>
        </w:r>
        <w:r w:rsidR="001F0AF6" w:rsidDel="00B709CC">
          <w:rPr>
            <w:lang w:val="en-GB"/>
          </w:rPr>
          <w:delText xml:space="preserve"> III</w:delText>
        </w:r>
        <w:r w:rsidDel="00B709CC">
          <w:rPr>
            <w:lang w:val="en-GB"/>
          </w:rPr>
          <w:delText xml:space="preserve"> extraction</w:delText>
        </w:r>
        <w:r w:rsidR="001F0AF6" w:rsidDel="00B709CC">
          <w:rPr>
            <w:lang w:val="en-GB"/>
          </w:rPr>
          <w:delText xml:space="preserve"> that is specifically design for this supply</w:delText>
        </w:r>
        <w:r w:rsidDel="00B709CC">
          <w:rPr>
            <w:lang w:val="en-GB"/>
          </w:rPr>
          <w:delText>.</w:delText>
        </w:r>
        <w:bookmarkStart w:id="392" w:name="_Toc136709575"/>
        <w:bookmarkEnd w:id="392"/>
      </w:del>
    </w:p>
    <w:p w14:paraId="456D8C04" w14:textId="0453155D" w:rsidR="00346549" w:rsidDel="00B709CC" w:rsidRDefault="00346549" w:rsidP="00814B8C">
      <w:pPr>
        <w:pStyle w:val="Prrafo"/>
        <w:numPr>
          <w:ilvl w:val="0"/>
          <w:numId w:val="7"/>
        </w:numPr>
        <w:rPr>
          <w:del w:id="393" w:author="Ana Martín Arribas" w:date="2023-06-03T18:27:00Z"/>
          <w:lang w:val="en-GB"/>
        </w:rPr>
      </w:pPr>
      <w:del w:id="394" w:author="Ana Martín Arribas" w:date="2023-06-03T18:27:00Z">
        <w:r w:rsidDel="00B709CC">
          <w:rPr>
            <w:lang w:val="en-GB"/>
          </w:rPr>
          <w:delText>Second source of supply is by means of the steam turbine’s IV extraction. To use this source of supply, due to its conditions, the steam coming from the turbine shall be condition by the IV Extraction Conditioning Valve (B0LBD10AA401). This source in normal or standard operation shall not be used is only destined to be used in case that the III Extraction of the turbine cannot operate for anyway or if it cannot provide the steam conditions required for the consumers.</w:delText>
        </w:r>
        <w:bookmarkStart w:id="395" w:name="_Toc136709576"/>
        <w:bookmarkEnd w:id="395"/>
      </w:del>
    </w:p>
    <w:p w14:paraId="4987F995" w14:textId="54D7E4A3" w:rsidR="00346549" w:rsidDel="00B709CC" w:rsidRDefault="00346549" w:rsidP="00814B8C">
      <w:pPr>
        <w:pStyle w:val="Prrafo"/>
        <w:numPr>
          <w:ilvl w:val="0"/>
          <w:numId w:val="7"/>
        </w:numPr>
        <w:rPr>
          <w:del w:id="396" w:author="Ana Martín Arribas" w:date="2023-06-03T18:27:00Z"/>
          <w:lang w:val="en-GB"/>
        </w:rPr>
      </w:pPr>
      <w:del w:id="397" w:author="Ana Martín Arribas" w:date="2023-06-03T18:27:00Z">
        <w:r w:rsidDel="00B709CC">
          <w:rPr>
            <w:lang w:val="en-GB"/>
          </w:rPr>
          <w:delText>The third source of supply is by means of the Main Steam Attemperation valve. As it is commented before this way of supply is destined to be used when the steam turbine is out of operation or on standby thus it cannot export steam by its extractions.</w:delText>
        </w:r>
        <w:bookmarkStart w:id="398" w:name="_Toc136709577"/>
        <w:bookmarkEnd w:id="398"/>
      </w:del>
    </w:p>
    <w:p w14:paraId="09CC8551" w14:textId="15880F1C" w:rsidR="00346549" w:rsidDel="00B709CC" w:rsidRDefault="00F93DCA" w:rsidP="00346549">
      <w:pPr>
        <w:pStyle w:val="Prrafo"/>
        <w:rPr>
          <w:del w:id="399" w:author="Ana Martín Arribas" w:date="2023-06-03T18:27:00Z"/>
          <w:lang w:val="en-GB"/>
        </w:rPr>
      </w:pPr>
      <w:del w:id="400" w:author="Ana Martín Arribas" w:date="2023-06-03T18:27:00Z">
        <w:r w:rsidDel="00B709CC">
          <w:rPr>
            <w:lang w:val="en-GB"/>
          </w:rPr>
          <w:delText>The III extraction header flows to the MP steam / Auxiliary steam header that it is connected with the outlet lines of the IV Extraction Conditioning Valve and Main Steam Attemperation valve in such way that these auxiliary sources could substitute the III Extraction supply in case of being necessary. MP steam header is in charge of supply steam to the DA &amp; FWT and to the boilers preheaters. For this last purpose it is connected to Air preheaters header that redirect the flow to the Boiler 1 &amp; 2 in two (2) separates connections. Each of these boilers connections lead the steam to the primary, secondary and sealing air preheaters of each boiler.</w:delText>
        </w:r>
        <w:bookmarkStart w:id="401" w:name="_Toc136709578"/>
        <w:bookmarkEnd w:id="401"/>
      </w:del>
    </w:p>
    <w:p w14:paraId="558A7D38" w14:textId="7E7586BD" w:rsidR="00F93DCA" w:rsidDel="00B709CC" w:rsidRDefault="00F93DCA" w:rsidP="00346549">
      <w:pPr>
        <w:pStyle w:val="Prrafo"/>
        <w:rPr>
          <w:del w:id="402" w:author="Ana Martín Arribas" w:date="2023-06-03T18:27:00Z"/>
          <w:lang w:val="en-GB"/>
        </w:rPr>
      </w:pPr>
      <w:del w:id="403" w:author="Ana Martín Arribas" w:date="2023-06-03T18:27:00Z">
        <w:r w:rsidDel="00B709CC">
          <w:rPr>
            <w:lang w:val="en-GB"/>
          </w:rPr>
          <w:delText>The III Extraction header have the following elements:</w:delText>
        </w:r>
        <w:bookmarkStart w:id="404" w:name="_Toc136709579"/>
        <w:bookmarkEnd w:id="404"/>
      </w:del>
    </w:p>
    <w:p w14:paraId="7C38ABA2" w14:textId="4EFA4043" w:rsidR="00F93DCA" w:rsidDel="00B709CC" w:rsidRDefault="003D0C82" w:rsidP="00814B8C">
      <w:pPr>
        <w:pStyle w:val="Prrafo"/>
        <w:numPr>
          <w:ilvl w:val="0"/>
          <w:numId w:val="7"/>
        </w:numPr>
        <w:rPr>
          <w:del w:id="405" w:author="Ana Martín Arribas" w:date="2023-06-03T18:27:00Z"/>
          <w:lang w:val="en-GB"/>
        </w:rPr>
      </w:pPr>
      <w:del w:id="406" w:author="Ana Martín Arribas" w:date="2023-06-03T18:27:00Z">
        <w:r w:rsidDel="00B709CC">
          <w:rPr>
            <w:lang w:val="en-GB"/>
          </w:rPr>
          <w:delText>Two (2)</w:delText>
        </w:r>
        <w:r w:rsidR="00596387" w:rsidDel="00B709CC">
          <w:rPr>
            <w:lang w:val="en-GB"/>
          </w:rPr>
          <w:delText xml:space="preserve"> test points, one (1) for pressure (B0LBD20CP801) and the other one (1) for temperature (B0LBD20CT801).</w:delText>
        </w:r>
        <w:bookmarkStart w:id="407" w:name="_Toc136709580"/>
        <w:bookmarkEnd w:id="407"/>
      </w:del>
    </w:p>
    <w:p w14:paraId="1296C911" w14:textId="19A3162A" w:rsidR="00596387" w:rsidDel="00B709CC" w:rsidRDefault="00596387" w:rsidP="00814B8C">
      <w:pPr>
        <w:pStyle w:val="Prrafo"/>
        <w:numPr>
          <w:ilvl w:val="0"/>
          <w:numId w:val="7"/>
        </w:numPr>
        <w:rPr>
          <w:del w:id="408" w:author="Ana Martín Arribas" w:date="2023-06-03T18:27:00Z"/>
          <w:lang w:val="en-GB"/>
        </w:rPr>
      </w:pPr>
      <w:del w:id="409" w:author="Ana Martín Arribas" w:date="2023-06-03T18:27:00Z">
        <w:r w:rsidDel="00B709CC">
          <w:rPr>
            <w:lang w:val="en-GB"/>
          </w:rPr>
          <w:delText>Two (2) transmitters, one (1) for pressure (B0LBD20CP001) and the othe</w:delText>
        </w:r>
        <w:r w:rsidR="004E5032" w:rsidDel="00B709CC">
          <w:rPr>
            <w:lang w:val="en-GB"/>
          </w:rPr>
          <w:delText>r one (1) for temperature (B0LBD</w:delText>
        </w:r>
        <w:r w:rsidDel="00B709CC">
          <w:rPr>
            <w:lang w:val="en-GB"/>
          </w:rPr>
          <w:delText xml:space="preserve">20CT001). </w:delText>
        </w:r>
        <w:r w:rsidR="00F51690" w:rsidDel="00B709CC">
          <w:rPr>
            <w:lang w:val="en-GB"/>
          </w:rPr>
          <w:delText>These instruments are d</w:delText>
        </w:r>
        <w:r w:rsidDel="00B709CC">
          <w:rPr>
            <w:lang w:val="en-GB"/>
          </w:rPr>
          <w:delText>ependent of steam turbine supplier for information and/or control.</w:delText>
        </w:r>
        <w:bookmarkStart w:id="410" w:name="_Toc136709581"/>
        <w:bookmarkEnd w:id="410"/>
      </w:del>
    </w:p>
    <w:p w14:paraId="5885FE8D" w14:textId="4B717B63" w:rsidR="00596387" w:rsidDel="00B709CC" w:rsidRDefault="00596387" w:rsidP="00814B8C">
      <w:pPr>
        <w:pStyle w:val="Prrafo"/>
        <w:numPr>
          <w:ilvl w:val="0"/>
          <w:numId w:val="7"/>
        </w:numPr>
        <w:rPr>
          <w:del w:id="411" w:author="Ana Martín Arribas" w:date="2023-06-03T18:27:00Z"/>
          <w:lang w:val="en-GB"/>
        </w:rPr>
      </w:pPr>
      <w:del w:id="412" w:author="Ana Martín Arribas" w:date="2023-06-03T18:27:00Z">
        <w:r w:rsidDel="00B709CC">
          <w:rPr>
            <w:lang w:val="en-GB"/>
          </w:rPr>
          <w:delText xml:space="preserve">One (1) non return valve assisted pneumatically (B0LBD20AA301) </w:delText>
        </w:r>
        <w:r w:rsidR="005E0363" w:rsidDel="00B709CC">
          <w:rPr>
            <w:lang w:val="en-GB"/>
          </w:rPr>
          <w:delText xml:space="preserve">and one (1) </w:delText>
        </w:r>
        <w:r w:rsidDel="00B709CC">
          <w:rPr>
            <w:lang w:val="en-GB"/>
          </w:rPr>
          <w:delText>motor operated valve for isolation (B0LBD20AA302).</w:delText>
        </w:r>
        <w:r w:rsidR="005E0363" w:rsidDel="00B709CC">
          <w:rPr>
            <w:lang w:val="en-GB"/>
          </w:rPr>
          <w:delText xml:space="preserve"> Between both valves there is a drain connection with a screw end and a manual isolation valve.</w:delText>
        </w:r>
        <w:bookmarkStart w:id="413" w:name="_Toc136709582"/>
        <w:bookmarkEnd w:id="413"/>
      </w:del>
    </w:p>
    <w:p w14:paraId="12136456" w14:textId="5630FFF7" w:rsidR="00596387" w:rsidDel="00B709CC" w:rsidRDefault="00596387" w:rsidP="00814B8C">
      <w:pPr>
        <w:pStyle w:val="Prrafo"/>
        <w:numPr>
          <w:ilvl w:val="0"/>
          <w:numId w:val="7"/>
        </w:numPr>
        <w:rPr>
          <w:del w:id="414" w:author="Ana Martín Arribas" w:date="2023-06-03T18:27:00Z"/>
          <w:lang w:val="en-GB"/>
        </w:rPr>
      </w:pPr>
      <w:del w:id="415" w:author="Ana Martín Arribas" w:date="2023-06-03T18:27:00Z">
        <w:r w:rsidDel="00B709CC">
          <w:rPr>
            <w:lang w:val="en-GB"/>
          </w:rPr>
          <w:delText>One (1) drain pot (B0LBD20) to collect and drain the condensate that could be produced in the II</w:delText>
        </w:r>
        <w:r w:rsidR="00756CD4" w:rsidDel="00B709CC">
          <w:rPr>
            <w:lang w:val="en-GB"/>
          </w:rPr>
          <w:delText>I</w:delText>
        </w:r>
        <w:r w:rsidDel="00B709CC">
          <w:rPr>
            <w:lang w:val="en-GB"/>
          </w:rPr>
          <w:delText xml:space="preserve"> extraction header. The pot consists of:</w:delText>
        </w:r>
        <w:bookmarkStart w:id="416" w:name="_Toc136709583"/>
        <w:bookmarkEnd w:id="416"/>
      </w:del>
    </w:p>
    <w:p w14:paraId="0CFCF07E" w14:textId="025AFBAC" w:rsidR="00596387" w:rsidDel="00B709CC" w:rsidRDefault="00596387" w:rsidP="00814B8C">
      <w:pPr>
        <w:pStyle w:val="Prrafo"/>
        <w:numPr>
          <w:ilvl w:val="1"/>
          <w:numId w:val="7"/>
        </w:numPr>
        <w:rPr>
          <w:del w:id="417" w:author="Ana Martín Arribas" w:date="2023-06-03T18:27:00Z"/>
          <w:lang w:val="en-GB"/>
        </w:rPr>
      </w:pPr>
      <w:del w:id="418" w:author="Ana Martín Arribas" w:date="2023-06-03T18:27:00Z">
        <w:r w:rsidDel="00B709CC">
          <w:rPr>
            <w:lang w:val="en-GB"/>
          </w:rPr>
          <w:delText>A main line equipped with a tempe</w:delText>
        </w:r>
        <w:r w:rsidR="002363A5" w:rsidDel="00B709CC">
          <w:rPr>
            <w:lang w:val="en-GB"/>
          </w:rPr>
          <w:delText>rature transmitter (B0LBD20CT002</w:delText>
        </w:r>
        <w:r w:rsidDel="00B709CC">
          <w:rPr>
            <w:lang w:val="en-GB"/>
          </w:rPr>
          <w:delText>) for pot’s motorized valve automatic control.</w:delText>
        </w:r>
        <w:bookmarkStart w:id="419" w:name="_Toc136709584"/>
        <w:bookmarkEnd w:id="419"/>
      </w:del>
    </w:p>
    <w:p w14:paraId="5EA2BC8E" w14:textId="78473262" w:rsidR="00596387" w:rsidDel="00B709CC" w:rsidRDefault="00596387" w:rsidP="00814B8C">
      <w:pPr>
        <w:pStyle w:val="Prrafo"/>
        <w:numPr>
          <w:ilvl w:val="1"/>
          <w:numId w:val="7"/>
        </w:numPr>
        <w:rPr>
          <w:del w:id="420" w:author="Ana Martín Arribas" w:date="2023-06-03T18:27:00Z"/>
          <w:lang w:val="en-GB"/>
        </w:rPr>
      </w:pPr>
      <w:del w:id="421" w:author="Ana Martín Arribas" w:date="2023-06-03T18:27:00Z">
        <w:r w:rsidDel="00B709CC">
          <w:rPr>
            <w:lang w:val="en-GB"/>
          </w:rPr>
          <w:delText>A secondary line connected to atmospheric drain tank condensate header fitted with a motorized operated valve (B0LBD20AA303).</w:delText>
        </w:r>
        <w:bookmarkStart w:id="422" w:name="_Toc136709585"/>
        <w:bookmarkEnd w:id="422"/>
      </w:del>
    </w:p>
    <w:p w14:paraId="242888ED" w14:textId="4376C903" w:rsidR="00596387" w:rsidDel="00B709CC" w:rsidRDefault="00596387" w:rsidP="00814B8C">
      <w:pPr>
        <w:pStyle w:val="Prrafo"/>
        <w:numPr>
          <w:ilvl w:val="1"/>
          <w:numId w:val="7"/>
        </w:numPr>
        <w:rPr>
          <w:del w:id="423" w:author="Ana Martín Arribas" w:date="2023-06-03T18:27:00Z"/>
          <w:lang w:val="en-GB"/>
        </w:rPr>
      </w:pPr>
      <w:del w:id="424" w:author="Ana Martín Arribas" w:date="2023-06-03T18:27:00Z">
        <w:r w:rsidDel="00B709CC">
          <w:rPr>
            <w:lang w:val="en-GB"/>
          </w:rPr>
          <w:delText>A manual drain line with a screw connection at the end with isolation.</w:delText>
        </w:r>
        <w:bookmarkStart w:id="425" w:name="_Toc136709586"/>
        <w:bookmarkEnd w:id="425"/>
      </w:del>
    </w:p>
    <w:p w14:paraId="2E37C314" w14:textId="0B20DBB0" w:rsidR="00596387" w:rsidDel="00B709CC" w:rsidRDefault="00596387" w:rsidP="00596387">
      <w:pPr>
        <w:pStyle w:val="Prrafo"/>
        <w:rPr>
          <w:del w:id="426" w:author="Ana Martín Arribas" w:date="2023-06-03T18:27:00Z"/>
          <w:lang w:val="en-GB"/>
        </w:rPr>
      </w:pPr>
      <w:del w:id="427" w:author="Ana Martín Arribas" w:date="2023-06-03T18:27:00Z">
        <w:r w:rsidDel="00B709CC">
          <w:rPr>
            <w:lang w:val="en-GB"/>
          </w:rPr>
          <w:delText>The auxiliary steam header have the following elements:</w:delText>
        </w:r>
        <w:bookmarkStart w:id="428" w:name="_Toc136709587"/>
        <w:bookmarkEnd w:id="428"/>
      </w:del>
    </w:p>
    <w:p w14:paraId="047FC066" w14:textId="5563C49C" w:rsidR="00596387" w:rsidDel="00B709CC" w:rsidRDefault="00596387" w:rsidP="00814B8C">
      <w:pPr>
        <w:pStyle w:val="Prrafo"/>
        <w:numPr>
          <w:ilvl w:val="0"/>
          <w:numId w:val="7"/>
        </w:numPr>
        <w:rPr>
          <w:del w:id="429" w:author="Ana Martín Arribas" w:date="2023-06-03T18:27:00Z"/>
          <w:lang w:val="en-GB"/>
        </w:rPr>
      </w:pPr>
      <w:del w:id="430" w:author="Ana Martín Arribas" w:date="2023-06-03T18:27:00Z">
        <w:r w:rsidDel="00B709CC">
          <w:rPr>
            <w:lang w:val="en-GB"/>
          </w:rPr>
          <w:delText>Three (3) connections for the different sources, one (1) for the III extraction, one (1) for the IV extra</w:delText>
        </w:r>
        <w:r w:rsidR="005E0363" w:rsidDel="00B709CC">
          <w:rPr>
            <w:lang w:val="en-GB"/>
          </w:rPr>
          <w:delText>ction conditioning valve outlet and the last one (1) for the Main Steam attemperation valve outlet.</w:delText>
        </w:r>
        <w:bookmarkStart w:id="431" w:name="_Toc136709588"/>
        <w:bookmarkEnd w:id="431"/>
      </w:del>
    </w:p>
    <w:p w14:paraId="02C4D808" w14:textId="487557AC" w:rsidR="005E0363" w:rsidDel="00B709CC" w:rsidRDefault="005E0363" w:rsidP="00814B8C">
      <w:pPr>
        <w:pStyle w:val="Prrafo"/>
        <w:numPr>
          <w:ilvl w:val="0"/>
          <w:numId w:val="7"/>
        </w:numPr>
        <w:rPr>
          <w:del w:id="432" w:author="Ana Martín Arribas" w:date="2023-06-03T18:27:00Z"/>
          <w:lang w:val="en-GB"/>
        </w:rPr>
      </w:pPr>
      <w:del w:id="433" w:author="Ana Martín Arribas" w:date="2023-06-03T18:27:00Z">
        <w:r w:rsidDel="00B709CC">
          <w:rPr>
            <w:lang w:val="en-GB"/>
          </w:rPr>
          <w:delText>One (1) connection for the safety relief to protect the header against overpressure, fitted with a pressure safety valve (B0LBG10AA501) with a silencer at atmosphere discharge (B0LBG10BS001).</w:delText>
        </w:r>
        <w:bookmarkStart w:id="434" w:name="_Toc136709589"/>
        <w:bookmarkEnd w:id="434"/>
      </w:del>
    </w:p>
    <w:p w14:paraId="3A6B6FA9" w14:textId="46E906C8" w:rsidR="00756CD4" w:rsidDel="00B709CC" w:rsidRDefault="00756CD4" w:rsidP="00814B8C">
      <w:pPr>
        <w:pStyle w:val="Prrafo"/>
        <w:numPr>
          <w:ilvl w:val="0"/>
          <w:numId w:val="7"/>
        </w:numPr>
        <w:rPr>
          <w:del w:id="435" w:author="Ana Martín Arribas" w:date="2023-06-03T18:27:00Z"/>
          <w:lang w:val="en-GB"/>
        </w:rPr>
      </w:pPr>
      <w:del w:id="436" w:author="Ana Martín Arribas" w:date="2023-06-03T18:27:00Z">
        <w:r w:rsidDel="00B709CC">
          <w:rPr>
            <w:lang w:val="en-GB"/>
          </w:rPr>
          <w:delText>One (1) drain pot (B0LBG10)</w:delText>
        </w:r>
        <w:r w:rsidRPr="00756CD4" w:rsidDel="00B709CC">
          <w:rPr>
            <w:lang w:val="en-GB"/>
          </w:rPr>
          <w:delText xml:space="preserve"> </w:delText>
        </w:r>
        <w:r w:rsidDel="00B709CC">
          <w:rPr>
            <w:lang w:val="en-GB"/>
          </w:rPr>
          <w:delText>to collect and drain the condensate that could be produced in auxiliary steam header. The pot consists of:</w:delText>
        </w:r>
        <w:bookmarkStart w:id="437" w:name="_Toc136709590"/>
        <w:bookmarkEnd w:id="437"/>
      </w:del>
    </w:p>
    <w:p w14:paraId="46A7888D" w14:textId="075761A1" w:rsidR="00756CD4" w:rsidDel="00B709CC" w:rsidRDefault="00756CD4" w:rsidP="00814B8C">
      <w:pPr>
        <w:pStyle w:val="Prrafo"/>
        <w:numPr>
          <w:ilvl w:val="1"/>
          <w:numId w:val="7"/>
        </w:numPr>
        <w:rPr>
          <w:del w:id="438" w:author="Ana Martín Arribas" w:date="2023-06-03T18:27:00Z"/>
          <w:lang w:val="en-GB"/>
        </w:rPr>
      </w:pPr>
      <w:del w:id="439" w:author="Ana Martín Arribas" w:date="2023-06-03T18:27:00Z">
        <w:r w:rsidDel="00B709CC">
          <w:rPr>
            <w:lang w:val="en-GB"/>
          </w:rPr>
          <w:delText>A main line equipped with a temperature transmitter (B0LBG10CT004) for pot’s motorized valve automatic control.</w:delText>
        </w:r>
        <w:bookmarkStart w:id="440" w:name="_Toc136709591"/>
        <w:bookmarkEnd w:id="440"/>
      </w:del>
    </w:p>
    <w:p w14:paraId="242E611E" w14:textId="20418B47" w:rsidR="00756CD4" w:rsidDel="00B709CC" w:rsidRDefault="00756CD4" w:rsidP="00814B8C">
      <w:pPr>
        <w:pStyle w:val="Prrafo"/>
        <w:numPr>
          <w:ilvl w:val="1"/>
          <w:numId w:val="7"/>
        </w:numPr>
        <w:rPr>
          <w:del w:id="441" w:author="Ana Martín Arribas" w:date="2023-06-03T18:27:00Z"/>
          <w:lang w:val="en-GB"/>
        </w:rPr>
      </w:pPr>
      <w:del w:id="442" w:author="Ana Martín Arribas" w:date="2023-06-03T18:27:00Z">
        <w:r w:rsidDel="00B709CC">
          <w:rPr>
            <w:lang w:val="en-GB"/>
          </w:rPr>
          <w:delText>A secondary line connected to atmospheric drain tank condensate header fitted with a motorized operated valve (B0LBG10AA301) and a manual isolation valve.</w:delText>
        </w:r>
        <w:bookmarkStart w:id="443" w:name="_Toc136709592"/>
        <w:bookmarkEnd w:id="443"/>
      </w:del>
    </w:p>
    <w:p w14:paraId="1C285466" w14:textId="56C478E6" w:rsidR="00756CD4" w:rsidRPr="00756CD4" w:rsidDel="00B709CC" w:rsidRDefault="00756CD4" w:rsidP="00814B8C">
      <w:pPr>
        <w:pStyle w:val="Prrafo"/>
        <w:numPr>
          <w:ilvl w:val="1"/>
          <w:numId w:val="7"/>
        </w:numPr>
        <w:rPr>
          <w:del w:id="444" w:author="Ana Martín Arribas" w:date="2023-06-03T18:27:00Z"/>
          <w:lang w:val="en-GB"/>
        </w:rPr>
      </w:pPr>
      <w:del w:id="445" w:author="Ana Martín Arribas" w:date="2023-06-03T18:27:00Z">
        <w:r w:rsidDel="00B709CC">
          <w:rPr>
            <w:lang w:val="en-GB"/>
          </w:rPr>
          <w:delText>A manual drain line with a screw connection at the end with double isolation.</w:delText>
        </w:r>
        <w:bookmarkStart w:id="446" w:name="_Toc136709593"/>
        <w:bookmarkEnd w:id="446"/>
      </w:del>
    </w:p>
    <w:p w14:paraId="53BFC3E8" w14:textId="639B0483" w:rsidR="00756CD4" w:rsidDel="00B709CC" w:rsidRDefault="00756CD4" w:rsidP="00814B8C">
      <w:pPr>
        <w:pStyle w:val="Prrafo"/>
        <w:numPr>
          <w:ilvl w:val="0"/>
          <w:numId w:val="7"/>
        </w:numPr>
        <w:rPr>
          <w:del w:id="447" w:author="Ana Martín Arribas" w:date="2023-06-03T18:27:00Z"/>
          <w:lang w:val="en-GB"/>
        </w:rPr>
      </w:pPr>
      <w:del w:id="448" w:author="Ana Martín Arribas" w:date="2023-06-03T18:27:00Z">
        <w:r w:rsidDel="00B709CC">
          <w:rPr>
            <w:lang w:val="en-GB"/>
          </w:rPr>
          <w:delText>Four (4) transmitters, two (2) for pressure (B0LBG10CP001/2) and two (2) for temperature (B0LBG10CT001/2).</w:delText>
        </w:r>
        <w:bookmarkStart w:id="449" w:name="_Toc136709594"/>
        <w:bookmarkEnd w:id="449"/>
      </w:del>
    </w:p>
    <w:p w14:paraId="52DAD86C" w14:textId="6BCD5582" w:rsidR="00756CD4" w:rsidDel="00B709CC" w:rsidRDefault="00756CD4" w:rsidP="00814B8C">
      <w:pPr>
        <w:pStyle w:val="Prrafo"/>
        <w:numPr>
          <w:ilvl w:val="0"/>
          <w:numId w:val="7"/>
        </w:numPr>
        <w:rPr>
          <w:del w:id="450" w:author="Ana Martín Arribas" w:date="2023-06-03T18:27:00Z"/>
          <w:lang w:val="en-GB"/>
        </w:rPr>
      </w:pPr>
      <w:del w:id="451" w:author="Ana Martín Arribas" w:date="2023-06-03T18:27:00Z">
        <w:r w:rsidDel="00B709CC">
          <w:rPr>
            <w:lang w:val="en-GB"/>
          </w:rPr>
          <w:delText>Two (2) test points, one (1) for pressure (B0LBG10CP801) and the other one (1) for temperature (B0LBG10CT801).</w:delText>
        </w:r>
        <w:bookmarkStart w:id="452" w:name="_Toc136709595"/>
        <w:bookmarkEnd w:id="452"/>
      </w:del>
    </w:p>
    <w:p w14:paraId="24EEB481" w14:textId="4BC0431B" w:rsidR="00756CD4" w:rsidDel="00B709CC" w:rsidRDefault="00756CD4" w:rsidP="00814B8C">
      <w:pPr>
        <w:pStyle w:val="Prrafo"/>
        <w:numPr>
          <w:ilvl w:val="0"/>
          <w:numId w:val="7"/>
        </w:numPr>
        <w:rPr>
          <w:del w:id="453" w:author="Ana Martín Arribas" w:date="2023-06-03T18:27:00Z"/>
          <w:lang w:val="en-GB"/>
        </w:rPr>
      </w:pPr>
      <w:del w:id="454" w:author="Ana Martín Arribas" w:date="2023-06-03T18:27:00Z">
        <w:r w:rsidDel="00B709CC">
          <w:rPr>
            <w:lang w:val="en-GB"/>
          </w:rPr>
          <w:delText>One (1) connection for Deaerator &amp; Feedwater Tank and one (1) connection for boilers 1 &amp; 2 preheaters.</w:delText>
        </w:r>
        <w:bookmarkStart w:id="455" w:name="_Toc136709596"/>
        <w:bookmarkEnd w:id="455"/>
      </w:del>
    </w:p>
    <w:p w14:paraId="2666F8EA" w14:textId="5CAC6737" w:rsidR="00756CD4" w:rsidDel="00B709CC" w:rsidRDefault="00756CD4" w:rsidP="00756CD4">
      <w:pPr>
        <w:pStyle w:val="Prrafo"/>
        <w:rPr>
          <w:del w:id="456" w:author="Ana Martín Arribas" w:date="2023-06-03T18:27:00Z"/>
          <w:lang w:val="en-GB"/>
        </w:rPr>
      </w:pPr>
      <w:del w:id="457" w:author="Ana Martín Arribas" w:date="2023-06-03T18:27:00Z">
        <w:r w:rsidDel="00B709CC">
          <w:rPr>
            <w:lang w:val="en-GB"/>
          </w:rPr>
          <w:delText>The supply line to deaerator is provided with:</w:delText>
        </w:r>
        <w:bookmarkStart w:id="458" w:name="_Toc136709597"/>
        <w:bookmarkEnd w:id="458"/>
      </w:del>
    </w:p>
    <w:p w14:paraId="5E311F94" w14:textId="78203E87" w:rsidR="00756CD4" w:rsidDel="00B709CC" w:rsidRDefault="00756CD4" w:rsidP="00814B8C">
      <w:pPr>
        <w:pStyle w:val="Prrafo"/>
        <w:numPr>
          <w:ilvl w:val="0"/>
          <w:numId w:val="7"/>
        </w:numPr>
        <w:rPr>
          <w:del w:id="459" w:author="Ana Martín Arribas" w:date="2023-06-03T18:27:00Z"/>
          <w:lang w:val="en-GB"/>
        </w:rPr>
      </w:pPr>
      <w:del w:id="460" w:author="Ana Martín Arribas" w:date="2023-06-03T18:27:00Z">
        <w:r w:rsidDel="00B709CC">
          <w:rPr>
            <w:lang w:val="en-GB"/>
          </w:rPr>
          <w:delText>One (1) locked open isolation valve.</w:delText>
        </w:r>
        <w:bookmarkStart w:id="461" w:name="_Toc136709598"/>
        <w:bookmarkEnd w:id="461"/>
      </w:del>
    </w:p>
    <w:p w14:paraId="4773FDAB" w14:textId="62B0AD61" w:rsidR="00756CD4" w:rsidDel="00B709CC" w:rsidRDefault="00756CD4" w:rsidP="00814B8C">
      <w:pPr>
        <w:pStyle w:val="Prrafo"/>
        <w:numPr>
          <w:ilvl w:val="0"/>
          <w:numId w:val="7"/>
        </w:numPr>
        <w:rPr>
          <w:del w:id="462" w:author="Ana Martín Arribas" w:date="2023-06-03T18:27:00Z"/>
          <w:lang w:val="en-GB"/>
        </w:rPr>
      </w:pPr>
      <w:del w:id="463" w:author="Ana Martín Arribas" w:date="2023-06-03T18:27:00Z">
        <w:r w:rsidDel="00B709CC">
          <w:rPr>
            <w:lang w:val="en-GB"/>
          </w:rPr>
          <w:delText>One (1) drain pot (B0LBG20)</w:delText>
        </w:r>
        <w:r w:rsidRPr="00756CD4" w:rsidDel="00B709CC">
          <w:rPr>
            <w:lang w:val="en-GB"/>
          </w:rPr>
          <w:delText xml:space="preserve"> </w:delText>
        </w:r>
        <w:r w:rsidDel="00B709CC">
          <w:rPr>
            <w:lang w:val="en-GB"/>
          </w:rPr>
          <w:delText>to collect and drain the condensate that could be produced in deaerator steam supply line. The pot consists of:</w:delText>
        </w:r>
        <w:bookmarkStart w:id="464" w:name="_Toc136709599"/>
        <w:bookmarkEnd w:id="464"/>
      </w:del>
    </w:p>
    <w:p w14:paraId="47D75553" w14:textId="02329028" w:rsidR="00756CD4" w:rsidDel="00B709CC" w:rsidRDefault="00756CD4" w:rsidP="00814B8C">
      <w:pPr>
        <w:pStyle w:val="Prrafo"/>
        <w:numPr>
          <w:ilvl w:val="1"/>
          <w:numId w:val="7"/>
        </w:numPr>
        <w:rPr>
          <w:del w:id="465" w:author="Ana Martín Arribas" w:date="2023-06-03T18:27:00Z"/>
          <w:lang w:val="en-GB"/>
        </w:rPr>
      </w:pPr>
      <w:del w:id="466" w:author="Ana Martín Arribas" w:date="2023-06-03T18:27:00Z">
        <w:r w:rsidDel="00B709CC">
          <w:rPr>
            <w:lang w:val="en-GB"/>
          </w:rPr>
          <w:delText>A main line equipped with a</w:delText>
        </w:r>
        <w:r w:rsidR="00141852" w:rsidDel="00B709CC">
          <w:rPr>
            <w:lang w:val="en-GB"/>
          </w:rPr>
          <w:delText xml:space="preserve"> temperature transmitter (B0LBG2</w:delText>
        </w:r>
        <w:r w:rsidDel="00B709CC">
          <w:rPr>
            <w:lang w:val="en-GB"/>
          </w:rPr>
          <w:delText>0CT001) for pot’s motorized valve automatic control.</w:delText>
        </w:r>
        <w:bookmarkStart w:id="467" w:name="_Toc136709600"/>
        <w:bookmarkEnd w:id="467"/>
      </w:del>
    </w:p>
    <w:p w14:paraId="2AF12094" w14:textId="3266F982" w:rsidR="00756CD4" w:rsidDel="00B709CC" w:rsidRDefault="00756CD4" w:rsidP="00814B8C">
      <w:pPr>
        <w:pStyle w:val="Prrafo"/>
        <w:numPr>
          <w:ilvl w:val="1"/>
          <w:numId w:val="7"/>
        </w:numPr>
        <w:rPr>
          <w:del w:id="468" w:author="Ana Martín Arribas" w:date="2023-06-03T18:27:00Z"/>
          <w:lang w:val="en-GB"/>
        </w:rPr>
      </w:pPr>
      <w:del w:id="469" w:author="Ana Martín Arribas" w:date="2023-06-03T18:27:00Z">
        <w:r w:rsidDel="00B709CC">
          <w:rPr>
            <w:lang w:val="en-GB"/>
          </w:rPr>
          <w:delText>A secondary line connected to atmospheric drain tank condensate header fitted with a motorized operated valve (B0LBG20AA302).</w:delText>
        </w:r>
        <w:bookmarkStart w:id="470" w:name="_Toc136709601"/>
        <w:bookmarkEnd w:id="470"/>
      </w:del>
    </w:p>
    <w:p w14:paraId="7F7B95EB" w14:textId="599F5E4D" w:rsidR="00756CD4" w:rsidRPr="00756CD4" w:rsidDel="00B709CC" w:rsidRDefault="00756CD4" w:rsidP="00814B8C">
      <w:pPr>
        <w:pStyle w:val="Prrafo"/>
        <w:numPr>
          <w:ilvl w:val="1"/>
          <w:numId w:val="7"/>
        </w:numPr>
        <w:rPr>
          <w:del w:id="471" w:author="Ana Martín Arribas" w:date="2023-06-03T18:27:00Z"/>
          <w:lang w:val="en-GB"/>
        </w:rPr>
      </w:pPr>
      <w:del w:id="472" w:author="Ana Martín Arribas" w:date="2023-06-03T18:27:00Z">
        <w:r w:rsidDel="00B709CC">
          <w:rPr>
            <w:lang w:val="en-GB"/>
          </w:rPr>
          <w:delText>A manual drain line with a screw connection at the end with isolation.</w:delText>
        </w:r>
        <w:bookmarkStart w:id="473" w:name="_Toc136709602"/>
        <w:bookmarkEnd w:id="473"/>
      </w:del>
    </w:p>
    <w:p w14:paraId="2DEF303B" w14:textId="6D1F085E" w:rsidR="00F51690" w:rsidDel="00B709CC" w:rsidRDefault="00756CD4" w:rsidP="00814B8C">
      <w:pPr>
        <w:pStyle w:val="Prrafo"/>
        <w:numPr>
          <w:ilvl w:val="1"/>
          <w:numId w:val="7"/>
        </w:numPr>
        <w:rPr>
          <w:del w:id="474" w:author="Ana Martín Arribas" w:date="2023-06-03T18:27:00Z"/>
          <w:lang w:val="en-GB"/>
        </w:rPr>
      </w:pPr>
      <w:del w:id="475" w:author="Ana Martín Arribas" w:date="2023-06-03T18:27:00Z">
        <w:r w:rsidRPr="00F51690" w:rsidDel="00B709CC">
          <w:rPr>
            <w:lang w:val="en-GB"/>
          </w:rPr>
          <w:delText>One (1) control station to adequate the conditions to meet the requirements in the Deaerator &amp; Feedwater Tank.</w:delText>
        </w:r>
        <w:r w:rsidR="00F51690" w:rsidRPr="00F51690" w:rsidDel="00B709CC">
          <w:rPr>
            <w:lang w:val="en-GB"/>
          </w:rPr>
          <w:delText>This control station consists of</w:delText>
        </w:r>
        <w:r w:rsidR="00F51690" w:rsidDel="00B709CC">
          <w:rPr>
            <w:lang w:val="en-GB"/>
          </w:rPr>
          <w:delText xml:space="preserve"> o</w:delText>
        </w:r>
        <w:r w:rsidR="00F51690" w:rsidRPr="00F51690" w:rsidDel="00B709CC">
          <w:rPr>
            <w:lang w:val="en-GB"/>
          </w:rPr>
          <w:delText>ne (1) control valve (B0LBG20AA401) isolated upstream and downstream</w:delText>
        </w:r>
        <w:r w:rsidR="00F51690" w:rsidDel="00B709CC">
          <w:rPr>
            <w:lang w:val="en-GB"/>
          </w:rPr>
          <w:delText>, a bypass line with a motor operated valve (B0LBG20AA301) and their corresponding vents and drain lines with isolation.</w:delText>
        </w:r>
        <w:bookmarkStart w:id="476" w:name="_Toc136709603"/>
        <w:bookmarkEnd w:id="476"/>
      </w:del>
    </w:p>
    <w:p w14:paraId="15473875" w14:textId="00F1C843" w:rsidR="00F51690" w:rsidDel="00B709CC" w:rsidRDefault="00F51690" w:rsidP="00F51690">
      <w:pPr>
        <w:pStyle w:val="Prrafo"/>
        <w:rPr>
          <w:del w:id="477" w:author="Ana Martín Arribas" w:date="2023-06-03T18:27:00Z"/>
          <w:lang w:val="en-GB"/>
        </w:rPr>
      </w:pPr>
      <w:del w:id="478" w:author="Ana Martín Arribas" w:date="2023-06-03T18:27:00Z">
        <w:r w:rsidDel="00B709CC">
          <w:rPr>
            <w:lang w:val="en-GB"/>
          </w:rPr>
          <w:delText>The supply line to Boilers 1 &amp; 2 preheaters have a locked open isolation valve and it is split in two (2) lines, one per each boiler. These line are in charge of the supply of the steam to the LP side of the primary air preheater, secondary air preheater and sealer air preheater of each boiler.</w:delText>
        </w:r>
        <w:bookmarkStart w:id="479" w:name="_Toc136709604"/>
        <w:bookmarkEnd w:id="479"/>
      </w:del>
    </w:p>
    <w:p w14:paraId="2658EA22" w14:textId="49CF8B07" w:rsidR="00FC68D6" w:rsidDel="00B709CC" w:rsidRDefault="00FC68D6" w:rsidP="00FC68D6">
      <w:pPr>
        <w:pStyle w:val="Ttulo3"/>
        <w:rPr>
          <w:del w:id="480" w:author="Ana Martín Arribas" w:date="2023-06-03T18:27:00Z"/>
        </w:rPr>
      </w:pPr>
      <w:del w:id="481" w:author="Ana Martín Arribas" w:date="2023-06-03T18:27:00Z">
        <w:r w:rsidRPr="00FC68D6" w:rsidDel="00B709CC">
          <w:delText>Low Pressure Steam Supply</w:delText>
        </w:r>
        <w:bookmarkStart w:id="482" w:name="_Toc136709605"/>
        <w:bookmarkEnd w:id="482"/>
      </w:del>
    </w:p>
    <w:p w14:paraId="57C0929F" w14:textId="2B39698A" w:rsidR="00B04D57" w:rsidDel="00B709CC" w:rsidRDefault="00B04D57" w:rsidP="00B04D57">
      <w:pPr>
        <w:pStyle w:val="Prrafo"/>
        <w:rPr>
          <w:del w:id="483" w:author="Ana Martín Arribas" w:date="2023-06-03T18:27:00Z"/>
          <w:lang w:val="en-GB"/>
        </w:rPr>
      </w:pPr>
      <w:del w:id="484" w:author="Ana Martín Arribas" w:date="2023-06-03T18:27:00Z">
        <w:r w:rsidDel="00B709CC">
          <w:rPr>
            <w:lang w:val="en-GB"/>
          </w:rPr>
          <w:delText>This subsystem comprise the supply for the district heating and LP Preheater, whose function is to supply steam to heat up the district heating water and condensate, respectively.</w:delText>
        </w:r>
        <w:bookmarkStart w:id="485" w:name="_Toc136709606"/>
        <w:bookmarkEnd w:id="485"/>
      </w:del>
    </w:p>
    <w:p w14:paraId="1132F2C6" w14:textId="67D36C35" w:rsidR="00B04D57" w:rsidDel="00B709CC" w:rsidRDefault="00B04D57" w:rsidP="00B04D57">
      <w:pPr>
        <w:pStyle w:val="Prrafo"/>
        <w:rPr>
          <w:del w:id="486" w:author="Ana Martín Arribas" w:date="2023-06-03T18:27:00Z"/>
          <w:lang w:val="en-GB"/>
        </w:rPr>
      </w:pPr>
      <w:del w:id="487" w:author="Ana Martín Arribas" w:date="2023-06-03T18:27:00Z">
        <w:r w:rsidDel="00B709CC">
          <w:rPr>
            <w:lang w:val="en-GB"/>
          </w:rPr>
          <w:delText>The district heating supply comprise two (2) sources, the main one that comes from the Steam Turbine II Extraction and</w:delText>
        </w:r>
        <w:r w:rsidR="00506216" w:rsidDel="00B709CC">
          <w:rPr>
            <w:lang w:val="en-GB"/>
          </w:rPr>
          <w:delText>,</w:delText>
        </w:r>
        <w:r w:rsidDel="00B709CC">
          <w:rPr>
            <w:lang w:val="en-GB"/>
          </w:rPr>
          <w:delText xml:space="preserve"> in case of the turbine would be </w:delText>
        </w:r>
        <w:r w:rsidR="00506216" w:rsidDel="00B709CC">
          <w:rPr>
            <w:lang w:val="en-GB"/>
          </w:rPr>
          <w:delText>o</w:delText>
        </w:r>
        <w:r w:rsidDel="00B709CC">
          <w:rPr>
            <w:lang w:val="en-GB"/>
          </w:rPr>
          <w:delText>ut of operation</w:delText>
        </w:r>
        <w:r w:rsidR="00506216" w:rsidDel="00B709CC">
          <w:rPr>
            <w:lang w:val="en-GB"/>
          </w:rPr>
          <w:delText>, the steam supply would be done by the District Heating Attemperation Valve.</w:delText>
        </w:r>
        <w:bookmarkStart w:id="488" w:name="_Toc136709607"/>
        <w:bookmarkEnd w:id="488"/>
      </w:del>
    </w:p>
    <w:p w14:paraId="38E9E65F" w14:textId="3A339618" w:rsidR="00506216" w:rsidDel="00B709CC" w:rsidRDefault="00506216" w:rsidP="00B04D57">
      <w:pPr>
        <w:pStyle w:val="Prrafo"/>
        <w:rPr>
          <w:del w:id="489" w:author="Ana Martín Arribas" w:date="2023-06-03T18:27:00Z"/>
          <w:lang w:val="en-GB"/>
        </w:rPr>
      </w:pPr>
      <w:del w:id="490" w:author="Ana Martín Arribas" w:date="2023-06-03T18:27:00Z">
        <w:r w:rsidDel="00B709CC">
          <w:rPr>
            <w:lang w:val="en-GB"/>
          </w:rPr>
          <w:delText>II Extraction line is connected to District heating system and to the District Heating attemperation valve outlet. The extraction has the following elements:</w:delText>
        </w:r>
        <w:bookmarkStart w:id="491" w:name="_Toc136709608"/>
        <w:bookmarkEnd w:id="491"/>
      </w:del>
    </w:p>
    <w:p w14:paraId="09691316" w14:textId="1139A1C5" w:rsidR="00506216" w:rsidDel="00B709CC" w:rsidRDefault="00506216" w:rsidP="00814B8C">
      <w:pPr>
        <w:pStyle w:val="Prrafo"/>
        <w:numPr>
          <w:ilvl w:val="0"/>
          <w:numId w:val="7"/>
        </w:numPr>
        <w:rPr>
          <w:del w:id="492" w:author="Ana Martín Arribas" w:date="2023-06-03T18:27:00Z"/>
          <w:lang w:val="en-GB"/>
        </w:rPr>
      </w:pPr>
      <w:del w:id="493" w:author="Ana Martín Arribas" w:date="2023-06-03T18:27:00Z">
        <w:r w:rsidDel="00B709CC">
          <w:rPr>
            <w:lang w:val="en-GB"/>
          </w:rPr>
          <w:delText>Two (2) test points, one (1) for pressure (B0LB</w:delText>
        </w:r>
        <w:r w:rsidR="00E67702" w:rsidDel="00B709CC">
          <w:rPr>
            <w:lang w:val="en-GB"/>
          </w:rPr>
          <w:delText>S1</w:delText>
        </w:r>
        <w:r w:rsidDel="00B709CC">
          <w:rPr>
            <w:lang w:val="en-GB"/>
          </w:rPr>
          <w:delText>0CP801) and the other one (1) for temperature (B0LB</w:delText>
        </w:r>
        <w:r w:rsidR="00E67702" w:rsidDel="00B709CC">
          <w:rPr>
            <w:lang w:val="en-GB"/>
          </w:rPr>
          <w:delText>S1</w:delText>
        </w:r>
        <w:r w:rsidDel="00B709CC">
          <w:rPr>
            <w:lang w:val="en-GB"/>
          </w:rPr>
          <w:delText>0CT801).</w:delText>
        </w:r>
        <w:bookmarkStart w:id="494" w:name="_Toc136709609"/>
        <w:bookmarkEnd w:id="494"/>
      </w:del>
    </w:p>
    <w:p w14:paraId="1F0DDA08" w14:textId="4CED27AF" w:rsidR="00506216" w:rsidDel="00B709CC" w:rsidRDefault="00506216" w:rsidP="00814B8C">
      <w:pPr>
        <w:pStyle w:val="Prrafo"/>
        <w:numPr>
          <w:ilvl w:val="0"/>
          <w:numId w:val="7"/>
        </w:numPr>
        <w:rPr>
          <w:del w:id="495" w:author="Ana Martín Arribas" w:date="2023-06-03T18:27:00Z"/>
          <w:lang w:val="en-GB"/>
        </w:rPr>
      </w:pPr>
      <w:del w:id="496" w:author="Ana Martín Arribas" w:date="2023-06-03T18:27:00Z">
        <w:r w:rsidDel="00B709CC">
          <w:rPr>
            <w:lang w:val="en-GB"/>
          </w:rPr>
          <w:delText>Two (2) transmitters, one (1) for pressure (B0LB</w:delText>
        </w:r>
        <w:r w:rsidR="00E67702" w:rsidDel="00B709CC">
          <w:rPr>
            <w:lang w:val="en-GB"/>
          </w:rPr>
          <w:delText>S1</w:delText>
        </w:r>
        <w:r w:rsidDel="00B709CC">
          <w:rPr>
            <w:lang w:val="en-GB"/>
          </w:rPr>
          <w:delText>0CP001) and the other one (1) for temperature (B0LB</w:delText>
        </w:r>
        <w:r w:rsidR="00E67702" w:rsidDel="00B709CC">
          <w:rPr>
            <w:lang w:val="en-GB"/>
          </w:rPr>
          <w:delText>S1</w:delText>
        </w:r>
        <w:r w:rsidDel="00B709CC">
          <w:rPr>
            <w:lang w:val="en-GB"/>
          </w:rPr>
          <w:delText>0CT001). These instruments are dependent of steam turbine supplier for information and/or control.</w:delText>
        </w:r>
        <w:bookmarkStart w:id="497" w:name="_Toc136709610"/>
        <w:bookmarkEnd w:id="497"/>
      </w:del>
    </w:p>
    <w:p w14:paraId="717230BB" w14:textId="10007908" w:rsidR="00506216" w:rsidDel="00B709CC" w:rsidRDefault="00506216" w:rsidP="00814B8C">
      <w:pPr>
        <w:pStyle w:val="Prrafo"/>
        <w:numPr>
          <w:ilvl w:val="0"/>
          <w:numId w:val="7"/>
        </w:numPr>
        <w:rPr>
          <w:del w:id="498" w:author="Ana Martín Arribas" w:date="2023-06-03T18:27:00Z"/>
          <w:lang w:val="en-GB"/>
        </w:rPr>
      </w:pPr>
      <w:del w:id="499" w:author="Ana Martín Arribas" w:date="2023-06-03T18:27:00Z">
        <w:r w:rsidDel="00B709CC">
          <w:rPr>
            <w:lang w:val="en-GB"/>
          </w:rPr>
          <w:delText>One (1) non return valve assisted pneumatically (B0LB</w:delText>
        </w:r>
        <w:r w:rsidR="00E67702" w:rsidDel="00B709CC">
          <w:rPr>
            <w:lang w:val="en-GB"/>
          </w:rPr>
          <w:delText>S1</w:delText>
        </w:r>
        <w:r w:rsidDel="00B709CC">
          <w:rPr>
            <w:lang w:val="en-GB"/>
          </w:rPr>
          <w:delText>0AA301) and one (1) motor operated valve for isolation (B0LB</w:delText>
        </w:r>
        <w:r w:rsidR="00E67702" w:rsidDel="00B709CC">
          <w:rPr>
            <w:lang w:val="en-GB"/>
          </w:rPr>
          <w:delText>S1</w:delText>
        </w:r>
        <w:r w:rsidDel="00B709CC">
          <w:rPr>
            <w:lang w:val="en-GB"/>
          </w:rPr>
          <w:delText>0AA302). Between both valves there is a drain connection with a screw end and a manual isolation valve.</w:delText>
        </w:r>
        <w:bookmarkStart w:id="500" w:name="_Toc136709611"/>
        <w:bookmarkEnd w:id="500"/>
      </w:del>
    </w:p>
    <w:p w14:paraId="44C46F3E" w14:textId="54E1B24C" w:rsidR="00506216" w:rsidDel="00B709CC" w:rsidRDefault="00506216" w:rsidP="00814B8C">
      <w:pPr>
        <w:pStyle w:val="Prrafo"/>
        <w:numPr>
          <w:ilvl w:val="0"/>
          <w:numId w:val="7"/>
        </w:numPr>
        <w:rPr>
          <w:del w:id="501" w:author="Ana Martín Arribas" w:date="2023-06-03T18:27:00Z"/>
          <w:lang w:val="en-GB"/>
        </w:rPr>
      </w:pPr>
      <w:del w:id="502" w:author="Ana Martín Arribas" w:date="2023-06-03T18:27:00Z">
        <w:r w:rsidDel="00B709CC">
          <w:rPr>
            <w:lang w:val="en-GB"/>
          </w:rPr>
          <w:delText>One (1) drain pot (B0LB</w:delText>
        </w:r>
        <w:r w:rsidR="00E67702" w:rsidDel="00B709CC">
          <w:rPr>
            <w:lang w:val="en-GB"/>
          </w:rPr>
          <w:delText>S1</w:delText>
        </w:r>
        <w:r w:rsidDel="00B709CC">
          <w:rPr>
            <w:lang w:val="en-GB"/>
          </w:rPr>
          <w:delText xml:space="preserve">0) to collect and drain the condensate that could be produced in the </w:delText>
        </w:r>
        <w:r w:rsidR="00E67702" w:rsidDel="00B709CC">
          <w:rPr>
            <w:lang w:val="en-GB"/>
          </w:rPr>
          <w:delText>I</w:delText>
        </w:r>
        <w:r w:rsidDel="00B709CC">
          <w:rPr>
            <w:lang w:val="en-GB"/>
          </w:rPr>
          <w:delText>I extraction header. The pot consists of:</w:delText>
        </w:r>
        <w:bookmarkStart w:id="503" w:name="_Toc136709612"/>
        <w:bookmarkEnd w:id="503"/>
      </w:del>
    </w:p>
    <w:p w14:paraId="3EEC7A5C" w14:textId="4AB438F5" w:rsidR="00506216" w:rsidDel="00B709CC" w:rsidRDefault="00E67702" w:rsidP="00814B8C">
      <w:pPr>
        <w:pStyle w:val="Prrafo"/>
        <w:numPr>
          <w:ilvl w:val="1"/>
          <w:numId w:val="7"/>
        </w:numPr>
        <w:rPr>
          <w:del w:id="504" w:author="Ana Martín Arribas" w:date="2023-06-03T18:27:00Z"/>
          <w:lang w:val="en-GB"/>
        </w:rPr>
      </w:pPr>
      <w:del w:id="505" w:author="Ana Martín Arribas" w:date="2023-06-03T18:27:00Z">
        <w:r w:rsidDel="00B709CC">
          <w:rPr>
            <w:lang w:val="en-GB"/>
          </w:rPr>
          <w:delText>A main line equipped with two (2) level switch with control</w:delText>
        </w:r>
        <w:r w:rsidR="00506216" w:rsidDel="00B709CC">
          <w:rPr>
            <w:lang w:val="en-GB"/>
          </w:rPr>
          <w:delText xml:space="preserve"> (B0LB</w:delText>
        </w:r>
        <w:r w:rsidDel="00B709CC">
          <w:rPr>
            <w:lang w:val="en-GB"/>
          </w:rPr>
          <w:delText>S10CL</w:delText>
        </w:r>
        <w:r w:rsidR="00506216" w:rsidDel="00B709CC">
          <w:rPr>
            <w:lang w:val="en-GB"/>
          </w:rPr>
          <w:delText>001</w:delText>
        </w:r>
        <w:r w:rsidDel="00B709CC">
          <w:rPr>
            <w:lang w:val="en-GB"/>
          </w:rPr>
          <w:delText>/2</w:delText>
        </w:r>
        <w:r w:rsidR="00506216" w:rsidDel="00B709CC">
          <w:rPr>
            <w:lang w:val="en-GB"/>
          </w:rPr>
          <w:delText>) for pot’s motorized valve automatic control.</w:delText>
        </w:r>
        <w:bookmarkStart w:id="506" w:name="_Toc136709613"/>
        <w:bookmarkEnd w:id="506"/>
      </w:del>
    </w:p>
    <w:p w14:paraId="111EF74A" w14:textId="409A405B" w:rsidR="00506216" w:rsidDel="00B709CC" w:rsidRDefault="00506216" w:rsidP="00814B8C">
      <w:pPr>
        <w:pStyle w:val="Prrafo"/>
        <w:numPr>
          <w:ilvl w:val="1"/>
          <w:numId w:val="7"/>
        </w:numPr>
        <w:rPr>
          <w:del w:id="507" w:author="Ana Martín Arribas" w:date="2023-06-03T18:27:00Z"/>
          <w:lang w:val="en-GB"/>
        </w:rPr>
      </w:pPr>
      <w:del w:id="508" w:author="Ana Martín Arribas" w:date="2023-06-03T18:27:00Z">
        <w:r w:rsidDel="00B709CC">
          <w:rPr>
            <w:lang w:val="en-GB"/>
          </w:rPr>
          <w:delText xml:space="preserve">A secondary line connected to </w:delText>
        </w:r>
        <w:r w:rsidR="00141852" w:rsidDel="00B709CC">
          <w:rPr>
            <w:lang w:val="en-GB"/>
          </w:rPr>
          <w:delText>expansion</w:delText>
        </w:r>
        <w:r w:rsidDel="00B709CC">
          <w:rPr>
            <w:lang w:val="en-GB"/>
          </w:rPr>
          <w:delText xml:space="preserve"> drain tank condensate header fitted with a </w:delText>
        </w:r>
        <w:r w:rsidR="00E67702" w:rsidDel="00B709CC">
          <w:rPr>
            <w:lang w:val="en-GB"/>
          </w:rPr>
          <w:delText>pneumatically</w:delText>
        </w:r>
        <w:r w:rsidDel="00B709CC">
          <w:rPr>
            <w:lang w:val="en-GB"/>
          </w:rPr>
          <w:delText xml:space="preserve"> operated valve (B0LB</w:delText>
        </w:r>
        <w:r w:rsidR="00E67702" w:rsidDel="00B709CC">
          <w:rPr>
            <w:lang w:val="en-GB"/>
          </w:rPr>
          <w:delText>S1</w:delText>
        </w:r>
        <w:r w:rsidDel="00B709CC">
          <w:rPr>
            <w:lang w:val="en-GB"/>
          </w:rPr>
          <w:delText>0AA303).</w:delText>
        </w:r>
        <w:bookmarkStart w:id="509" w:name="_Toc136709614"/>
        <w:bookmarkEnd w:id="509"/>
      </w:del>
    </w:p>
    <w:p w14:paraId="1DDD68E7" w14:textId="3B566374" w:rsidR="00506216" w:rsidDel="00B709CC" w:rsidRDefault="00506216" w:rsidP="00814B8C">
      <w:pPr>
        <w:pStyle w:val="Prrafo"/>
        <w:numPr>
          <w:ilvl w:val="1"/>
          <w:numId w:val="7"/>
        </w:numPr>
        <w:rPr>
          <w:del w:id="510" w:author="Ana Martín Arribas" w:date="2023-06-03T18:27:00Z"/>
          <w:lang w:val="en-GB"/>
        </w:rPr>
      </w:pPr>
      <w:del w:id="511" w:author="Ana Martín Arribas" w:date="2023-06-03T18:27:00Z">
        <w:r w:rsidDel="00B709CC">
          <w:rPr>
            <w:lang w:val="en-GB"/>
          </w:rPr>
          <w:delText>A manual drain line with a screw connection at the end with isolation.</w:delText>
        </w:r>
        <w:bookmarkStart w:id="512" w:name="_Toc136709615"/>
        <w:bookmarkEnd w:id="512"/>
      </w:del>
    </w:p>
    <w:p w14:paraId="004F863B" w14:textId="45A58608" w:rsidR="00E67702" w:rsidDel="00B709CC" w:rsidRDefault="00E67702" w:rsidP="00814B8C">
      <w:pPr>
        <w:pStyle w:val="Prrafo"/>
        <w:numPr>
          <w:ilvl w:val="0"/>
          <w:numId w:val="7"/>
        </w:numPr>
        <w:rPr>
          <w:del w:id="513" w:author="Ana Martín Arribas" w:date="2023-06-03T18:27:00Z"/>
          <w:lang w:val="en-GB"/>
        </w:rPr>
      </w:pPr>
      <w:del w:id="514" w:author="Ana Martín Arribas" w:date="2023-06-03T18:27:00Z">
        <w:r w:rsidDel="00B709CC">
          <w:rPr>
            <w:lang w:val="en-GB"/>
          </w:rPr>
          <w:delText>Two (2) transmitters, one (1) for pressure (B0LBS10CP002) and other one (1) for temperature (B0LBS10CT002) for information.</w:delText>
        </w:r>
        <w:bookmarkStart w:id="515" w:name="_Toc136709616"/>
        <w:bookmarkEnd w:id="515"/>
      </w:del>
    </w:p>
    <w:p w14:paraId="709140FD" w14:textId="626B9D7F" w:rsidR="00E67702" w:rsidDel="00B709CC" w:rsidRDefault="00E67702" w:rsidP="00814B8C">
      <w:pPr>
        <w:pStyle w:val="Prrafo"/>
        <w:numPr>
          <w:ilvl w:val="0"/>
          <w:numId w:val="7"/>
        </w:numPr>
        <w:rPr>
          <w:del w:id="516" w:author="Ana Martín Arribas" w:date="2023-06-03T18:27:00Z"/>
          <w:lang w:val="en-GB"/>
        </w:rPr>
      </w:pPr>
      <w:del w:id="517" w:author="Ana Martín Arribas" w:date="2023-06-03T18:27:00Z">
        <w:r w:rsidDel="00B709CC">
          <w:rPr>
            <w:lang w:val="en-GB"/>
          </w:rPr>
          <w:delText>One (1) connection for the steam provided from the District Heating Attemperation Valve.</w:delText>
        </w:r>
        <w:bookmarkStart w:id="518" w:name="_Toc136709617"/>
        <w:bookmarkEnd w:id="518"/>
      </w:del>
    </w:p>
    <w:p w14:paraId="365B1D34" w14:textId="653D3463" w:rsidR="00E67702" w:rsidDel="00B709CC" w:rsidRDefault="00E67702" w:rsidP="00E67702">
      <w:pPr>
        <w:pStyle w:val="Prrafo"/>
        <w:rPr>
          <w:del w:id="519" w:author="Ana Martín Arribas" w:date="2023-06-03T18:27:00Z"/>
          <w:lang w:val="en-GB"/>
        </w:rPr>
      </w:pPr>
      <w:del w:id="520" w:author="Ana Martín Arribas" w:date="2023-06-03T18:27:00Z">
        <w:r w:rsidDel="00B709CC">
          <w:rPr>
            <w:lang w:val="en-GB"/>
          </w:rPr>
          <w:delText>I Extraction line is connected to Condensate System by means of the LP Preheater. The extraction has the following elements:</w:delText>
        </w:r>
        <w:bookmarkStart w:id="521" w:name="_Toc136709618"/>
        <w:bookmarkEnd w:id="521"/>
      </w:del>
    </w:p>
    <w:p w14:paraId="607C2809" w14:textId="0BD392E9" w:rsidR="00E67702" w:rsidDel="00B709CC" w:rsidRDefault="00E67702" w:rsidP="00814B8C">
      <w:pPr>
        <w:pStyle w:val="Prrafo"/>
        <w:numPr>
          <w:ilvl w:val="0"/>
          <w:numId w:val="7"/>
        </w:numPr>
        <w:rPr>
          <w:del w:id="522" w:author="Ana Martín Arribas" w:date="2023-06-03T18:27:00Z"/>
          <w:lang w:val="en-GB"/>
        </w:rPr>
      </w:pPr>
      <w:del w:id="523" w:author="Ana Martín Arribas" w:date="2023-06-03T18:27:00Z">
        <w:r w:rsidDel="00B709CC">
          <w:rPr>
            <w:lang w:val="en-GB"/>
          </w:rPr>
          <w:delText>Two (2) test points, one (1) for pressure (B0LBS20CP801) and the other one (1) for temperature (B0LBS20CT801).</w:delText>
        </w:r>
        <w:bookmarkStart w:id="524" w:name="_Toc136709619"/>
        <w:bookmarkEnd w:id="524"/>
      </w:del>
    </w:p>
    <w:p w14:paraId="1618BA70" w14:textId="5C585B31" w:rsidR="00E67702" w:rsidDel="00B709CC" w:rsidRDefault="00E67702" w:rsidP="00814B8C">
      <w:pPr>
        <w:pStyle w:val="Prrafo"/>
        <w:numPr>
          <w:ilvl w:val="0"/>
          <w:numId w:val="7"/>
        </w:numPr>
        <w:rPr>
          <w:del w:id="525" w:author="Ana Martín Arribas" w:date="2023-06-03T18:27:00Z"/>
          <w:lang w:val="en-GB"/>
        </w:rPr>
      </w:pPr>
      <w:del w:id="526" w:author="Ana Martín Arribas" w:date="2023-06-03T18:27:00Z">
        <w:r w:rsidDel="00B709CC">
          <w:rPr>
            <w:lang w:val="en-GB"/>
          </w:rPr>
          <w:delText>Two (2) transmitters, one (1) for pressure (B0LBS20CP001) and the other one (1) for temperature (B0LBS20CT001). These instruments are dependent of steam turbine supplier for information and/or control.</w:delText>
        </w:r>
        <w:bookmarkStart w:id="527" w:name="_Toc136709620"/>
        <w:bookmarkEnd w:id="527"/>
      </w:del>
    </w:p>
    <w:p w14:paraId="4DB51402" w14:textId="17D4B558" w:rsidR="00E67702" w:rsidDel="00B709CC" w:rsidRDefault="00E67702" w:rsidP="00814B8C">
      <w:pPr>
        <w:pStyle w:val="Prrafo"/>
        <w:numPr>
          <w:ilvl w:val="0"/>
          <w:numId w:val="7"/>
        </w:numPr>
        <w:rPr>
          <w:del w:id="528" w:author="Ana Martín Arribas" w:date="2023-06-03T18:27:00Z"/>
          <w:lang w:val="en-GB"/>
        </w:rPr>
      </w:pPr>
      <w:del w:id="529" w:author="Ana Martín Arribas" w:date="2023-06-03T18:27:00Z">
        <w:r w:rsidDel="00B709CC">
          <w:rPr>
            <w:lang w:val="en-GB"/>
          </w:rPr>
          <w:delText>One (1) non return valve assisted pneumatically (B0LBS20AA301) and one (1) motor operated valve for isolation (B0LBS20AA302). Between both valves there is a drain connection with a screw end and a manual isolation valve.</w:delText>
        </w:r>
        <w:bookmarkStart w:id="530" w:name="_Toc136709621"/>
        <w:bookmarkEnd w:id="530"/>
      </w:del>
    </w:p>
    <w:p w14:paraId="36CD68D8" w14:textId="15815F19" w:rsidR="00E67702" w:rsidDel="00B709CC" w:rsidRDefault="00E67702" w:rsidP="00814B8C">
      <w:pPr>
        <w:pStyle w:val="Prrafo"/>
        <w:numPr>
          <w:ilvl w:val="0"/>
          <w:numId w:val="7"/>
        </w:numPr>
        <w:rPr>
          <w:del w:id="531" w:author="Ana Martín Arribas" w:date="2023-06-03T18:27:00Z"/>
          <w:lang w:val="en-GB"/>
        </w:rPr>
      </w:pPr>
      <w:del w:id="532" w:author="Ana Martín Arribas" w:date="2023-06-03T18:27:00Z">
        <w:r w:rsidDel="00B709CC">
          <w:rPr>
            <w:lang w:val="en-GB"/>
          </w:rPr>
          <w:delText>One (1) drain pot (B0LBS20) to collect and drain the condensate that could be produced in the II extraction header. The pot consists of:</w:delText>
        </w:r>
        <w:bookmarkStart w:id="533" w:name="_Toc136709622"/>
        <w:bookmarkEnd w:id="533"/>
      </w:del>
    </w:p>
    <w:p w14:paraId="013BF154" w14:textId="7F975953" w:rsidR="00E67702" w:rsidDel="00B709CC" w:rsidRDefault="00E67702" w:rsidP="00814B8C">
      <w:pPr>
        <w:pStyle w:val="Prrafo"/>
        <w:numPr>
          <w:ilvl w:val="1"/>
          <w:numId w:val="7"/>
        </w:numPr>
        <w:rPr>
          <w:del w:id="534" w:author="Ana Martín Arribas" w:date="2023-06-03T18:27:00Z"/>
          <w:lang w:val="en-GB"/>
        </w:rPr>
      </w:pPr>
      <w:del w:id="535" w:author="Ana Martín Arribas" w:date="2023-06-03T18:27:00Z">
        <w:r w:rsidDel="00B709CC">
          <w:rPr>
            <w:lang w:val="en-GB"/>
          </w:rPr>
          <w:delText>A main line equipped with two (2) level switch with control (B0LBS20CL001/2) for pot’s motorized valve automatic control.</w:delText>
        </w:r>
        <w:bookmarkStart w:id="536" w:name="_Toc136709623"/>
        <w:bookmarkEnd w:id="536"/>
      </w:del>
    </w:p>
    <w:p w14:paraId="73A5C23C" w14:textId="223AD627" w:rsidR="00E67702" w:rsidDel="00B709CC" w:rsidRDefault="00E67702" w:rsidP="00814B8C">
      <w:pPr>
        <w:pStyle w:val="Prrafo"/>
        <w:numPr>
          <w:ilvl w:val="1"/>
          <w:numId w:val="7"/>
        </w:numPr>
        <w:rPr>
          <w:del w:id="537" w:author="Ana Martín Arribas" w:date="2023-06-03T18:27:00Z"/>
          <w:lang w:val="en-GB"/>
        </w:rPr>
      </w:pPr>
      <w:del w:id="538" w:author="Ana Martín Arribas" w:date="2023-06-03T18:27:00Z">
        <w:r w:rsidDel="00B709CC">
          <w:rPr>
            <w:lang w:val="en-GB"/>
          </w:rPr>
          <w:delText xml:space="preserve">A secondary line connected to </w:delText>
        </w:r>
        <w:r w:rsidR="00141852" w:rsidDel="00B709CC">
          <w:rPr>
            <w:lang w:val="en-GB"/>
          </w:rPr>
          <w:delText>expansion</w:delText>
        </w:r>
        <w:r w:rsidDel="00B709CC">
          <w:rPr>
            <w:lang w:val="en-GB"/>
          </w:rPr>
          <w:delText xml:space="preserve"> drain tank condensate header fitted with a pneumatically operated valve (B0LBS20AA303).</w:delText>
        </w:r>
        <w:bookmarkStart w:id="539" w:name="_Toc136709624"/>
        <w:bookmarkEnd w:id="539"/>
      </w:del>
    </w:p>
    <w:p w14:paraId="391963C5" w14:textId="02C76F45" w:rsidR="00E67702" w:rsidDel="00B709CC" w:rsidRDefault="00E67702" w:rsidP="00814B8C">
      <w:pPr>
        <w:pStyle w:val="Prrafo"/>
        <w:numPr>
          <w:ilvl w:val="1"/>
          <w:numId w:val="7"/>
        </w:numPr>
        <w:rPr>
          <w:del w:id="540" w:author="Ana Martín Arribas" w:date="2023-06-03T18:27:00Z"/>
          <w:lang w:val="en-GB"/>
        </w:rPr>
      </w:pPr>
      <w:del w:id="541" w:author="Ana Martín Arribas" w:date="2023-06-03T18:27:00Z">
        <w:r w:rsidDel="00B709CC">
          <w:rPr>
            <w:lang w:val="en-GB"/>
          </w:rPr>
          <w:delText>A manual drain line with a screw connection at the end with isolation.</w:delText>
        </w:r>
        <w:bookmarkStart w:id="542" w:name="_Toc136709625"/>
        <w:bookmarkEnd w:id="542"/>
      </w:del>
    </w:p>
    <w:p w14:paraId="071B8F97" w14:textId="1D11F1D1" w:rsidR="00365B4B" w:rsidRPr="004E5032" w:rsidDel="00B709CC" w:rsidRDefault="00365B4B" w:rsidP="00365B4B">
      <w:pPr>
        <w:pStyle w:val="Ttulo3"/>
        <w:tabs>
          <w:tab w:val="clear" w:pos="1985"/>
          <w:tab w:val="num" w:pos="851"/>
        </w:tabs>
        <w:ind w:hanging="1985"/>
        <w:rPr>
          <w:del w:id="543" w:author="Ana Martín Arribas" w:date="2023-06-03T18:27:00Z"/>
        </w:rPr>
      </w:pPr>
      <w:del w:id="544" w:author="Ana Martín Arribas" w:date="2023-06-03T18:27:00Z">
        <w:r w:rsidRPr="004E5032" w:rsidDel="00B709CC">
          <w:delText>Saturated Steam Supply</w:delText>
        </w:r>
        <w:bookmarkStart w:id="545" w:name="_Toc136709626"/>
        <w:bookmarkEnd w:id="545"/>
      </w:del>
    </w:p>
    <w:p w14:paraId="0037BB1E" w14:textId="5FFC6A61" w:rsidR="004E5032" w:rsidDel="00B709CC" w:rsidRDefault="004E5032" w:rsidP="004E5032">
      <w:pPr>
        <w:pStyle w:val="Prrafo"/>
        <w:rPr>
          <w:del w:id="546" w:author="Ana Martín Arribas" w:date="2023-06-03T18:27:00Z"/>
          <w:lang w:val="en-GB"/>
        </w:rPr>
      </w:pPr>
      <w:del w:id="547" w:author="Ana Martín Arribas" w:date="2023-06-03T18:27:00Z">
        <w:r w:rsidDel="00B709CC">
          <w:rPr>
            <w:lang w:val="en-GB"/>
          </w:rPr>
          <w:delText>This subsystem comprises two (2) identical lines that interconnect the boiler drum of each boiler to the Steam-Flue Gas heat exchanger</w:delText>
        </w:r>
        <w:r w:rsidR="009843F3" w:rsidDel="00B709CC">
          <w:rPr>
            <w:lang w:val="en-GB"/>
          </w:rPr>
          <w:delText xml:space="preserve"> that are in charge to supply the required amount of steam that it is destined to perform the flue gas heating.</w:delText>
        </w:r>
        <w:r w:rsidDel="00B709CC">
          <w:rPr>
            <w:lang w:val="en-GB"/>
          </w:rPr>
          <w:delText xml:space="preserve"> </w:delText>
        </w:r>
        <w:bookmarkStart w:id="548" w:name="_Toc136709627"/>
        <w:bookmarkEnd w:id="548"/>
      </w:del>
    </w:p>
    <w:p w14:paraId="40AECF25" w14:textId="127B2F93" w:rsidR="004E5032" w:rsidDel="00B709CC" w:rsidRDefault="004E5032" w:rsidP="004E5032">
      <w:pPr>
        <w:pStyle w:val="Prrafo"/>
        <w:rPr>
          <w:del w:id="549" w:author="Ana Martín Arribas" w:date="2023-06-03T18:27:00Z"/>
          <w:lang w:val="en-GB"/>
        </w:rPr>
      </w:pPr>
      <w:del w:id="550" w:author="Ana Martín Arribas" w:date="2023-06-03T18:27:00Z">
        <w:r w:rsidDel="00B709CC">
          <w:rPr>
            <w:lang w:val="en-GB"/>
          </w:rPr>
          <w:delText>Besides the control that it is under Boiler supplier scope the line have a drain pot</w:delText>
        </w:r>
        <w:r w:rsidR="009843F3" w:rsidDel="00B709CC">
          <w:rPr>
            <w:lang w:val="en-GB"/>
          </w:rPr>
          <w:delText xml:space="preserve"> (B1/2HAD50)</w:delText>
        </w:r>
        <w:r w:rsidDel="00B709CC">
          <w:rPr>
            <w:lang w:val="en-GB"/>
          </w:rPr>
          <w:delText xml:space="preserve"> to collect the condensates that could be produced in the steam lines due to its saturation condition. The drain pot consists of:</w:delText>
        </w:r>
        <w:bookmarkStart w:id="551" w:name="_Toc136709628"/>
        <w:bookmarkEnd w:id="551"/>
      </w:del>
    </w:p>
    <w:p w14:paraId="1621179F" w14:textId="25822F03" w:rsidR="009843F3" w:rsidDel="00B709CC" w:rsidRDefault="009843F3" w:rsidP="00814B8C">
      <w:pPr>
        <w:pStyle w:val="Prrafo"/>
        <w:numPr>
          <w:ilvl w:val="1"/>
          <w:numId w:val="7"/>
        </w:numPr>
        <w:rPr>
          <w:del w:id="552" w:author="Ana Martín Arribas" w:date="2023-06-03T18:27:00Z"/>
          <w:lang w:val="en-GB"/>
        </w:rPr>
      </w:pPr>
      <w:del w:id="553" w:author="Ana Martín Arribas" w:date="2023-06-03T18:27:00Z">
        <w:r w:rsidDel="00B709CC">
          <w:rPr>
            <w:lang w:val="en-GB"/>
          </w:rPr>
          <w:delText>A main line equipped with two (2) level switch with control (B1/2HAD50CL001A/B) for pot’s motorized valve automatic control.</w:delText>
        </w:r>
        <w:bookmarkStart w:id="554" w:name="_Toc136709629"/>
        <w:bookmarkEnd w:id="554"/>
      </w:del>
    </w:p>
    <w:p w14:paraId="0E93E59D" w14:textId="0C4C1BBE" w:rsidR="009843F3" w:rsidDel="00B709CC" w:rsidRDefault="009843F3" w:rsidP="00814B8C">
      <w:pPr>
        <w:pStyle w:val="Prrafo"/>
        <w:numPr>
          <w:ilvl w:val="1"/>
          <w:numId w:val="7"/>
        </w:numPr>
        <w:rPr>
          <w:del w:id="555" w:author="Ana Martín Arribas" w:date="2023-06-03T18:27:00Z"/>
          <w:lang w:val="en-GB"/>
        </w:rPr>
      </w:pPr>
      <w:del w:id="556" w:author="Ana Martín Arribas" w:date="2023-06-03T18:27:00Z">
        <w:r w:rsidDel="00B709CC">
          <w:rPr>
            <w:lang w:val="en-GB"/>
          </w:rPr>
          <w:delText>A secondary line connected to Boiler ½ Intermittent Blowdown Tank condensate header fitted with a pneumatically operated valve (B1/2HAD50AA303) and an isolation valve.</w:delText>
        </w:r>
        <w:bookmarkStart w:id="557" w:name="_Toc136709630"/>
        <w:bookmarkEnd w:id="557"/>
      </w:del>
    </w:p>
    <w:p w14:paraId="5ADC6A03" w14:textId="12B78A64" w:rsidR="009843F3" w:rsidDel="00B709CC" w:rsidRDefault="009843F3" w:rsidP="00814B8C">
      <w:pPr>
        <w:pStyle w:val="Prrafo"/>
        <w:numPr>
          <w:ilvl w:val="1"/>
          <w:numId w:val="7"/>
        </w:numPr>
        <w:rPr>
          <w:del w:id="558" w:author="Ana Martín Arribas" w:date="2023-06-03T18:27:00Z"/>
          <w:lang w:val="en-GB"/>
        </w:rPr>
      </w:pPr>
      <w:del w:id="559" w:author="Ana Martín Arribas" w:date="2023-06-03T18:27:00Z">
        <w:r w:rsidDel="00B709CC">
          <w:rPr>
            <w:lang w:val="en-GB"/>
          </w:rPr>
          <w:delText>A manual drain line with a screw connection at the end with double isolation.</w:delText>
        </w:r>
        <w:bookmarkStart w:id="560" w:name="_Toc136709631"/>
        <w:bookmarkEnd w:id="560"/>
      </w:del>
    </w:p>
    <w:p w14:paraId="7F37E204" w14:textId="3945BC9A" w:rsidR="00E67702" w:rsidDel="00B709CC" w:rsidRDefault="00E67702" w:rsidP="00E67702">
      <w:pPr>
        <w:pStyle w:val="Ttulo3"/>
        <w:tabs>
          <w:tab w:val="clear" w:pos="1985"/>
          <w:tab w:val="num" w:pos="851"/>
        </w:tabs>
        <w:ind w:hanging="1985"/>
        <w:rPr>
          <w:del w:id="561" w:author="Ana Martín Arribas" w:date="2023-06-03T18:27:00Z"/>
        </w:rPr>
      </w:pPr>
      <w:del w:id="562" w:author="Ana Martín Arribas" w:date="2023-06-03T18:27:00Z">
        <w:r w:rsidRPr="00E67702" w:rsidDel="00B709CC">
          <w:delText>HP Bypass Steam Supply</w:delText>
        </w:r>
        <w:bookmarkStart w:id="563" w:name="_Toc136709632"/>
        <w:bookmarkEnd w:id="563"/>
      </w:del>
    </w:p>
    <w:p w14:paraId="1FA2B3EF" w14:textId="1D80CF91" w:rsidR="00E67702" w:rsidDel="00B709CC" w:rsidRDefault="00E67702" w:rsidP="00E67702">
      <w:pPr>
        <w:pStyle w:val="Prrafo"/>
        <w:rPr>
          <w:del w:id="564" w:author="Ana Martín Arribas" w:date="2023-06-03T18:27:00Z"/>
          <w:lang w:val="en-GB"/>
        </w:rPr>
      </w:pPr>
      <w:del w:id="565" w:author="Ana Martín Arribas" w:date="2023-06-03T18:27:00Z">
        <w:r w:rsidDel="00B709CC">
          <w:rPr>
            <w:lang w:val="en-GB"/>
          </w:rPr>
          <w:delText xml:space="preserve">This subsystem comprises two (2) identical bypass stations one per boiler that are in charge to adequate the steam to the conditions required for the ACC in case of being necessary to bypass the turbine. </w:delText>
        </w:r>
        <w:bookmarkStart w:id="566" w:name="_Toc136709633"/>
        <w:bookmarkEnd w:id="566"/>
      </w:del>
    </w:p>
    <w:p w14:paraId="1758D1D0" w14:textId="48BB515F" w:rsidR="00E67702" w:rsidDel="00B709CC" w:rsidRDefault="00E67702" w:rsidP="00E67702">
      <w:pPr>
        <w:pStyle w:val="Prrafo"/>
        <w:rPr>
          <w:del w:id="567" w:author="Ana Martín Arribas" w:date="2023-06-03T18:27:00Z"/>
          <w:lang w:val="en-GB"/>
        </w:rPr>
      </w:pPr>
      <w:del w:id="568" w:author="Ana Martín Arribas" w:date="2023-06-03T18:27:00Z">
        <w:r w:rsidDel="00B709CC">
          <w:rPr>
            <w:lang w:val="en-GB"/>
          </w:rPr>
          <w:delText>This subsystem allows to operate the plant without the turbine operation, to start-up the plant and avoid tripping the plant in case of turbine failure.</w:delText>
        </w:r>
        <w:bookmarkStart w:id="569" w:name="_Toc136709634"/>
        <w:bookmarkEnd w:id="569"/>
      </w:del>
    </w:p>
    <w:p w14:paraId="55EBE796" w14:textId="08B137CB" w:rsidR="001F53E8" w:rsidDel="00B709CC" w:rsidRDefault="001F53E8" w:rsidP="00E67702">
      <w:pPr>
        <w:pStyle w:val="Prrafo"/>
        <w:rPr>
          <w:del w:id="570" w:author="Ana Martín Arribas" w:date="2023-06-03T18:27:00Z"/>
          <w:lang w:val="en-GB"/>
        </w:rPr>
      </w:pPr>
      <w:del w:id="571" w:author="Ana Martín Arribas" w:date="2023-06-03T18:27:00Z">
        <w:r w:rsidDel="00B709CC">
          <w:rPr>
            <w:lang w:val="en-GB"/>
          </w:rPr>
          <w:delText>Bypass valves perform based on enthalpic control.</w:delText>
        </w:r>
        <w:bookmarkStart w:id="572" w:name="_Toc136709635"/>
        <w:bookmarkEnd w:id="572"/>
      </w:del>
    </w:p>
    <w:p w14:paraId="3D8E58CB" w14:textId="13D01FDB" w:rsidR="00E67702" w:rsidDel="00B709CC" w:rsidRDefault="00E67702" w:rsidP="00E67702">
      <w:pPr>
        <w:pStyle w:val="Prrafo"/>
        <w:rPr>
          <w:del w:id="573" w:author="Ana Martín Arribas" w:date="2023-06-03T18:27:00Z"/>
          <w:lang w:val="en-GB"/>
        </w:rPr>
      </w:pPr>
      <w:del w:id="574" w:author="Ana Martín Arribas" w:date="2023-06-03T18:27:00Z">
        <w:r w:rsidDel="00B709CC">
          <w:rPr>
            <w:lang w:val="en-GB"/>
          </w:rPr>
          <w:delText>The inlet line to bypass station is located at the boilers</w:delText>
        </w:r>
        <w:r w:rsidR="00141852" w:rsidDel="00B709CC">
          <w:rPr>
            <w:lang w:val="en-GB"/>
          </w:rPr>
          <w:delText>’</w:delText>
        </w:r>
        <w:r w:rsidDel="00B709CC">
          <w:rPr>
            <w:lang w:val="en-GB"/>
          </w:rPr>
          <w:delText xml:space="preserve"> steam inlet to the main steam system before the main steam header</w:delText>
        </w:r>
        <w:r w:rsidR="00141852" w:rsidDel="00B709CC">
          <w:rPr>
            <w:lang w:val="en-GB"/>
          </w:rPr>
          <w:delText xml:space="preserve"> that goes</w:delText>
        </w:r>
        <w:r w:rsidDel="00B709CC">
          <w:rPr>
            <w:lang w:val="en-GB"/>
          </w:rPr>
          <w:delText xml:space="preserve"> to the turbine.</w:delText>
        </w:r>
        <w:bookmarkStart w:id="575" w:name="_Toc136709636"/>
        <w:bookmarkEnd w:id="575"/>
      </w:del>
    </w:p>
    <w:p w14:paraId="634B4E64" w14:textId="56D52D17" w:rsidR="00141852" w:rsidDel="00B709CC" w:rsidRDefault="00141852" w:rsidP="00141852">
      <w:pPr>
        <w:pStyle w:val="Prrafo"/>
        <w:rPr>
          <w:del w:id="576" w:author="Ana Martín Arribas" w:date="2023-06-03T18:27:00Z"/>
          <w:lang w:val="en-GB"/>
        </w:rPr>
      </w:pPr>
      <w:del w:id="577" w:author="Ana Martín Arribas" w:date="2023-06-03T18:27:00Z">
        <w:r w:rsidDel="00B709CC">
          <w:rPr>
            <w:lang w:val="en-GB"/>
          </w:rPr>
          <w:delText>The inlet line is fitted with a drain pot (B1/2LBA20)</w:delText>
        </w:r>
        <w:r w:rsidRPr="00756CD4" w:rsidDel="00B709CC">
          <w:rPr>
            <w:lang w:val="en-GB"/>
          </w:rPr>
          <w:delText xml:space="preserve"> </w:delText>
        </w:r>
        <w:r w:rsidDel="00B709CC">
          <w:rPr>
            <w:lang w:val="en-GB"/>
          </w:rPr>
          <w:delText>to collect and drain the condensate that could be produced. The pot consists of:</w:delText>
        </w:r>
        <w:bookmarkStart w:id="578" w:name="_Toc136709637"/>
        <w:bookmarkEnd w:id="578"/>
      </w:del>
    </w:p>
    <w:p w14:paraId="5B0B499D" w14:textId="7CD5ECDC" w:rsidR="00141852" w:rsidDel="00B709CC" w:rsidRDefault="00141852" w:rsidP="00814B8C">
      <w:pPr>
        <w:pStyle w:val="Prrafo"/>
        <w:numPr>
          <w:ilvl w:val="0"/>
          <w:numId w:val="7"/>
        </w:numPr>
        <w:rPr>
          <w:del w:id="579" w:author="Ana Martín Arribas" w:date="2023-06-03T18:27:00Z"/>
          <w:lang w:val="en-GB"/>
        </w:rPr>
      </w:pPr>
      <w:del w:id="580" w:author="Ana Martín Arribas" w:date="2023-06-03T18:27:00Z">
        <w:r w:rsidDel="00B709CC">
          <w:rPr>
            <w:lang w:val="en-GB"/>
          </w:rPr>
          <w:delText>A main line equipped with a temperature transmitter (B1/2LBA20CT001) for pot’s motorized valve automatic control.</w:delText>
        </w:r>
        <w:bookmarkStart w:id="581" w:name="_Toc136709638"/>
        <w:bookmarkEnd w:id="581"/>
      </w:del>
    </w:p>
    <w:p w14:paraId="5B13EC77" w14:textId="34830D34" w:rsidR="00141852" w:rsidDel="00B709CC" w:rsidRDefault="00141852" w:rsidP="00814B8C">
      <w:pPr>
        <w:pStyle w:val="Prrafo"/>
        <w:numPr>
          <w:ilvl w:val="0"/>
          <w:numId w:val="7"/>
        </w:numPr>
        <w:rPr>
          <w:del w:id="582" w:author="Ana Martín Arribas" w:date="2023-06-03T18:27:00Z"/>
          <w:lang w:val="en-GB"/>
        </w:rPr>
      </w:pPr>
      <w:del w:id="583" w:author="Ana Martín Arribas" w:date="2023-06-03T18:27:00Z">
        <w:r w:rsidDel="00B709CC">
          <w:rPr>
            <w:lang w:val="en-GB"/>
          </w:rPr>
          <w:delText>A secondary line connected to atmospheric drain tank condensate header fitted with a motorized operated valve (B1/2LBA20AA301) and an isolation valve.</w:delText>
        </w:r>
        <w:bookmarkStart w:id="584" w:name="_Toc136709639"/>
        <w:bookmarkEnd w:id="584"/>
      </w:del>
    </w:p>
    <w:p w14:paraId="266388AB" w14:textId="2E22FBC4" w:rsidR="00141852" w:rsidRPr="00756CD4" w:rsidDel="00B709CC" w:rsidRDefault="00141852" w:rsidP="00814B8C">
      <w:pPr>
        <w:pStyle w:val="Prrafo"/>
        <w:numPr>
          <w:ilvl w:val="0"/>
          <w:numId w:val="7"/>
        </w:numPr>
        <w:rPr>
          <w:del w:id="585" w:author="Ana Martín Arribas" w:date="2023-06-03T18:27:00Z"/>
          <w:lang w:val="en-GB"/>
        </w:rPr>
      </w:pPr>
      <w:del w:id="586" w:author="Ana Martín Arribas" w:date="2023-06-03T18:27:00Z">
        <w:r w:rsidDel="00B709CC">
          <w:rPr>
            <w:lang w:val="en-GB"/>
          </w:rPr>
          <w:delText>A manual drain line with a screw connection at the end with double isolation.</w:delText>
        </w:r>
        <w:bookmarkStart w:id="587" w:name="_Toc136709640"/>
        <w:bookmarkEnd w:id="587"/>
      </w:del>
    </w:p>
    <w:p w14:paraId="5C48621B" w14:textId="0D065DAD" w:rsidR="00141852" w:rsidDel="00B709CC" w:rsidRDefault="00141852" w:rsidP="00E67702">
      <w:pPr>
        <w:pStyle w:val="Prrafo"/>
        <w:rPr>
          <w:del w:id="588" w:author="Ana Martín Arribas" w:date="2023-06-03T18:27:00Z"/>
          <w:lang w:val="en-GB"/>
        </w:rPr>
      </w:pPr>
      <w:del w:id="589" w:author="Ana Martín Arribas" w:date="2023-06-03T18:27:00Z">
        <w:r w:rsidDel="00B709CC">
          <w:rPr>
            <w:lang w:val="en-GB"/>
          </w:rPr>
          <w:delText>The boilers 1/2 bypass valves (B1/2MAN10AA401) have four (4) connections:</w:delText>
        </w:r>
        <w:bookmarkStart w:id="590" w:name="_Toc136709641"/>
        <w:bookmarkEnd w:id="590"/>
      </w:del>
    </w:p>
    <w:p w14:paraId="69BB94B7" w14:textId="78937F11" w:rsidR="00141852" w:rsidDel="00B709CC" w:rsidRDefault="00141852" w:rsidP="00814B8C">
      <w:pPr>
        <w:pStyle w:val="Prrafo"/>
        <w:numPr>
          <w:ilvl w:val="0"/>
          <w:numId w:val="7"/>
        </w:numPr>
        <w:rPr>
          <w:del w:id="591" w:author="Ana Martín Arribas" w:date="2023-06-03T18:27:00Z"/>
          <w:lang w:val="en-GB"/>
        </w:rPr>
      </w:pPr>
      <w:del w:id="592" w:author="Ana Martín Arribas" w:date="2023-06-03T18:27:00Z">
        <w:r w:rsidDel="00B709CC">
          <w:rPr>
            <w:lang w:val="en-GB"/>
          </w:rPr>
          <w:delText>Inlet connection from main steam</w:delText>
        </w:r>
        <w:bookmarkStart w:id="593" w:name="_Toc136709642"/>
        <w:bookmarkEnd w:id="593"/>
      </w:del>
    </w:p>
    <w:p w14:paraId="102D3B68" w14:textId="58B1782B" w:rsidR="00141852" w:rsidDel="00B709CC" w:rsidRDefault="00141852" w:rsidP="00814B8C">
      <w:pPr>
        <w:pStyle w:val="Prrafo"/>
        <w:numPr>
          <w:ilvl w:val="0"/>
          <w:numId w:val="7"/>
        </w:numPr>
        <w:rPr>
          <w:del w:id="594" w:author="Ana Martín Arribas" w:date="2023-06-03T18:27:00Z"/>
          <w:lang w:val="en-GB"/>
        </w:rPr>
      </w:pPr>
      <w:del w:id="595" w:author="Ana Martín Arribas" w:date="2023-06-03T18:27:00Z">
        <w:r w:rsidDel="00B709CC">
          <w:rPr>
            <w:lang w:val="en-GB"/>
          </w:rPr>
          <w:delText>Outlet connection to the ACC fitted with four (4) transmitters with control, two (2) redundant for pressure (B1/2MAN10CP001</w:delText>
        </w:r>
        <w:r w:rsidRPr="00141852" w:rsidDel="00B709CC">
          <w:rPr>
            <w:lang w:val="en-GB"/>
          </w:rPr>
          <w:delText>A</w:delText>
        </w:r>
        <w:r w:rsidDel="00B709CC">
          <w:rPr>
            <w:lang w:val="en-GB"/>
          </w:rPr>
          <w:delText>/B) and two (2) redundant for temperature (B1/2MAN10CT001</w:delText>
        </w:r>
        <w:r w:rsidRPr="00141852" w:rsidDel="00B709CC">
          <w:rPr>
            <w:lang w:val="en-GB"/>
          </w:rPr>
          <w:delText>A</w:delText>
        </w:r>
        <w:r w:rsidDel="00B709CC">
          <w:rPr>
            <w:lang w:val="en-GB"/>
          </w:rPr>
          <w:delText>/B) all of them for bypass valve control</w:delText>
        </w:r>
        <w:r w:rsidR="001F53E8" w:rsidDel="00B709CC">
          <w:rPr>
            <w:lang w:val="en-GB"/>
          </w:rPr>
          <w:delText xml:space="preserve"> and its attemperation control valve.</w:delText>
        </w:r>
        <w:bookmarkStart w:id="596" w:name="_Toc136709643"/>
        <w:bookmarkEnd w:id="596"/>
      </w:del>
    </w:p>
    <w:p w14:paraId="3D06FC23" w14:textId="01D57927" w:rsidR="001F53E8" w:rsidDel="00B709CC" w:rsidRDefault="001F53E8" w:rsidP="00814B8C">
      <w:pPr>
        <w:pStyle w:val="Prrafo"/>
        <w:numPr>
          <w:ilvl w:val="0"/>
          <w:numId w:val="7"/>
        </w:numPr>
        <w:rPr>
          <w:del w:id="597" w:author="Ana Martín Arribas" w:date="2023-06-03T18:27:00Z"/>
          <w:lang w:val="en-GB"/>
        </w:rPr>
      </w:pPr>
      <w:del w:id="598" w:author="Ana Martín Arribas" w:date="2023-06-03T18:27:00Z">
        <w:r w:rsidDel="00B709CC">
          <w:rPr>
            <w:lang w:val="en-GB"/>
          </w:rPr>
          <w:delText>An internal drain pot (B1/2MAN10) to collect the condensate or water produced in the bypass valve. The drain pot consists of:</w:delText>
        </w:r>
        <w:bookmarkStart w:id="599" w:name="_Toc136709644"/>
        <w:bookmarkEnd w:id="599"/>
      </w:del>
    </w:p>
    <w:p w14:paraId="665EB318" w14:textId="01FC7C90" w:rsidR="001F53E8" w:rsidDel="00B709CC" w:rsidRDefault="001F53E8" w:rsidP="00814B8C">
      <w:pPr>
        <w:pStyle w:val="Prrafo"/>
        <w:numPr>
          <w:ilvl w:val="1"/>
          <w:numId w:val="7"/>
        </w:numPr>
        <w:rPr>
          <w:del w:id="600" w:author="Ana Martín Arribas" w:date="2023-06-03T18:27:00Z"/>
          <w:lang w:val="en-GB"/>
        </w:rPr>
      </w:pPr>
      <w:del w:id="601" w:author="Ana Martín Arribas" w:date="2023-06-03T18:27:00Z">
        <w:r w:rsidDel="00B709CC">
          <w:rPr>
            <w:lang w:val="en-GB"/>
          </w:rPr>
          <w:delText>A main line equipped with a temperature transmitter (B1/2MAN10CT001) for pot’s motorized valve automatic control.</w:delText>
        </w:r>
        <w:bookmarkStart w:id="602" w:name="_Toc136709645"/>
        <w:bookmarkEnd w:id="602"/>
      </w:del>
    </w:p>
    <w:p w14:paraId="5A099BF3" w14:textId="7F679680" w:rsidR="001F53E8" w:rsidDel="00B709CC" w:rsidRDefault="001F53E8" w:rsidP="00814B8C">
      <w:pPr>
        <w:pStyle w:val="Prrafo"/>
        <w:numPr>
          <w:ilvl w:val="1"/>
          <w:numId w:val="7"/>
        </w:numPr>
        <w:rPr>
          <w:del w:id="603" w:author="Ana Martín Arribas" w:date="2023-06-03T18:27:00Z"/>
          <w:lang w:val="en-GB"/>
        </w:rPr>
      </w:pPr>
      <w:del w:id="604" w:author="Ana Martín Arribas" w:date="2023-06-03T18:27:00Z">
        <w:r w:rsidDel="00B709CC">
          <w:rPr>
            <w:lang w:val="en-GB"/>
          </w:rPr>
          <w:delText>A secondary line connected to atmospheric drain tank condensate header fitted with a motorized operated valve (B1/2MAN10AA302) and an isolation valve.</w:delText>
        </w:r>
        <w:bookmarkStart w:id="605" w:name="_Toc136709646"/>
        <w:bookmarkEnd w:id="605"/>
      </w:del>
    </w:p>
    <w:p w14:paraId="3DB09943" w14:textId="276096EB" w:rsidR="001F53E8" w:rsidRPr="00756CD4" w:rsidDel="00B709CC" w:rsidRDefault="001F53E8" w:rsidP="00814B8C">
      <w:pPr>
        <w:pStyle w:val="Prrafo"/>
        <w:numPr>
          <w:ilvl w:val="1"/>
          <w:numId w:val="7"/>
        </w:numPr>
        <w:rPr>
          <w:del w:id="606" w:author="Ana Martín Arribas" w:date="2023-06-03T18:27:00Z"/>
          <w:lang w:val="en-GB"/>
        </w:rPr>
      </w:pPr>
      <w:del w:id="607" w:author="Ana Martín Arribas" w:date="2023-06-03T18:27:00Z">
        <w:r w:rsidDel="00B709CC">
          <w:rPr>
            <w:lang w:val="en-GB"/>
          </w:rPr>
          <w:delText>A manual drain line with a screw connection at the end with double isolation.</w:delText>
        </w:r>
        <w:bookmarkStart w:id="608" w:name="_Toc136709647"/>
        <w:bookmarkEnd w:id="608"/>
      </w:del>
    </w:p>
    <w:p w14:paraId="5DADB677" w14:textId="1C9866D7" w:rsidR="001F53E8" w:rsidDel="00B709CC" w:rsidRDefault="001F53E8" w:rsidP="00814B8C">
      <w:pPr>
        <w:pStyle w:val="Prrafo"/>
        <w:numPr>
          <w:ilvl w:val="0"/>
          <w:numId w:val="7"/>
        </w:numPr>
        <w:rPr>
          <w:del w:id="609" w:author="Ana Martín Arribas" w:date="2023-06-03T18:27:00Z"/>
          <w:lang w:val="en-GB"/>
        </w:rPr>
      </w:pPr>
      <w:del w:id="610" w:author="Ana Martín Arribas" w:date="2023-06-03T18:27:00Z">
        <w:r w:rsidDel="00B709CC">
          <w:rPr>
            <w:lang w:val="en-GB"/>
          </w:rPr>
          <w:delText>An attemperation connection. This line consist of:</w:delText>
        </w:r>
        <w:bookmarkStart w:id="611" w:name="_Toc136709648"/>
        <w:bookmarkEnd w:id="611"/>
      </w:del>
    </w:p>
    <w:p w14:paraId="0426CC81" w14:textId="04B26B38" w:rsidR="001F53E8" w:rsidDel="00B709CC" w:rsidRDefault="001F53E8" w:rsidP="00814B8C">
      <w:pPr>
        <w:pStyle w:val="Prrafo"/>
        <w:numPr>
          <w:ilvl w:val="1"/>
          <w:numId w:val="7"/>
        </w:numPr>
        <w:rPr>
          <w:del w:id="612" w:author="Ana Martín Arribas" w:date="2023-06-03T18:27:00Z"/>
          <w:lang w:val="en-GB"/>
        </w:rPr>
      </w:pPr>
      <w:del w:id="613" w:author="Ana Martín Arribas" w:date="2023-06-03T18:27:00Z">
        <w:r w:rsidDel="00B709CC">
          <w:rPr>
            <w:lang w:val="en-GB"/>
          </w:rPr>
          <w:delText>One (1) isolating valve pneumatically actuated (B1/2LAF31AA301) with isolation</w:delText>
        </w:r>
        <w:r w:rsidR="00B92DF7" w:rsidDel="00B709CC">
          <w:rPr>
            <w:lang w:val="en-GB"/>
          </w:rPr>
          <w:delText xml:space="preserve"> locked open</w:delText>
        </w:r>
        <w:r w:rsidDel="00B709CC">
          <w:rPr>
            <w:lang w:val="en-GB"/>
          </w:rPr>
          <w:delText xml:space="preserve"> and drain connection double isolated.</w:delText>
        </w:r>
        <w:bookmarkStart w:id="614" w:name="_Toc136709649"/>
        <w:bookmarkEnd w:id="614"/>
      </w:del>
    </w:p>
    <w:p w14:paraId="4745AD4B" w14:textId="1816FDAB" w:rsidR="001F53E8" w:rsidDel="00B709CC" w:rsidRDefault="001F53E8" w:rsidP="00814B8C">
      <w:pPr>
        <w:pStyle w:val="Prrafo"/>
        <w:numPr>
          <w:ilvl w:val="1"/>
          <w:numId w:val="7"/>
        </w:numPr>
        <w:rPr>
          <w:del w:id="615" w:author="Ana Martín Arribas" w:date="2023-06-03T18:27:00Z"/>
          <w:lang w:val="en-GB"/>
        </w:rPr>
      </w:pPr>
      <w:del w:id="616" w:author="Ana Martín Arribas" w:date="2023-06-03T18:27:00Z">
        <w:r w:rsidDel="00B709CC">
          <w:rPr>
            <w:lang w:val="en-GB"/>
          </w:rPr>
          <w:delText>One (1) filter (B1/2LAF31AT001) with its own drain double isolated and a pressure differential transmitter (B1/2LAF31CP001) with the purpose to protect the flowmeter downstream.</w:delText>
        </w:r>
        <w:bookmarkStart w:id="617" w:name="_Toc136709650"/>
        <w:bookmarkEnd w:id="617"/>
      </w:del>
    </w:p>
    <w:p w14:paraId="4F3D0212" w14:textId="50A18F73" w:rsidR="001F53E8" w:rsidDel="00B709CC" w:rsidRDefault="001F53E8" w:rsidP="00814B8C">
      <w:pPr>
        <w:pStyle w:val="Prrafo"/>
        <w:numPr>
          <w:ilvl w:val="1"/>
          <w:numId w:val="7"/>
        </w:numPr>
        <w:rPr>
          <w:del w:id="618" w:author="Ana Martín Arribas" w:date="2023-06-03T18:27:00Z"/>
          <w:lang w:val="en-GB"/>
        </w:rPr>
      </w:pPr>
      <w:del w:id="619" w:author="Ana Martín Arribas" w:date="2023-06-03T18:27:00Z">
        <w:r w:rsidDel="00B709CC">
          <w:rPr>
            <w:lang w:val="en-GB"/>
          </w:rPr>
          <w:delText>One (1) flowmeter (B1/2LAF31CF001) with two (2) redundant flow transmitters with control (B1/2LAFCF001A/B) used to perform the enthalpic control of the bypass valve.</w:delText>
        </w:r>
        <w:bookmarkStart w:id="620" w:name="_Toc136709651"/>
        <w:bookmarkEnd w:id="620"/>
      </w:del>
    </w:p>
    <w:p w14:paraId="7CBF8557" w14:textId="040A36F2" w:rsidR="001F53E8" w:rsidDel="00B709CC" w:rsidRDefault="001F53E8" w:rsidP="00814B8C">
      <w:pPr>
        <w:pStyle w:val="Prrafo"/>
        <w:numPr>
          <w:ilvl w:val="1"/>
          <w:numId w:val="7"/>
        </w:numPr>
        <w:rPr>
          <w:del w:id="621" w:author="Ana Martín Arribas" w:date="2023-06-03T18:27:00Z"/>
          <w:lang w:val="en-GB"/>
        </w:rPr>
      </w:pPr>
      <w:del w:id="622" w:author="Ana Martín Arribas" w:date="2023-06-03T18:27:00Z">
        <w:r w:rsidDel="00B709CC">
          <w:rPr>
            <w:lang w:val="en-GB"/>
          </w:rPr>
          <w:delText>One (1) pressure test point (B1LAF31CP801) and two (2) pressure transmitters (B1/2LAF31CP001/2) to monitor the condition upstream and downstream the control station.</w:delText>
        </w:r>
        <w:bookmarkStart w:id="623" w:name="_Toc136709652"/>
        <w:bookmarkEnd w:id="623"/>
      </w:del>
    </w:p>
    <w:p w14:paraId="429E3C12" w14:textId="415DA465" w:rsidR="001F53E8" w:rsidDel="00B709CC" w:rsidRDefault="001F53E8" w:rsidP="00814B8C">
      <w:pPr>
        <w:pStyle w:val="Prrafo"/>
        <w:numPr>
          <w:ilvl w:val="1"/>
          <w:numId w:val="7"/>
        </w:numPr>
        <w:rPr>
          <w:del w:id="624" w:author="Ana Martín Arribas" w:date="2023-06-03T18:27:00Z"/>
          <w:lang w:val="en-GB"/>
        </w:rPr>
      </w:pPr>
      <w:del w:id="625" w:author="Ana Martín Arribas" w:date="2023-06-03T18:27:00Z">
        <w:r w:rsidDel="00B709CC">
          <w:rPr>
            <w:lang w:val="en-GB"/>
          </w:rPr>
          <w:delText>A control station to adequate the required flow for the bypass valve that consists of:</w:delText>
        </w:r>
        <w:bookmarkStart w:id="626" w:name="_Toc136709653"/>
        <w:bookmarkEnd w:id="626"/>
      </w:del>
    </w:p>
    <w:p w14:paraId="7992B864" w14:textId="15F87D99" w:rsidR="001F53E8" w:rsidDel="00B709CC" w:rsidRDefault="00720B40" w:rsidP="00814B8C">
      <w:pPr>
        <w:pStyle w:val="Prrafo"/>
        <w:numPr>
          <w:ilvl w:val="2"/>
          <w:numId w:val="7"/>
        </w:numPr>
        <w:rPr>
          <w:del w:id="627" w:author="Ana Martín Arribas" w:date="2023-06-03T18:27:00Z"/>
          <w:lang w:val="en-GB"/>
        </w:rPr>
      </w:pPr>
      <w:del w:id="628" w:author="Ana Martín Arribas" w:date="2023-06-03T18:27:00Z">
        <w:r w:rsidDel="00B709CC">
          <w:rPr>
            <w:lang w:val="en-GB"/>
          </w:rPr>
          <w:delText>A control valve (B1/2LAF31AA401) double isolated locked open at both sides with its corresponding drain and vents connection double isolated.</w:delText>
        </w:r>
        <w:bookmarkStart w:id="629" w:name="_Toc136709654"/>
        <w:bookmarkEnd w:id="629"/>
      </w:del>
    </w:p>
    <w:p w14:paraId="71A89857" w14:textId="3BB94B8C" w:rsidR="00720B40" w:rsidDel="00B709CC" w:rsidRDefault="00720B40" w:rsidP="00814B8C">
      <w:pPr>
        <w:pStyle w:val="Prrafo"/>
        <w:numPr>
          <w:ilvl w:val="2"/>
          <w:numId w:val="7"/>
        </w:numPr>
        <w:rPr>
          <w:del w:id="630" w:author="Ana Martín Arribas" w:date="2023-06-03T18:27:00Z"/>
          <w:lang w:val="en-GB"/>
        </w:rPr>
      </w:pPr>
      <w:del w:id="631" w:author="Ana Martín Arribas" w:date="2023-06-03T18:27:00Z">
        <w:r w:rsidDel="00B709CC">
          <w:rPr>
            <w:lang w:val="en-GB"/>
          </w:rPr>
          <w:delText xml:space="preserve">A bypass line fitted with a globe valve and an isolation valve with a drain connection double isolated. </w:delText>
        </w:r>
        <w:bookmarkStart w:id="632" w:name="_Toc136709655"/>
        <w:bookmarkEnd w:id="632"/>
      </w:del>
    </w:p>
    <w:p w14:paraId="634BDD97" w14:textId="64B0FCDB" w:rsidR="00720B40" w:rsidDel="00B709CC" w:rsidRDefault="00720B40" w:rsidP="00814B8C">
      <w:pPr>
        <w:pStyle w:val="Prrafo"/>
        <w:numPr>
          <w:ilvl w:val="1"/>
          <w:numId w:val="7"/>
        </w:numPr>
        <w:rPr>
          <w:del w:id="633" w:author="Ana Martín Arribas" w:date="2023-06-03T18:27:00Z"/>
          <w:lang w:val="en-GB"/>
        </w:rPr>
      </w:pPr>
      <w:del w:id="634" w:author="Ana Martín Arribas" w:date="2023-06-03T18:27:00Z">
        <w:r w:rsidDel="00B709CC">
          <w:rPr>
            <w:lang w:val="en-GB"/>
          </w:rPr>
          <w:delText>One (1) non-return valve to avoid counterflow and two (2) isolation valves locked open with its corresponding drain connection double isolated.</w:delText>
        </w:r>
        <w:bookmarkStart w:id="635" w:name="_Toc136709656"/>
        <w:bookmarkEnd w:id="635"/>
      </w:del>
    </w:p>
    <w:p w14:paraId="1C6850C4" w14:textId="00B7E2FA" w:rsidR="009C32BF" w:rsidDel="00B709CC" w:rsidRDefault="009C32BF" w:rsidP="009C32BF">
      <w:pPr>
        <w:pStyle w:val="Ttulo3"/>
        <w:tabs>
          <w:tab w:val="clear" w:pos="1985"/>
          <w:tab w:val="num" w:pos="851"/>
        </w:tabs>
        <w:ind w:hanging="1985"/>
        <w:rPr>
          <w:del w:id="636" w:author="Ana Martín Arribas" w:date="2023-06-03T18:27:00Z"/>
        </w:rPr>
      </w:pPr>
      <w:del w:id="637" w:author="Ana Martín Arribas" w:date="2023-06-03T18:27:00Z">
        <w:r w:rsidRPr="009C32BF" w:rsidDel="00B709CC">
          <w:delText>Tempered &amp; Conditioned Steam Supply</w:delText>
        </w:r>
        <w:bookmarkStart w:id="638" w:name="_Toc136709657"/>
        <w:bookmarkEnd w:id="638"/>
      </w:del>
    </w:p>
    <w:p w14:paraId="21E43046" w14:textId="2412B8E8" w:rsidR="008311C5" w:rsidDel="00B709CC" w:rsidRDefault="009C32BF" w:rsidP="009C32BF">
      <w:pPr>
        <w:pStyle w:val="Prrafo"/>
        <w:rPr>
          <w:del w:id="639" w:author="Ana Martín Arribas" w:date="2023-06-03T18:27:00Z"/>
          <w:lang w:val="en-GB"/>
        </w:rPr>
      </w:pPr>
      <w:del w:id="640" w:author="Ana Martín Arribas" w:date="2023-06-03T18:27:00Z">
        <w:r w:rsidDel="00B709CC">
          <w:rPr>
            <w:lang w:val="en-GB"/>
          </w:rPr>
          <w:delText>This subsystem is referred to the different attemperation and conditioning valves that adjust the conditions of the steam for the different purposes of the system.</w:delText>
        </w:r>
        <w:r w:rsidR="008311C5" w:rsidDel="00B709CC">
          <w:rPr>
            <w:lang w:val="en-GB"/>
          </w:rPr>
          <w:delText xml:space="preserve"> The main differences between these valves and the bypass valves are their function purposes and the way of control that in these cases are performed by temperature instead of enthalpic control.</w:delText>
        </w:r>
        <w:bookmarkStart w:id="641" w:name="_Toc136709658"/>
        <w:bookmarkEnd w:id="641"/>
      </w:del>
    </w:p>
    <w:p w14:paraId="7EE76F95" w14:textId="0A57F493" w:rsidR="009C32BF" w:rsidDel="00B709CC" w:rsidRDefault="009C32BF" w:rsidP="009C32BF">
      <w:pPr>
        <w:pStyle w:val="Prrafo"/>
        <w:rPr>
          <w:del w:id="642" w:author="Ana Martín Arribas" w:date="2023-06-03T18:27:00Z"/>
          <w:lang w:val="en-GB"/>
        </w:rPr>
      </w:pPr>
      <w:del w:id="643" w:author="Ana Martín Arribas" w:date="2023-06-03T18:27:00Z">
        <w:r w:rsidDel="00B709CC">
          <w:rPr>
            <w:lang w:val="en-GB"/>
          </w:rPr>
          <w:delText xml:space="preserve"> The valve</w:delText>
        </w:r>
        <w:r w:rsidR="008311C5" w:rsidDel="00B709CC">
          <w:rPr>
            <w:lang w:val="en-GB"/>
          </w:rPr>
          <w:delText>s</w:delText>
        </w:r>
        <w:r w:rsidDel="00B709CC">
          <w:rPr>
            <w:lang w:val="en-GB"/>
          </w:rPr>
          <w:delText xml:space="preserve"> included in this subsystem are the following ones:</w:delText>
        </w:r>
        <w:bookmarkStart w:id="644" w:name="_Toc136709659"/>
        <w:bookmarkEnd w:id="644"/>
      </w:del>
    </w:p>
    <w:p w14:paraId="6078A800" w14:textId="3817B6E6" w:rsidR="000634E6" w:rsidDel="00B709CC" w:rsidRDefault="009C32BF" w:rsidP="00814B8C">
      <w:pPr>
        <w:pStyle w:val="Prrafo"/>
        <w:numPr>
          <w:ilvl w:val="0"/>
          <w:numId w:val="7"/>
        </w:numPr>
        <w:rPr>
          <w:del w:id="645" w:author="Ana Martín Arribas" w:date="2023-06-03T18:27:00Z"/>
          <w:b/>
          <w:lang w:val="en-GB"/>
        </w:rPr>
      </w:pPr>
      <w:del w:id="646" w:author="Ana Martín Arribas" w:date="2023-06-03T18:27:00Z">
        <w:r w:rsidRPr="009C32BF" w:rsidDel="00B709CC">
          <w:rPr>
            <w:b/>
            <w:lang w:val="en-GB"/>
          </w:rPr>
          <w:delText>Main Steam Attemperation Valve</w:delText>
        </w:r>
        <w:r w:rsidR="00FC6081" w:rsidDel="00B709CC">
          <w:rPr>
            <w:b/>
            <w:lang w:val="en-GB"/>
          </w:rPr>
          <w:delText xml:space="preserve"> (B0LBA30AA401).</w:delText>
        </w:r>
        <w:r w:rsidR="00FC6081" w:rsidDel="00B709CC">
          <w:rPr>
            <w:lang w:val="en-GB"/>
          </w:rPr>
          <w:delText xml:space="preserve"> Its function is to adequate the conditions of the main steam to supply the steam to the auxiliary header</w:delText>
        </w:r>
        <w:r w:rsidR="000634E6" w:rsidDel="00B709CC">
          <w:rPr>
            <w:lang w:val="en-GB"/>
          </w:rPr>
          <w:delText xml:space="preserve"> in case of the turbine have been out of operation or on standby.</w:delText>
        </w:r>
        <w:r w:rsidR="000634E6" w:rsidRPr="000634E6" w:rsidDel="00B709CC">
          <w:rPr>
            <w:lang w:val="en-GB"/>
          </w:rPr>
          <w:delText xml:space="preserve"> Its connections are as follow:</w:delText>
        </w:r>
        <w:bookmarkStart w:id="647" w:name="_Toc136709660"/>
        <w:bookmarkEnd w:id="647"/>
      </w:del>
    </w:p>
    <w:p w14:paraId="20A33AC4" w14:textId="633C62E7" w:rsidR="000634E6" w:rsidDel="00B709CC" w:rsidRDefault="000634E6" w:rsidP="00814B8C">
      <w:pPr>
        <w:pStyle w:val="Prrafo"/>
        <w:numPr>
          <w:ilvl w:val="1"/>
          <w:numId w:val="7"/>
        </w:numPr>
        <w:rPr>
          <w:del w:id="648" w:author="Ana Martín Arribas" w:date="2023-06-03T18:27:00Z"/>
          <w:lang w:val="en-GB"/>
        </w:rPr>
      </w:pPr>
      <w:del w:id="649" w:author="Ana Martín Arribas" w:date="2023-06-03T18:27:00Z">
        <w:r w:rsidRPr="000634E6" w:rsidDel="00B709CC">
          <w:rPr>
            <w:lang w:val="en-GB"/>
          </w:rPr>
          <w:delText>Inlet connection</w:delText>
        </w:r>
        <w:r w:rsidDel="00B709CC">
          <w:rPr>
            <w:lang w:val="en-GB"/>
          </w:rPr>
          <w:delText xml:space="preserve"> fitted with </w:delText>
        </w:r>
        <w:r w:rsidRPr="00365B4B" w:rsidDel="00B709CC">
          <w:rPr>
            <w:lang w:val="en-GB"/>
          </w:rPr>
          <w:delText>two (2) test points, one (1) for pressure (B0LBA30CP802) and the other one (1) for temperature (B0LBA30CP802) and</w:delText>
        </w:r>
        <w:r w:rsidDel="00B709CC">
          <w:rPr>
            <w:lang w:val="en-GB"/>
          </w:rPr>
          <w:delText>; a drain pot (B0LBA30 #1) that could be generated in the line that consists of:</w:delText>
        </w:r>
        <w:bookmarkStart w:id="650" w:name="_Toc136709661"/>
        <w:bookmarkEnd w:id="650"/>
      </w:del>
    </w:p>
    <w:p w14:paraId="225A5A6C" w14:textId="2952B1E9" w:rsidR="000634E6" w:rsidDel="00B709CC" w:rsidRDefault="000634E6" w:rsidP="00814B8C">
      <w:pPr>
        <w:pStyle w:val="Prrafo"/>
        <w:numPr>
          <w:ilvl w:val="2"/>
          <w:numId w:val="7"/>
        </w:numPr>
        <w:rPr>
          <w:del w:id="651" w:author="Ana Martín Arribas" w:date="2023-06-03T18:27:00Z"/>
          <w:lang w:val="en-GB"/>
        </w:rPr>
      </w:pPr>
      <w:del w:id="652" w:author="Ana Martín Arribas" w:date="2023-06-03T18:27:00Z">
        <w:r w:rsidDel="00B709CC">
          <w:rPr>
            <w:lang w:val="en-GB"/>
          </w:rPr>
          <w:delText>A main line equipped with a temperature transmitter (B0LBA30CT004) for pot’s motorized valve automatic control.</w:delText>
        </w:r>
        <w:bookmarkStart w:id="653" w:name="_Toc136709662"/>
        <w:bookmarkEnd w:id="653"/>
      </w:del>
    </w:p>
    <w:p w14:paraId="7F4BA7E3" w14:textId="709E3F84" w:rsidR="000634E6" w:rsidDel="00B709CC" w:rsidRDefault="000634E6" w:rsidP="00814B8C">
      <w:pPr>
        <w:pStyle w:val="Prrafo"/>
        <w:numPr>
          <w:ilvl w:val="2"/>
          <w:numId w:val="7"/>
        </w:numPr>
        <w:rPr>
          <w:del w:id="654" w:author="Ana Martín Arribas" w:date="2023-06-03T18:27:00Z"/>
          <w:lang w:val="en-GB"/>
        </w:rPr>
      </w:pPr>
      <w:del w:id="655" w:author="Ana Martín Arribas" w:date="2023-06-03T18:27:00Z">
        <w:r w:rsidDel="00B709CC">
          <w:rPr>
            <w:lang w:val="en-GB"/>
          </w:rPr>
          <w:delText>A secondary line connected to atmospheric drain tank condensate header fitted with a motorized operated valve (B0LBA30AA303) and an isolation valve.</w:delText>
        </w:r>
        <w:bookmarkStart w:id="656" w:name="_Toc136709663"/>
        <w:bookmarkEnd w:id="656"/>
      </w:del>
    </w:p>
    <w:p w14:paraId="0845ED67" w14:textId="15626FCC" w:rsidR="000634E6" w:rsidDel="00B709CC" w:rsidRDefault="000634E6" w:rsidP="00814B8C">
      <w:pPr>
        <w:pStyle w:val="Prrafo"/>
        <w:numPr>
          <w:ilvl w:val="2"/>
          <w:numId w:val="7"/>
        </w:numPr>
        <w:rPr>
          <w:del w:id="657" w:author="Ana Martín Arribas" w:date="2023-06-03T18:27:00Z"/>
          <w:lang w:val="en-GB"/>
        </w:rPr>
      </w:pPr>
      <w:del w:id="658" w:author="Ana Martín Arribas" w:date="2023-06-03T18:27:00Z">
        <w:r w:rsidDel="00B709CC">
          <w:rPr>
            <w:lang w:val="en-GB"/>
          </w:rPr>
          <w:delText>A manual drain line with a screw connection at the end with double isolation.</w:delText>
        </w:r>
        <w:bookmarkStart w:id="659" w:name="_Toc136709664"/>
        <w:bookmarkEnd w:id="659"/>
      </w:del>
    </w:p>
    <w:p w14:paraId="507BB3BA" w14:textId="31FF9137" w:rsidR="000634E6" w:rsidDel="00B709CC" w:rsidRDefault="000634E6" w:rsidP="00814B8C">
      <w:pPr>
        <w:pStyle w:val="Prrafo"/>
        <w:numPr>
          <w:ilvl w:val="1"/>
          <w:numId w:val="7"/>
        </w:numPr>
        <w:rPr>
          <w:del w:id="660" w:author="Ana Martín Arribas" w:date="2023-06-03T18:27:00Z"/>
          <w:lang w:val="en-GB"/>
        </w:rPr>
      </w:pPr>
      <w:del w:id="661" w:author="Ana Martín Arribas" w:date="2023-06-03T18:27:00Z">
        <w:r w:rsidDel="00B709CC">
          <w:rPr>
            <w:lang w:val="en-GB"/>
          </w:rPr>
          <w:delText xml:space="preserve">An </w:delText>
        </w:r>
        <w:r w:rsidR="00F31FF2" w:rsidDel="00B709CC">
          <w:rPr>
            <w:lang w:val="en-GB"/>
          </w:rPr>
          <w:delText>internal drain pot (B0LBA30 #2) to collect all the water and condensate generated in the valve in case of necessity. The drain pot consists of:</w:delText>
        </w:r>
        <w:bookmarkStart w:id="662" w:name="_Toc136709665"/>
        <w:bookmarkEnd w:id="662"/>
      </w:del>
    </w:p>
    <w:p w14:paraId="710BDAD1" w14:textId="2ECAE26F" w:rsidR="00F31FF2" w:rsidDel="00B709CC" w:rsidRDefault="00F31FF2" w:rsidP="00814B8C">
      <w:pPr>
        <w:pStyle w:val="Prrafo"/>
        <w:numPr>
          <w:ilvl w:val="2"/>
          <w:numId w:val="7"/>
        </w:numPr>
        <w:rPr>
          <w:del w:id="663" w:author="Ana Martín Arribas" w:date="2023-06-03T18:27:00Z"/>
          <w:lang w:val="en-GB"/>
        </w:rPr>
      </w:pPr>
      <w:del w:id="664" w:author="Ana Martín Arribas" w:date="2023-06-03T18:27:00Z">
        <w:r w:rsidDel="00B709CC">
          <w:rPr>
            <w:lang w:val="en-GB"/>
          </w:rPr>
          <w:delText>A main line equipped with a temperature transmitter (B0LBA30CT005) for pot’s motorized valve automatic control.</w:delText>
        </w:r>
        <w:bookmarkStart w:id="665" w:name="_Toc136709666"/>
        <w:bookmarkEnd w:id="665"/>
      </w:del>
    </w:p>
    <w:p w14:paraId="6ED67930" w14:textId="054A3E17" w:rsidR="00F31FF2" w:rsidDel="00B709CC" w:rsidRDefault="00F31FF2" w:rsidP="00814B8C">
      <w:pPr>
        <w:pStyle w:val="Prrafo"/>
        <w:numPr>
          <w:ilvl w:val="2"/>
          <w:numId w:val="7"/>
        </w:numPr>
        <w:rPr>
          <w:del w:id="666" w:author="Ana Martín Arribas" w:date="2023-06-03T18:27:00Z"/>
          <w:lang w:val="en-GB"/>
        </w:rPr>
      </w:pPr>
      <w:del w:id="667" w:author="Ana Martín Arribas" w:date="2023-06-03T18:27:00Z">
        <w:r w:rsidDel="00B709CC">
          <w:rPr>
            <w:lang w:val="en-GB"/>
          </w:rPr>
          <w:delText>A secondary line connected to atmospheric drain tank condensate header fitted with a motorized operated valve (B0LBA30AA304) and an isolation valve.</w:delText>
        </w:r>
        <w:bookmarkStart w:id="668" w:name="_Toc136709667"/>
        <w:bookmarkEnd w:id="668"/>
      </w:del>
    </w:p>
    <w:p w14:paraId="34F40A9E" w14:textId="0F341512" w:rsidR="00F31FF2" w:rsidDel="00B709CC" w:rsidRDefault="00F31FF2" w:rsidP="00814B8C">
      <w:pPr>
        <w:pStyle w:val="Prrafo"/>
        <w:numPr>
          <w:ilvl w:val="2"/>
          <w:numId w:val="7"/>
        </w:numPr>
        <w:rPr>
          <w:del w:id="669" w:author="Ana Martín Arribas" w:date="2023-06-03T18:27:00Z"/>
          <w:lang w:val="en-GB"/>
        </w:rPr>
      </w:pPr>
      <w:del w:id="670" w:author="Ana Martín Arribas" w:date="2023-06-03T18:27:00Z">
        <w:r w:rsidDel="00B709CC">
          <w:rPr>
            <w:lang w:val="en-GB"/>
          </w:rPr>
          <w:delText>A manual drain line with a screw connection at the end with double isolation.</w:delText>
        </w:r>
        <w:bookmarkStart w:id="671" w:name="_Toc136709668"/>
        <w:bookmarkEnd w:id="671"/>
      </w:del>
    </w:p>
    <w:p w14:paraId="06545F3F" w14:textId="4A0CB885" w:rsidR="00F31FF2" w:rsidDel="00B709CC" w:rsidRDefault="008311C5" w:rsidP="00814B8C">
      <w:pPr>
        <w:pStyle w:val="Prrafo"/>
        <w:numPr>
          <w:ilvl w:val="1"/>
          <w:numId w:val="7"/>
        </w:numPr>
        <w:rPr>
          <w:del w:id="672" w:author="Ana Martín Arribas" w:date="2023-06-03T18:27:00Z"/>
          <w:lang w:val="en-GB"/>
        </w:rPr>
      </w:pPr>
      <w:del w:id="673" w:author="Ana Martín Arribas" w:date="2023-06-03T18:27:00Z">
        <w:r w:rsidDel="00B709CC">
          <w:rPr>
            <w:lang w:val="en-GB"/>
          </w:rPr>
          <w:delText>An attemperation line to provide the required water to perform the attemperation</w:delText>
        </w:r>
        <w:r w:rsidR="00B92DF7" w:rsidDel="00B709CC">
          <w:rPr>
            <w:lang w:val="en-GB"/>
          </w:rPr>
          <w:delText xml:space="preserve"> of the steam. This line consists of:</w:delText>
        </w:r>
        <w:bookmarkStart w:id="674" w:name="_Toc136709669"/>
        <w:bookmarkEnd w:id="674"/>
      </w:del>
    </w:p>
    <w:p w14:paraId="149749BA" w14:textId="70BF7AB9" w:rsidR="00B92DF7" w:rsidDel="00B709CC" w:rsidRDefault="00B92DF7" w:rsidP="00814B8C">
      <w:pPr>
        <w:pStyle w:val="Prrafo"/>
        <w:numPr>
          <w:ilvl w:val="2"/>
          <w:numId w:val="7"/>
        </w:numPr>
        <w:rPr>
          <w:del w:id="675" w:author="Ana Martín Arribas" w:date="2023-06-03T18:27:00Z"/>
          <w:lang w:val="en-GB"/>
        </w:rPr>
      </w:pPr>
      <w:del w:id="676" w:author="Ana Martín Arribas" w:date="2023-06-03T18:27:00Z">
        <w:r w:rsidDel="00B709CC">
          <w:rPr>
            <w:lang w:val="en-GB"/>
          </w:rPr>
          <w:delText>One (1) isolating valve pneumatically actuated (B0LAF33AA301) with isolation locked open and drain connection double isolated.</w:delText>
        </w:r>
        <w:bookmarkStart w:id="677" w:name="_Toc136709670"/>
        <w:bookmarkEnd w:id="677"/>
      </w:del>
    </w:p>
    <w:p w14:paraId="2E9E00F9" w14:textId="6D08D56D" w:rsidR="00B92DF7" w:rsidDel="00B709CC" w:rsidRDefault="00B92DF7" w:rsidP="00814B8C">
      <w:pPr>
        <w:pStyle w:val="Prrafo"/>
        <w:numPr>
          <w:ilvl w:val="2"/>
          <w:numId w:val="7"/>
        </w:numPr>
        <w:rPr>
          <w:del w:id="678" w:author="Ana Martín Arribas" w:date="2023-06-03T18:27:00Z"/>
          <w:lang w:val="en-GB"/>
        </w:rPr>
      </w:pPr>
      <w:del w:id="679" w:author="Ana Martín Arribas" w:date="2023-06-03T18:27:00Z">
        <w:r w:rsidDel="00B709CC">
          <w:rPr>
            <w:lang w:val="en-GB"/>
          </w:rPr>
          <w:delText>Two (2) pressure transmitters (B0LAF33CP001/2) to monitor the condition upstream and downstream the control station.</w:delText>
        </w:r>
        <w:bookmarkStart w:id="680" w:name="_Toc136709671"/>
        <w:bookmarkEnd w:id="680"/>
      </w:del>
    </w:p>
    <w:p w14:paraId="7E98116B" w14:textId="0FC6F209" w:rsidR="00B92DF7" w:rsidDel="00B709CC" w:rsidRDefault="00B92DF7" w:rsidP="00814B8C">
      <w:pPr>
        <w:pStyle w:val="Prrafo"/>
        <w:numPr>
          <w:ilvl w:val="2"/>
          <w:numId w:val="7"/>
        </w:numPr>
        <w:rPr>
          <w:del w:id="681" w:author="Ana Martín Arribas" w:date="2023-06-03T18:27:00Z"/>
          <w:lang w:val="en-GB"/>
        </w:rPr>
      </w:pPr>
      <w:del w:id="682" w:author="Ana Martín Arribas" w:date="2023-06-03T18:27:00Z">
        <w:r w:rsidDel="00B709CC">
          <w:rPr>
            <w:lang w:val="en-GB"/>
          </w:rPr>
          <w:delText>A control station to adequate the required flow for the bypass valve that consists of:</w:delText>
        </w:r>
        <w:bookmarkStart w:id="683" w:name="_Toc136709672"/>
        <w:bookmarkEnd w:id="683"/>
      </w:del>
    </w:p>
    <w:p w14:paraId="2AE12238" w14:textId="565455C8" w:rsidR="00B92DF7" w:rsidDel="00B709CC" w:rsidRDefault="00B92DF7" w:rsidP="00814B8C">
      <w:pPr>
        <w:pStyle w:val="Prrafo"/>
        <w:numPr>
          <w:ilvl w:val="3"/>
          <w:numId w:val="7"/>
        </w:numPr>
        <w:rPr>
          <w:del w:id="684" w:author="Ana Martín Arribas" w:date="2023-06-03T18:27:00Z"/>
          <w:lang w:val="en-GB"/>
        </w:rPr>
      </w:pPr>
      <w:del w:id="685" w:author="Ana Martín Arribas" w:date="2023-06-03T18:27:00Z">
        <w:r w:rsidDel="00B709CC">
          <w:rPr>
            <w:lang w:val="en-GB"/>
          </w:rPr>
          <w:delText>A control valve (B0LAF33AA401) double isolated locked open at both sides with its corresponding drain and vents connection double isolated.</w:delText>
        </w:r>
        <w:bookmarkStart w:id="686" w:name="_Toc136709673"/>
        <w:bookmarkEnd w:id="686"/>
      </w:del>
    </w:p>
    <w:p w14:paraId="19EA8AFF" w14:textId="1587DA72" w:rsidR="00B92DF7" w:rsidDel="00B709CC" w:rsidRDefault="00B92DF7" w:rsidP="00814B8C">
      <w:pPr>
        <w:pStyle w:val="Prrafo"/>
        <w:numPr>
          <w:ilvl w:val="3"/>
          <w:numId w:val="7"/>
        </w:numPr>
        <w:rPr>
          <w:del w:id="687" w:author="Ana Martín Arribas" w:date="2023-06-03T18:27:00Z"/>
          <w:lang w:val="en-GB"/>
        </w:rPr>
      </w:pPr>
      <w:del w:id="688" w:author="Ana Martín Arribas" w:date="2023-06-03T18:27:00Z">
        <w:r w:rsidDel="00B709CC">
          <w:rPr>
            <w:lang w:val="en-GB"/>
          </w:rPr>
          <w:delText xml:space="preserve">A bypass line fitted with a globe valve and an isolation valve with a drain connection double isolated. </w:delText>
        </w:r>
        <w:bookmarkStart w:id="689" w:name="_Toc136709674"/>
        <w:bookmarkEnd w:id="689"/>
      </w:del>
    </w:p>
    <w:p w14:paraId="55E32B82" w14:textId="3D9148DE" w:rsidR="00B92DF7" w:rsidDel="00B709CC" w:rsidRDefault="00B92DF7" w:rsidP="00814B8C">
      <w:pPr>
        <w:pStyle w:val="Prrafo"/>
        <w:numPr>
          <w:ilvl w:val="2"/>
          <w:numId w:val="7"/>
        </w:numPr>
        <w:rPr>
          <w:del w:id="690" w:author="Ana Martín Arribas" w:date="2023-06-03T18:27:00Z"/>
          <w:lang w:val="en-GB"/>
        </w:rPr>
      </w:pPr>
      <w:del w:id="691" w:author="Ana Martín Arribas" w:date="2023-06-03T18:27:00Z">
        <w:r w:rsidDel="00B709CC">
          <w:rPr>
            <w:lang w:val="en-GB"/>
          </w:rPr>
          <w:delText>One (1) non-return valve to avoid counterflow and two (2) isolation valves locked open with its corresponding drain connection double isolated.</w:delText>
        </w:r>
        <w:bookmarkStart w:id="692" w:name="_Toc136709675"/>
        <w:bookmarkEnd w:id="692"/>
      </w:del>
    </w:p>
    <w:p w14:paraId="6F137C25" w14:textId="2C6A3576" w:rsidR="00B92DF7" w:rsidDel="00B709CC" w:rsidRDefault="00B92DF7" w:rsidP="00814B8C">
      <w:pPr>
        <w:pStyle w:val="Prrafo"/>
        <w:numPr>
          <w:ilvl w:val="1"/>
          <w:numId w:val="7"/>
        </w:numPr>
        <w:rPr>
          <w:del w:id="693" w:author="Ana Martín Arribas" w:date="2023-06-03T18:27:00Z"/>
          <w:lang w:val="en-GB"/>
        </w:rPr>
      </w:pPr>
      <w:del w:id="694" w:author="Ana Martín Arribas" w:date="2023-06-03T18:27:00Z">
        <w:r w:rsidDel="00B709CC">
          <w:rPr>
            <w:lang w:val="en-GB"/>
          </w:rPr>
          <w:delText xml:space="preserve">Outlet connection that lead the steam to the </w:delText>
        </w:r>
        <w:r w:rsidRPr="00365B4B" w:rsidDel="00B709CC">
          <w:rPr>
            <w:lang w:val="en-GB"/>
          </w:rPr>
          <w:delText xml:space="preserve">auxiliary steam header. </w:delText>
        </w:r>
        <w:r w:rsidDel="00B709CC">
          <w:rPr>
            <w:lang w:val="en-GB"/>
          </w:rPr>
          <w:delText>This line have the following elements:</w:delText>
        </w:r>
        <w:bookmarkStart w:id="695" w:name="_Toc136709676"/>
        <w:bookmarkEnd w:id="695"/>
      </w:del>
    </w:p>
    <w:p w14:paraId="5BB3DBC3" w14:textId="4CE924FC" w:rsidR="00B92DF7" w:rsidDel="00B709CC" w:rsidRDefault="00B92DF7" w:rsidP="00814B8C">
      <w:pPr>
        <w:pStyle w:val="Prrafo"/>
        <w:numPr>
          <w:ilvl w:val="2"/>
          <w:numId w:val="7"/>
        </w:numPr>
        <w:rPr>
          <w:del w:id="696" w:author="Ana Martín Arribas" w:date="2023-06-03T18:27:00Z"/>
          <w:lang w:val="en-GB"/>
        </w:rPr>
      </w:pPr>
      <w:del w:id="697" w:author="Ana Martín Arribas" w:date="2023-06-03T18:27:00Z">
        <w:r w:rsidDel="00B709CC">
          <w:rPr>
            <w:lang w:val="en-GB"/>
          </w:rPr>
          <w:delText>Two (2) test points, one (1) for pressure (B0LBG12CP801) and the other one (1) for temperature (B0LBG12CT801).</w:delText>
        </w:r>
        <w:bookmarkStart w:id="698" w:name="_Toc136709677"/>
        <w:bookmarkEnd w:id="698"/>
      </w:del>
    </w:p>
    <w:p w14:paraId="2C258ABB" w14:textId="4F6712D8" w:rsidR="00B92DF7" w:rsidRPr="00B92DF7" w:rsidDel="00B709CC" w:rsidRDefault="00B92DF7" w:rsidP="00814B8C">
      <w:pPr>
        <w:pStyle w:val="Prrafo"/>
        <w:numPr>
          <w:ilvl w:val="2"/>
          <w:numId w:val="7"/>
        </w:numPr>
        <w:rPr>
          <w:del w:id="699" w:author="Ana Martín Arribas" w:date="2023-06-03T18:27:00Z"/>
          <w:lang w:val="en-GB"/>
        </w:rPr>
      </w:pPr>
      <w:del w:id="700" w:author="Ana Martín Arribas" w:date="2023-06-03T18:27:00Z">
        <w:r w:rsidDel="00B709CC">
          <w:rPr>
            <w:lang w:val="en-GB"/>
          </w:rPr>
          <w:delText>Four (4) transmitters with control in order to perform the temperature control and</w:delText>
        </w:r>
        <w:r w:rsidR="00365B4B" w:rsidDel="00B709CC">
          <w:rPr>
            <w:lang w:val="en-GB"/>
          </w:rPr>
          <w:delText>,</w:delText>
        </w:r>
        <w:r w:rsidDel="00B709CC">
          <w:rPr>
            <w:lang w:val="en-GB"/>
          </w:rPr>
          <w:delText xml:space="preserve"> also</w:delText>
        </w:r>
        <w:r w:rsidR="00365B4B" w:rsidDel="00B709CC">
          <w:rPr>
            <w:lang w:val="en-GB"/>
          </w:rPr>
          <w:delText>,</w:delText>
        </w:r>
        <w:r w:rsidDel="00B709CC">
          <w:rPr>
            <w:lang w:val="en-GB"/>
          </w:rPr>
          <w:delText xml:space="preserve"> adequate the pressure, if required. Two (2) redundant transmitters for pressure (B0LBG12CP001A/B</w:delText>
        </w:r>
        <w:r w:rsidR="00365B4B" w:rsidDel="00B709CC">
          <w:rPr>
            <w:lang w:val="en-GB"/>
          </w:rPr>
          <w:delText>) and the other two (2</w:delText>
        </w:r>
        <w:r w:rsidDel="00B709CC">
          <w:rPr>
            <w:lang w:val="en-GB"/>
          </w:rPr>
          <w:delText>)</w:delText>
        </w:r>
        <w:r w:rsidR="00365B4B" w:rsidDel="00B709CC">
          <w:rPr>
            <w:lang w:val="en-GB"/>
          </w:rPr>
          <w:delText xml:space="preserve"> redundant transmitters </w:delText>
        </w:r>
        <w:r w:rsidDel="00B709CC">
          <w:rPr>
            <w:lang w:val="en-GB"/>
          </w:rPr>
          <w:delText>for temperature (B0LB</w:delText>
        </w:r>
        <w:r w:rsidR="00365B4B" w:rsidDel="00B709CC">
          <w:rPr>
            <w:lang w:val="en-GB"/>
          </w:rPr>
          <w:delText>G12</w:delText>
        </w:r>
        <w:r w:rsidDel="00B709CC">
          <w:rPr>
            <w:lang w:val="en-GB"/>
          </w:rPr>
          <w:delText>CT001</w:delText>
        </w:r>
        <w:r w:rsidR="00365B4B" w:rsidDel="00B709CC">
          <w:rPr>
            <w:lang w:val="en-GB"/>
          </w:rPr>
          <w:delText>A/B).</w:delText>
        </w:r>
        <w:bookmarkStart w:id="701" w:name="_Toc136709678"/>
        <w:bookmarkEnd w:id="701"/>
      </w:del>
    </w:p>
    <w:p w14:paraId="1C5D702C" w14:textId="13C263E5" w:rsidR="00365B4B" w:rsidRPr="004E5032" w:rsidDel="00B709CC" w:rsidRDefault="009C32BF" w:rsidP="00814B8C">
      <w:pPr>
        <w:pStyle w:val="Prrafo"/>
        <w:numPr>
          <w:ilvl w:val="0"/>
          <w:numId w:val="7"/>
        </w:numPr>
        <w:rPr>
          <w:del w:id="702" w:author="Ana Martín Arribas" w:date="2023-06-03T18:27:00Z"/>
          <w:b/>
          <w:lang w:val="en-GB"/>
        </w:rPr>
      </w:pPr>
      <w:del w:id="703" w:author="Ana Martín Arribas" w:date="2023-06-03T18:27:00Z">
        <w:r w:rsidRPr="009C32BF" w:rsidDel="00B709CC">
          <w:rPr>
            <w:b/>
            <w:lang w:val="en-GB"/>
          </w:rPr>
          <w:delText>IV Extraction Conditioning Valve</w:delText>
        </w:r>
        <w:r w:rsidR="00365B4B" w:rsidDel="00B709CC">
          <w:rPr>
            <w:b/>
            <w:lang w:val="en-GB"/>
          </w:rPr>
          <w:delText xml:space="preserve"> (B0LBD10AA401)</w:delText>
        </w:r>
        <w:r w:rsidR="000634E6" w:rsidDel="00B709CC">
          <w:rPr>
            <w:b/>
            <w:lang w:val="en-GB"/>
          </w:rPr>
          <w:delText xml:space="preserve">. </w:delText>
        </w:r>
        <w:r w:rsidR="000634E6" w:rsidDel="00B709CC">
          <w:rPr>
            <w:lang w:val="en-GB"/>
          </w:rPr>
          <w:delText>Its function is to adequate the conditions of the IV extraction steam to supply the steam to the auxiliary header in case of the Steam Turbine III Extraction cannot provide steam at required conditions.</w:delText>
        </w:r>
        <w:r w:rsidR="00365B4B" w:rsidRPr="00365B4B" w:rsidDel="00B709CC">
          <w:rPr>
            <w:lang w:val="en-GB"/>
          </w:rPr>
          <w:delText xml:space="preserve"> </w:delText>
        </w:r>
        <w:r w:rsidR="004E5032" w:rsidDel="00B709CC">
          <w:rPr>
            <w:lang w:val="en-GB"/>
          </w:rPr>
          <w:delText>Its connections are as follow</w:delText>
        </w:r>
        <w:r w:rsidR="00365B4B" w:rsidRPr="000634E6" w:rsidDel="00B709CC">
          <w:rPr>
            <w:lang w:val="en-GB"/>
          </w:rPr>
          <w:delText>:</w:delText>
        </w:r>
        <w:bookmarkStart w:id="704" w:name="_Toc136709679"/>
        <w:bookmarkEnd w:id="704"/>
      </w:del>
    </w:p>
    <w:p w14:paraId="3D259607" w14:textId="59B4BEDA" w:rsidR="004E5032" w:rsidDel="00B709CC" w:rsidRDefault="004E5032" w:rsidP="00814B8C">
      <w:pPr>
        <w:pStyle w:val="Prrafo"/>
        <w:numPr>
          <w:ilvl w:val="1"/>
          <w:numId w:val="7"/>
        </w:numPr>
        <w:rPr>
          <w:del w:id="705" w:author="Ana Martín Arribas" w:date="2023-06-03T18:27:00Z"/>
          <w:lang w:val="en-GB"/>
        </w:rPr>
      </w:pPr>
      <w:del w:id="706" w:author="Ana Martín Arribas" w:date="2023-06-03T18:27:00Z">
        <w:r w:rsidDel="00B709CC">
          <w:rPr>
            <w:lang w:val="en-GB"/>
          </w:rPr>
          <w:delText>The IV Extraction header have the following elements:</w:delText>
        </w:r>
        <w:bookmarkStart w:id="707" w:name="_Toc136709680"/>
        <w:bookmarkEnd w:id="707"/>
      </w:del>
    </w:p>
    <w:p w14:paraId="65F96A00" w14:textId="5FAF70FB" w:rsidR="004E5032" w:rsidDel="00B709CC" w:rsidRDefault="004E5032" w:rsidP="00814B8C">
      <w:pPr>
        <w:pStyle w:val="Prrafo"/>
        <w:numPr>
          <w:ilvl w:val="2"/>
          <w:numId w:val="7"/>
        </w:numPr>
        <w:rPr>
          <w:del w:id="708" w:author="Ana Martín Arribas" w:date="2023-06-03T18:27:00Z"/>
          <w:lang w:val="en-GB"/>
        </w:rPr>
      </w:pPr>
      <w:del w:id="709" w:author="Ana Martín Arribas" w:date="2023-06-03T18:27:00Z">
        <w:r w:rsidDel="00B709CC">
          <w:rPr>
            <w:lang w:val="en-GB"/>
          </w:rPr>
          <w:delText>Two (2) test points, one (1) for pressure (B0LBD10CP801) and the other one (1) for temperature (B0LBD10CT801).</w:delText>
        </w:r>
        <w:bookmarkStart w:id="710" w:name="_Toc136709681"/>
        <w:bookmarkEnd w:id="710"/>
      </w:del>
    </w:p>
    <w:p w14:paraId="2C646B93" w14:textId="09C2CE44" w:rsidR="004E5032" w:rsidDel="00B709CC" w:rsidRDefault="004E5032" w:rsidP="00814B8C">
      <w:pPr>
        <w:pStyle w:val="Prrafo"/>
        <w:numPr>
          <w:ilvl w:val="2"/>
          <w:numId w:val="7"/>
        </w:numPr>
        <w:rPr>
          <w:del w:id="711" w:author="Ana Martín Arribas" w:date="2023-06-03T18:27:00Z"/>
          <w:lang w:val="en-GB"/>
        </w:rPr>
      </w:pPr>
      <w:del w:id="712" w:author="Ana Martín Arribas" w:date="2023-06-03T18:27:00Z">
        <w:r w:rsidDel="00B709CC">
          <w:rPr>
            <w:lang w:val="en-GB"/>
          </w:rPr>
          <w:delText>Two (2) transmitters, one (1) for pressure (B0LBD10CP001) and the other one (1) for temperature (B0LBD10CT001). These instruments are dependent of steam turbine supplier for information and/or control.</w:delText>
        </w:r>
        <w:bookmarkStart w:id="713" w:name="_Toc136709682"/>
        <w:bookmarkEnd w:id="713"/>
      </w:del>
    </w:p>
    <w:p w14:paraId="237FBD9F" w14:textId="43F174C1" w:rsidR="004E5032" w:rsidDel="00B709CC" w:rsidRDefault="004E5032" w:rsidP="00814B8C">
      <w:pPr>
        <w:pStyle w:val="Prrafo"/>
        <w:numPr>
          <w:ilvl w:val="2"/>
          <w:numId w:val="7"/>
        </w:numPr>
        <w:rPr>
          <w:del w:id="714" w:author="Ana Martín Arribas" w:date="2023-06-03T18:27:00Z"/>
          <w:lang w:val="en-GB"/>
        </w:rPr>
      </w:pPr>
      <w:del w:id="715" w:author="Ana Martín Arribas" w:date="2023-06-03T18:27:00Z">
        <w:r w:rsidDel="00B709CC">
          <w:rPr>
            <w:lang w:val="en-GB"/>
          </w:rPr>
          <w:delText>One (1) non return valv</w:delText>
        </w:r>
        <w:r w:rsidR="002363A5" w:rsidDel="00B709CC">
          <w:rPr>
            <w:lang w:val="en-GB"/>
          </w:rPr>
          <w:delText>e assisted pneumatically (B0LBD1</w:delText>
        </w:r>
        <w:r w:rsidDel="00B709CC">
          <w:rPr>
            <w:lang w:val="en-GB"/>
          </w:rPr>
          <w:delText>0AA301) and one (1) motor oper</w:delText>
        </w:r>
        <w:r w:rsidR="002363A5" w:rsidDel="00B709CC">
          <w:rPr>
            <w:lang w:val="en-GB"/>
          </w:rPr>
          <w:delText>ated valve for isolation (B0LBD1</w:delText>
        </w:r>
        <w:r w:rsidDel="00B709CC">
          <w:rPr>
            <w:lang w:val="en-GB"/>
          </w:rPr>
          <w:delText>0AA302). Between both valves there is a drain connection with a screw end and a manual isolation valve.</w:delText>
        </w:r>
        <w:bookmarkStart w:id="716" w:name="_Toc136709683"/>
        <w:bookmarkEnd w:id="716"/>
      </w:del>
    </w:p>
    <w:p w14:paraId="769A40B8" w14:textId="3C7D3659" w:rsidR="004E5032" w:rsidDel="00B709CC" w:rsidRDefault="002363A5" w:rsidP="00814B8C">
      <w:pPr>
        <w:pStyle w:val="Prrafo"/>
        <w:numPr>
          <w:ilvl w:val="2"/>
          <w:numId w:val="7"/>
        </w:numPr>
        <w:rPr>
          <w:del w:id="717" w:author="Ana Martín Arribas" w:date="2023-06-03T18:27:00Z"/>
          <w:lang w:val="en-GB"/>
        </w:rPr>
      </w:pPr>
      <w:del w:id="718" w:author="Ana Martín Arribas" w:date="2023-06-03T18:27:00Z">
        <w:r w:rsidDel="00B709CC">
          <w:rPr>
            <w:lang w:val="en-GB"/>
          </w:rPr>
          <w:delText>One (1) drain pot (B0LBD1</w:delText>
        </w:r>
        <w:r w:rsidR="004E5032" w:rsidDel="00B709CC">
          <w:rPr>
            <w:lang w:val="en-GB"/>
          </w:rPr>
          <w:delText>0</w:delText>
        </w:r>
        <w:r w:rsidDel="00B709CC">
          <w:rPr>
            <w:lang w:val="en-GB"/>
          </w:rPr>
          <w:delText xml:space="preserve"> #1</w:delText>
        </w:r>
        <w:r w:rsidR="004E5032" w:rsidDel="00B709CC">
          <w:rPr>
            <w:lang w:val="en-GB"/>
          </w:rPr>
          <w:delText>) to collect and drain the condensate that could be produced in the III extraction header. The pot consists of:</w:delText>
        </w:r>
        <w:bookmarkStart w:id="719" w:name="_Toc136709684"/>
        <w:bookmarkEnd w:id="719"/>
      </w:del>
    </w:p>
    <w:p w14:paraId="16B1C962" w14:textId="465B4FE4" w:rsidR="004E5032" w:rsidDel="00B709CC" w:rsidRDefault="004E5032" w:rsidP="00814B8C">
      <w:pPr>
        <w:pStyle w:val="Prrafo"/>
        <w:numPr>
          <w:ilvl w:val="3"/>
          <w:numId w:val="7"/>
        </w:numPr>
        <w:rPr>
          <w:del w:id="720" w:author="Ana Martín Arribas" w:date="2023-06-03T18:27:00Z"/>
          <w:lang w:val="en-GB"/>
        </w:rPr>
      </w:pPr>
      <w:del w:id="721" w:author="Ana Martín Arribas" w:date="2023-06-03T18:27:00Z">
        <w:r w:rsidDel="00B709CC">
          <w:rPr>
            <w:lang w:val="en-GB"/>
          </w:rPr>
          <w:delText>A main line equipped with a tempe</w:delText>
        </w:r>
        <w:r w:rsidR="002363A5" w:rsidDel="00B709CC">
          <w:rPr>
            <w:lang w:val="en-GB"/>
          </w:rPr>
          <w:delText>rature transmitter (B0LBD10CT002</w:delText>
        </w:r>
        <w:r w:rsidDel="00B709CC">
          <w:rPr>
            <w:lang w:val="en-GB"/>
          </w:rPr>
          <w:delText>) for pot’s motorized valve automatic control.</w:delText>
        </w:r>
        <w:bookmarkStart w:id="722" w:name="_Toc136709685"/>
        <w:bookmarkEnd w:id="722"/>
      </w:del>
    </w:p>
    <w:p w14:paraId="3D8775DD" w14:textId="0D89504A" w:rsidR="004E5032" w:rsidDel="00B709CC" w:rsidRDefault="004E5032" w:rsidP="00814B8C">
      <w:pPr>
        <w:pStyle w:val="Prrafo"/>
        <w:numPr>
          <w:ilvl w:val="3"/>
          <w:numId w:val="7"/>
        </w:numPr>
        <w:rPr>
          <w:del w:id="723" w:author="Ana Martín Arribas" w:date="2023-06-03T18:27:00Z"/>
          <w:lang w:val="en-GB"/>
        </w:rPr>
      </w:pPr>
      <w:del w:id="724" w:author="Ana Martín Arribas" w:date="2023-06-03T18:27:00Z">
        <w:r w:rsidDel="00B709CC">
          <w:rPr>
            <w:lang w:val="en-GB"/>
          </w:rPr>
          <w:delText>A secondary line connected to atmospheric drain tank condensate header fitted with a motorized operated valve (B0LBD20AA303).</w:delText>
        </w:r>
        <w:bookmarkStart w:id="725" w:name="_Toc136709686"/>
        <w:bookmarkEnd w:id="725"/>
      </w:del>
    </w:p>
    <w:p w14:paraId="10C18125" w14:textId="2AF6F478" w:rsidR="004E5032" w:rsidDel="00B709CC" w:rsidRDefault="004E5032" w:rsidP="00814B8C">
      <w:pPr>
        <w:pStyle w:val="Prrafo"/>
        <w:numPr>
          <w:ilvl w:val="3"/>
          <w:numId w:val="7"/>
        </w:numPr>
        <w:rPr>
          <w:del w:id="726" w:author="Ana Martín Arribas" w:date="2023-06-03T18:27:00Z"/>
          <w:lang w:val="en-GB"/>
        </w:rPr>
      </w:pPr>
      <w:del w:id="727" w:author="Ana Martín Arribas" w:date="2023-06-03T18:27:00Z">
        <w:r w:rsidDel="00B709CC">
          <w:rPr>
            <w:lang w:val="en-GB"/>
          </w:rPr>
          <w:delText>A manual drain line with a screw connection at the end with isolation.</w:delText>
        </w:r>
        <w:bookmarkStart w:id="728" w:name="_Toc136709687"/>
        <w:bookmarkEnd w:id="728"/>
      </w:del>
    </w:p>
    <w:p w14:paraId="47A50068" w14:textId="49CD068C" w:rsidR="00365B4B" w:rsidDel="00B709CC" w:rsidRDefault="00365B4B" w:rsidP="00814B8C">
      <w:pPr>
        <w:pStyle w:val="Prrafo"/>
        <w:numPr>
          <w:ilvl w:val="1"/>
          <w:numId w:val="7"/>
        </w:numPr>
        <w:rPr>
          <w:del w:id="729" w:author="Ana Martín Arribas" w:date="2023-06-03T18:27:00Z"/>
          <w:lang w:val="en-GB"/>
        </w:rPr>
      </w:pPr>
      <w:del w:id="730" w:author="Ana Martín Arribas" w:date="2023-06-03T18:27:00Z">
        <w:r w:rsidRPr="000634E6" w:rsidDel="00B709CC">
          <w:rPr>
            <w:lang w:val="en-GB"/>
          </w:rPr>
          <w:delText>Inlet connection</w:delText>
        </w:r>
        <w:r w:rsidDel="00B709CC">
          <w:rPr>
            <w:lang w:val="en-GB"/>
          </w:rPr>
          <w:delText xml:space="preserve"> fitted with </w:delText>
        </w:r>
        <w:r w:rsidRPr="00365B4B" w:rsidDel="00B709CC">
          <w:rPr>
            <w:lang w:val="en-GB"/>
          </w:rPr>
          <w:delText>two (2) test points, one (1) for pressure (B0LB</w:delText>
        </w:r>
        <w:r w:rsidR="004E5032" w:rsidDel="00B709CC">
          <w:rPr>
            <w:lang w:val="en-GB"/>
          </w:rPr>
          <w:delText>D10</w:delText>
        </w:r>
        <w:r w:rsidRPr="00365B4B" w:rsidDel="00B709CC">
          <w:rPr>
            <w:lang w:val="en-GB"/>
          </w:rPr>
          <w:delText>CP802) and the other one (1) for temperature (B0LB</w:delText>
        </w:r>
        <w:r w:rsidR="004E5032" w:rsidDel="00B709CC">
          <w:rPr>
            <w:lang w:val="en-GB"/>
          </w:rPr>
          <w:delText>D10</w:delText>
        </w:r>
        <w:r w:rsidRPr="00365B4B" w:rsidDel="00B709CC">
          <w:rPr>
            <w:lang w:val="en-GB"/>
          </w:rPr>
          <w:delText>CP802)</w:delText>
        </w:r>
        <w:r w:rsidDel="00B709CC">
          <w:rPr>
            <w:lang w:val="en-GB"/>
          </w:rPr>
          <w:delText>; two (2) transmitters, one (1) for pressure (B0LB</w:delText>
        </w:r>
        <w:r w:rsidR="004E5032" w:rsidDel="00B709CC">
          <w:rPr>
            <w:lang w:val="en-GB"/>
          </w:rPr>
          <w:delText>D10</w:delText>
        </w:r>
        <w:r w:rsidDel="00B709CC">
          <w:rPr>
            <w:lang w:val="en-GB"/>
          </w:rPr>
          <w:delText>CP002) and the other one (1) for temperature (B0LB</w:delText>
        </w:r>
        <w:r w:rsidR="004E5032" w:rsidDel="00B709CC">
          <w:rPr>
            <w:lang w:val="en-GB"/>
          </w:rPr>
          <w:delText>D10</w:delText>
        </w:r>
        <w:r w:rsidDel="00B709CC">
          <w:rPr>
            <w:lang w:val="en-GB"/>
          </w:rPr>
          <w:delText>CT003)</w:delText>
        </w:r>
        <w:r w:rsidRPr="00365B4B" w:rsidDel="00B709CC">
          <w:rPr>
            <w:lang w:val="en-GB"/>
          </w:rPr>
          <w:delText xml:space="preserve"> and</w:delText>
        </w:r>
        <w:r w:rsidDel="00B709CC">
          <w:rPr>
            <w:lang w:val="en-GB"/>
          </w:rPr>
          <w:delText>; a drain pot (B0LB</w:delText>
        </w:r>
        <w:r w:rsidR="002363A5" w:rsidDel="00B709CC">
          <w:rPr>
            <w:lang w:val="en-GB"/>
          </w:rPr>
          <w:delText>D10 #2</w:delText>
        </w:r>
        <w:r w:rsidDel="00B709CC">
          <w:rPr>
            <w:lang w:val="en-GB"/>
          </w:rPr>
          <w:delText>) that could be generated in the line that consists of:</w:delText>
        </w:r>
        <w:bookmarkStart w:id="731" w:name="_Toc136709688"/>
        <w:bookmarkEnd w:id="731"/>
      </w:del>
    </w:p>
    <w:p w14:paraId="200D6701" w14:textId="43ADB195" w:rsidR="00365B4B" w:rsidDel="00B709CC" w:rsidRDefault="00365B4B" w:rsidP="00814B8C">
      <w:pPr>
        <w:pStyle w:val="Prrafo"/>
        <w:numPr>
          <w:ilvl w:val="2"/>
          <w:numId w:val="7"/>
        </w:numPr>
        <w:rPr>
          <w:del w:id="732" w:author="Ana Martín Arribas" w:date="2023-06-03T18:27:00Z"/>
          <w:lang w:val="en-GB"/>
        </w:rPr>
      </w:pPr>
      <w:del w:id="733" w:author="Ana Martín Arribas" w:date="2023-06-03T18:27:00Z">
        <w:r w:rsidDel="00B709CC">
          <w:rPr>
            <w:lang w:val="en-GB"/>
          </w:rPr>
          <w:delText>A main line equipped with a temperature transmitter (B0LBA30CT004) for pot’s motorized valve automatic control.</w:delText>
        </w:r>
        <w:bookmarkStart w:id="734" w:name="_Toc136709689"/>
        <w:bookmarkEnd w:id="734"/>
      </w:del>
    </w:p>
    <w:p w14:paraId="3D35674E" w14:textId="7153F8F4" w:rsidR="00365B4B" w:rsidDel="00B709CC" w:rsidRDefault="00365B4B" w:rsidP="00814B8C">
      <w:pPr>
        <w:pStyle w:val="Prrafo"/>
        <w:numPr>
          <w:ilvl w:val="2"/>
          <w:numId w:val="7"/>
        </w:numPr>
        <w:rPr>
          <w:del w:id="735" w:author="Ana Martín Arribas" w:date="2023-06-03T18:27:00Z"/>
          <w:lang w:val="en-GB"/>
        </w:rPr>
      </w:pPr>
      <w:del w:id="736" w:author="Ana Martín Arribas" w:date="2023-06-03T18:27:00Z">
        <w:r w:rsidDel="00B709CC">
          <w:rPr>
            <w:lang w:val="en-GB"/>
          </w:rPr>
          <w:delText>A secondary line connected to atmospheric drain tank condensate header fitted with a motori</w:delText>
        </w:r>
        <w:r w:rsidR="002363A5" w:rsidDel="00B709CC">
          <w:rPr>
            <w:lang w:val="en-GB"/>
          </w:rPr>
          <w:delText>zed operated valve (B0LBA30AA304</w:delText>
        </w:r>
        <w:r w:rsidDel="00B709CC">
          <w:rPr>
            <w:lang w:val="en-GB"/>
          </w:rPr>
          <w:delText>) and an isolation valve.</w:delText>
        </w:r>
        <w:bookmarkStart w:id="737" w:name="_Toc136709690"/>
        <w:bookmarkEnd w:id="737"/>
      </w:del>
    </w:p>
    <w:p w14:paraId="44C9024A" w14:textId="57F8FF33" w:rsidR="00365B4B" w:rsidDel="00B709CC" w:rsidRDefault="00365B4B" w:rsidP="00814B8C">
      <w:pPr>
        <w:pStyle w:val="Prrafo"/>
        <w:numPr>
          <w:ilvl w:val="2"/>
          <w:numId w:val="7"/>
        </w:numPr>
        <w:rPr>
          <w:del w:id="738" w:author="Ana Martín Arribas" w:date="2023-06-03T18:27:00Z"/>
          <w:lang w:val="en-GB"/>
        </w:rPr>
      </w:pPr>
      <w:del w:id="739" w:author="Ana Martín Arribas" w:date="2023-06-03T18:27:00Z">
        <w:r w:rsidDel="00B709CC">
          <w:rPr>
            <w:lang w:val="en-GB"/>
          </w:rPr>
          <w:delText>A manual drain line with a screw connection at the end with double isolation.</w:delText>
        </w:r>
        <w:bookmarkStart w:id="740" w:name="_Toc136709691"/>
        <w:bookmarkEnd w:id="740"/>
      </w:del>
    </w:p>
    <w:p w14:paraId="6E699A63" w14:textId="0102BFE9" w:rsidR="00365B4B" w:rsidDel="00B709CC" w:rsidRDefault="00365B4B" w:rsidP="00814B8C">
      <w:pPr>
        <w:pStyle w:val="Prrafo"/>
        <w:numPr>
          <w:ilvl w:val="1"/>
          <w:numId w:val="7"/>
        </w:numPr>
        <w:rPr>
          <w:del w:id="741" w:author="Ana Martín Arribas" w:date="2023-06-03T18:27:00Z"/>
          <w:lang w:val="en-GB"/>
        </w:rPr>
      </w:pPr>
      <w:del w:id="742" w:author="Ana Martín Arribas" w:date="2023-06-03T18:27:00Z">
        <w:r w:rsidDel="00B709CC">
          <w:rPr>
            <w:lang w:val="en-GB"/>
          </w:rPr>
          <w:delText>A</w:delText>
        </w:r>
        <w:r w:rsidR="002363A5" w:rsidDel="00B709CC">
          <w:rPr>
            <w:lang w:val="en-GB"/>
          </w:rPr>
          <w:delText>n internal drain pot (B0LBD10 #3</w:delText>
        </w:r>
        <w:r w:rsidDel="00B709CC">
          <w:rPr>
            <w:lang w:val="en-GB"/>
          </w:rPr>
          <w:delText>) to collect all the water and condensate generated in the valve in case of necessity. The drain pot consists of:</w:delText>
        </w:r>
        <w:bookmarkStart w:id="743" w:name="_Toc136709692"/>
        <w:bookmarkEnd w:id="743"/>
      </w:del>
    </w:p>
    <w:p w14:paraId="6454A912" w14:textId="267E65CA" w:rsidR="00365B4B" w:rsidDel="00B709CC" w:rsidRDefault="00365B4B" w:rsidP="00814B8C">
      <w:pPr>
        <w:pStyle w:val="Prrafo"/>
        <w:numPr>
          <w:ilvl w:val="2"/>
          <w:numId w:val="7"/>
        </w:numPr>
        <w:rPr>
          <w:del w:id="744" w:author="Ana Martín Arribas" w:date="2023-06-03T18:27:00Z"/>
          <w:lang w:val="en-GB"/>
        </w:rPr>
      </w:pPr>
      <w:del w:id="745" w:author="Ana Martín Arribas" w:date="2023-06-03T18:27:00Z">
        <w:r w:rsidDel="00B709CC">
          <w:rPr>
            <w:lang w:val="en-GB"/>
          </w:rPr>
          <w:delText>A main line equipped with a temperature transmitter (B0LB</w:delText>
        </w:r>
        <w:r w:rsidR="002363A5" w:rsidDel="00B709CC">
          <w:rPr>
            <w:lang w:val="en-GB"/>
          </w:rPr>
          <w:delText>D10</w:delText>
        </w:r>
        <w:r w:rsidDel="00B709CC">
          <w:rPr>
            <w:lang w:val="en-GB"/>
          </w:rPr>
          <w:delText>CT005) for pot’s motorized valve automatic control.</w:delText>
        </w:r>
        <w:bookmarkStart w:id="746" w:name="_Toc136709693"/>
        <w:bookmarkEnd w:id="746"/>
      </w:del>
    </w:p>
    <w:p w14:paraId="1EE700F7" w14:textId="39B87017" w:rsidR="00365B4B" w:rsidDel="00B709CC" w:rsidRDefault="00365B4B" w:rsidP="00814B8C">
      <w:pPr>
        <w:pStyle w:val="Prrafo"/>
        <w:numPr>
          <w:ilvl w:val="2"/>
          <w:numId w:val="7"/>
        </w:numPr>
        <w:rPr>
          <w:del w:id="747" w:author="Ana Martín Arribas" w:date="2023-06-03T18:27:00Z"/>
          <w:lang w:val="en-GB"/>
        </w:rPr>
      </w:pPr>
      <w:del w:id="748" w:author="Ana Martín Arribas" w:date="2023-06-03T18:27:00Z">
        <w:r w:rsidDel="00B709CC">
          <w:rPr>
            <w:lang w:val="en-GB"/>
          </w:rPr>
          <w:delText>A secondary line connected to atmospheric drain tank condensate header fitted with a motori</w:delText>
        </w:r>
        <w:r w:rsidR="002363A5" w:rsidDel="00B709CC">
          <w:rPr>
            <w:lang w:val="en-GB"/>
          </w:rPr>
          <w:delText>zed operated valve (B0LBD10AA305</w:delText>
        </w:r>
        <w:r w:rsidDel="00B709CC">
          <w:rPr>
            <w:lang w:val="en-GB"/>
          </w:rPr>
          <w:delText>) and an isolation valve.</w:delText>
        </w:r>
        <w:bookmarkStart w:id="749" w:name="_Toc136709694"/>
        <w:bookmarkEnd w:id="749"/>
      </w:del>
    </w:p>
    <w:p w14:paraId="1F1CCD03" w14:textId="698847A9" w:rsidR="00365B4B" w:rsidDel="00B709CC" w:rsidRDefault="00365B4B" w:rsidP="00814B8C">
      <w:pPr>
        <w:pStyle w:val="Prrafo"/>
        <w:numPr>
          <w:ilvl w:val="2"/>
          <w:numId w:val="7"/>
        </w:numPr>
        <w:rPr>
          <w:del w:id="750" w:author="Ana Martín Arribas" w:date="2023-06-03T18:27:00Z"/>
          <w:lang w:val="en-GB"/>
        </w:rPr>
      </w:pPr>
      <w:del w:id="751" w:author="Ana Martín Arribas" w:date="2023-06-03T18:27:00Z">
        <w:r w:rsidDel="00B709CC">
          <w:rPr>
            <w:lang w:val="en-GB"/>
          </w:rPr>
          <w:delText>A manual drain line with a screw connection at the end with double isolation.</w:delText>
        </w:r>
        <w:bookmarkStart w:id="752" w:name="_Toc136709695"/>
        <w:bookmarkEnd w:id="752"/>
      </w:del>
    </w:p>
    <w:p w14:paraId="2EF1B84B" w14:textId="1565D7F4" w:rsidR="00365B4B" w:rsidDel="00B709CC" w:rsidRDefault="00365B4B" w:rsidP="00814B8C">
      <w:pPr>
        <w:pStyle w:val="Prrafo"/>
        <w:numPr>
          <w:ilvl w:val="1"/>
          <w:numId w:val="7"/>
        </w:numPr>
        <w:rPr>
          <w:del w:id="753" w:author="Ana Martín Arribas" w:date="2023-06-03T18:27:00Z"/>
          <w:lang w:val="en-GB"/>
        </w:rPr>
      </w:pPr>
      <w:del w:id="754" w:author="Ana Martín Arribas" w:date="2023-06-03T18:27:00Z">
        <w:r w:rsidDel="00B709CC">
          <w:rPr>
            <w:lang w:val="en-GB"/>
          </w:rPr>
          <w:delText>An attemperation line to provide the required water to perform the attemperation of the steam. This line consists of:</w:delText>
        </w:r>
        <w:bookmarkStart w:id="755" w:name="_Toc136709696"/>
        <w:bookmarkEnd w:id="755"/>
      </w:del>
    </w:p>
    <w:p w14:paraId="0A37E4AC" w14:textId="5EA23153" w:rsidR="00365B4B" w:rsidDel="00B709CC" w:rsidRDefault="00365B4B" w:rsidP="00814B8C">
      <w:pPr>
        <w:pStyle w:val="Prrafo"/>
        <w:numPr>
          <w:ilvl w:val="2"/>
          <w:numId w:val="7"/>
        </w:numPr>
        <w:rPr>
          <w:del w:id="756" w:author="Ana Martín Arribas" w:date="2023-06-03T18:27:00Z"/>
          <w:lang w:val="en-GB"/>
        </w:rPr>
      </w:pPr>
      <w:del w:id="757" w:author="Ana Martín Arribas" w:date="2023-06-03T18:27:00Z">
        <w:r w:rsidDel="00B709CC">
          <w:rPr>
            <w:lang w:val="en-GB"/>
          </w:rPr>
          <w:delText>One (1) isolating valve</w:delText>
        </w:r>
        <w:r w:rsidR="002363A5" w:rsidDel="00B709CC">
          <w:rPr>
            <w:lang w:val="en-GB"/>
          </w:rPr>
          <w:delText xml:space="preserve"> pneumatically actuated (B0LAF34</w:delText>
        </w:r>
        <w:r w:rsidDel="00B709CC">
          <w:rPr>
            <w:lang w:val="en-GB"/>
          </w:rPr>
          <w:delText>AA301) with isolation locked open and drain connection double isolated.</w:delText>
        </w:r>
        <w:bookmarkStart w:id="758" w:name="_Toc136709697"/>
        <w:bookmarkEnd w:id="758"/>
      </w:del>
    </w:p>
    <w:p w14:paraId="1D4C62A5" w14:textId="70840305" w:rsidR="00365B4B" w:rsidDel="00B709CC" w:rsidRDefault="00365B4B" w:rsidP="00814B8C">
      <w:pPr>
        <w:pStyle w:val="Prrafo"/>
        <w:numPr>
          <w:ilvl w:val="2"/>
          <w:numId w:val="7"/>
        </w:numPr>
        <w:rPr>
          <w:del w:id="759" w:author="Ana Martín Arribas" w:date="2023-06-03T18:27:00Z"/>
          <w:lang w:val="en-GB"/>
        </w:rPr>
      </w:pPr>
      <w:del w:id="760" w:author="Ana Martín Arribas" w:date="2023-06-03T18:27:00Z">
        <w:r w:rsidDel="00B709CC">
          <w:rPr>
            <w:lang w:val="en-GB"/>
          </w:rPr>
          <w:delText>Two (2</w:delText>
        </w:r>
        <w:r w:rsidR="002363A5" w:rsidDel="00B709CC">
          <w:rPr>
            <w:lang w:val="en-GB"/>
          </w:rPr>
          <w:delText>) pressure transmitters (B0LAF34</w:delText>
        </w:r>
        <w:r w:rsidDel="00B709CC">
          <w:rPr>
            <w:lang w:val="en-GB"/>
          </w:rPr>
          <w:delText>CP001/2) to monitor the condition upstream and downstream the control station.</w:delText>
        </w:r>
        <w:bookmarkStart w:id="761" w:name="_Toc136709698"/>
        <w:bookmarkEnd w:id="761"/>
      </w:del>
    </w:p>
    <w:p w14:paraId="16710459" w14:textId="1A980A52" w:rsidR="00365B4B" w:rsidDel="00B709CC" w:rsidRDefault="00365B4B" w:rsidP="00814B8C">
      <w:pPr>
        <w:pStyle w:val="Prrafo"/>
        <w:numPr>
          <w:ilvl w:val="2"/>
          <w:numId w:val="7"/>
        </w:numPr>
        <w:rPr>
          <w:del w:id="762" w:author="Ana Martín Arribas" w:date="2023-06-03T18:27:00Z"/>
          <w:lang w:val="en-GB"/>
        </w:rPr>
      </w:pPr>
      <w:del w:id="763" w:author="Ana Martín Arribas" w:date="2023-06-03T18:27:00Z">
        <w:r w:rsidDel="00B709CC">
          <w:rPr>
            <w:lang w:val="en-GB"/>
          </w:rPr>
          <w:delText>A control station to adequate the required flow for the bypass valve that consists of:</w:delText>
        </w:r>
        <w:bookmarkStart w:id="764" w:name="_Toc136709699"/>
        <w:bookmarkEnd w:id="764"/>
      </w:del>
    </w:p>
    <w:p w14:paraId="08C08AD9" w14:textId="23D040D4" w:rsidR="00365B4B" w:rsidDel="00B709CC" w:rsidRDefault="002363A5" w:rsidP="00814B8C">
      <w:pPr>
        <w:pStyle w:val="Prrafo"/>
        <w:numPr>
          <w:ilvl w:val="3"/>
          <w:numId w:val="7"/>
        </w:numPr>
        <w:rPr>
          <w:del w:id="765" w:author="Ana Martín Arribas" w:date="2023-06-03T18:27:00Z"/>
          <w:lang w:val="en-GB"/>
        </w:rPr>
      </w:pPr>
      <w:del w:id="766" w:author="Ana Martín Arribas" w:date="2023-06-03T18:27:00Z">
        <w:r w:rsidDel="00B709CC">
          <w:rPr>
            <w:lang w:val="en-GB"/>
          </w:rPr>
          <w:delText>A control valve (B0LAF34</w:delText>
        </w:r>
        <w:r w:rsidR="00365B4B" w:rsidDel="00B709CC">
          <w:rPr>
            <w:lang w:val="en-GB"/>
          </w:rPr>
          <w:delText>AA401) double isolated locked open at both sides with its corresponding drain and vents connection double isolated.</w:delText>
        </w:r>
        <w:bookmarkStart w:id="767" w:name="_Toc136709700"/>
        <w:bookmarkEnd w:id="767"/>
      </w:del>
    </w:p>
    <w:p w14:paraId="5D9B695E" w14:textId="01C76DCF" w:rsidR="00365B4B" w:rsidDel="00B709CC" w:rsidRDefault="00365B4B" w:rsidP="00814B8C">
      <w:pPr>
        <w:pStyle w:val="Prrafo"/>
        <w:numPr>
          <w:ilvl w:val="3"/>
          <w:numId w:val="7"/>
        </w:numPr>
        <w:rPr>
          <w:del w:id="768" w:author="Ana Martín Arribas" w:date="2023-06-03T18:27:00Z"/>
          <w:lang w:val="en-GB"/>
        </w:rPr>
      </w:pPr>
      <w:del w:id="769" w:author="Ana Martín Arribas" w:date="2023-06-03T18:27:00Z">
        <w:r w:rsidDel="00B709CC">
          <w:rPr>
            <w:lang w:val="en-GB"/>
          </w:rPr>
          <w:delText xml:space="preserve">A bypass line fitted with a globe valve and an isolation valve with a drain connection double isolated. </w:delText>
        </w:r>
        <w:bookmarkStart w:id="770" w:name="_Toc136709701"/>
        <w:bookmarkEnd w:id="770"/>
      </w:del>
    </w:p>
    <w:p w14:paraId="2E262061" w14:textId="69A89F91" w:rsidR="00365B4B" w:rsidDel="00B709CC" w:rsidRDefault="00365B4B" w:rsidP="00814B8C">
      <w:pPr>
        <w:pStyle w:val="Prrafo"/>
        <w:numPr>
          <w:ilvl w:val="2"/>
          <w:numId w:val="7"/>
        </w:numPr>
        <w:rPr>
          <w:del w:id="771" w:author="Ana Martín Arribas" w:date="2023-06-03T18:27:00Z"/>
          <w:lang w:val="en-GB"/>
        </w:rPr>
      </w:pPr>
      <w:del w:id="772" w:author="Ana Martín Arribas" w:date="2023-06-03T18:27:00Z">
        <w:r w:rsidDel="00B709CC">
          <w:rPr>
            <w:lang w:val="en-GB"/>
          </w:rPr>
          <w:delText>One (1) non-return valve to avoid counterflow and two (2) isolation valves locked open with its corresponding drain connection double isolated.</w:delText>
        </w:r>
        <w:bookmarkStart w:id="773" w:name="_Toc136709702"/>
        <w:bookmarkEnd w:id="773"/>
      </w:del>
    </w:p>
    <w:p w14:paraId="07B4EBEE" w14:textId="445680A1" w:rsidR="00365B4B" w:rsidDel="00B709CC" w:rsidRDefault="00365B4B" w:rsidP="00814B8C">
      <w:pPr>
        <w:pStyle w:val="Prrafo"/>
        <w:numPr>
          <w:ilvl w:val="1"/>
          <w:numId w:val="7"/>
        </w:numPr>
        <w:rPr>
          <w:del w:id="774" w:author="Ana Martín Arribas" w:date="2023-06-03T18:27:00Z"/>
          <w:lang w:val="en-GB"/>
        </w:rPr>
      </w:pPr>
      <w:del w:id="775" w:author="Ana Martín Arribas" w:date="2023-06-03T18:27:00Z">
        <w:r w:rsidDel="00B709CC">
          <w:rPr>
            <w:lang w:val="en-GB"/>
          </w:rPr>
          <w:delText xml:space="preserve">Outlet connection that lead the steam to the </w:delText>
        </w:r>
        <w:r w:rsidRPr="002363A5" w:rsidDel="00B709CC">
          <w:rPr>
            <w:lang w:val="en-GB"/>
          </w:rPr>
          <w:delText>auxiliary steam header</w:delText>
        </w:r>
        <w:r w:rsidDel="00B709CC">
          <w:rPr>
            <w:lang w:val="en-GB"/>
          </w:rPr>
          <w:delText>. This line have the following elements:</w:delText>
        </w:r>
        <w:bookmarkStart w:id="776" w:name="_Toc136709703"/>
        <w:bookmarkEnd w:id="776"/>
      </w:del>
    </w:p>
    <w:p w14:paraId="42CBAFE6" w14:textId="4D0C46E8" w:rsidR="00365B4B" w:rsidDel="00B709CC" w:rsidRDefault="00365B4B" w:rsidP="00814B8C">
      <w:pPr>
        <w:pStyle w:val="Prrafo"/>
        <w:numPr>
          <w:ilvl w:val="2"/>
          <w:numId w:val="7"/>
        </w:numPr>
        <w:rPr>
          <w:del w:id="777" w:author="Ana Martín Arribas" w:date="2023-06-03T18:27:00Z"/>
          <w:lang w:val="en-GB"/>
        </w:rPr>
      </w:pPr>
      <w:del w:id="778" w:author="Ana Martín Arribas" w:date="2023-06-03T18:27:00Z">
        <w:r w:rsidDel="00B709CC">
          <w:rPr>
            <w:lang w:val="en-GB"/>
          </w:rPr>
          <w:delText>Two (2) test point</w:delText>
        </w:r>
        <w:r w:rsidR="002363A5" w:rsidDel="00B709CC">
          <w:rPr>
            <w:lang w:val="en-GB"/>
          </w:rPr>
          <w:delText>s, one (1) for pressure (B0LBG11</w:delText>
        </w:r>
        <w:r w:rsidDel="00B709CC">
          <w:rPr>
            <w:lang w:val="en-GB"/>
          </w:rPr>
          <w:delText xml:space="preserve">CP801) and the other </w:delText>
        </w:r>
        <w:r w:rsidR="002363A5" w:rsidDel="00B709CC">
          <w:rPr>
            <w:lang w:val="en-GB"/>
          </w:rPr>
          <w:delText>one (1) for temperature (B0LBG11</w:delText>
        </w:r>
        <w:r w:rsidDel="00B709CC">
          <w:rPr>
            <w:lang w:val="en-GB"/>
          </w:rPr>
          <w:delText>CT801).</w:delText>
        </w:r>
        <w:bookmarkStart w:id="779" w:name="_Toc136709704"/>
        <w:bookmarkEnd w:id="779"/>
      </w:del>
    </w:p>
    <w:p w14:paraId="4A0E3D17" w14:textId="0D3AE2A5" w:rsidR="009C32BF" w:rsidRPr="002363A5" w:rsidDel="00B709CC" w:rsidRDefault="00365B4B" w:rsidP="00814B8C">
      <w:pPr>
        <w:pStyle w:val="Prrafo"/>
        <w:numPr>
          <w:ilvl w:val="2"/>
          <w:numId w:val="7"/>
        </w:numPr>
        <w:rPr>
          <w:del w:id="780" w:author="Ana Martín Arribas" w:date="2023-06-03T18:27:00Z"/>
          <w:lang w:val="en-GB"/>
        </w:rPr>
      </w:pPr>
      <w:del w:id="781" w:author="Ana Martín Arribas" w:date="2023-06-03T18:27:00Z">
        <w:r w:rsidDel="00B709CC">
          <w:rPr>
            <w:lang w:val="en-GB"/>
          </w:rPr>
          <w:delText>Four (4) transmitters with control in order to perform the temperature control and, also, adequate the pressure, if required. Two (2) redundant tra</w:delText>
        </w:r>
        <w:r w:rsidR="002363A5" w:rsidDel="00B709CC">
          <w:rPr>
            <w:lang w:val="en-GB"/>
          </w:rPr>
          <w:delText>nsmitters for pressure (B0LBG121</w:delText>
        </w:r>
        <w:r w:rsidDel="00B709CC">
          <w:rPr>
            <w:lang w:val="en-GB"/>
          </w:rPr>
          <w:delText>P001A/B) and the other two (2) redundant trans</w:delText>
        </w:r>
        <w:r w:rsidR="002363A5" w:rsidDel="00B709CC">
          <w:rPr>
            <w:lang w:val="en-GB"/>
          </w:rPr>
          <w:delText>mitters for temperature (B0LBG11</w:delText>
        </w:r>
        <w:r w:rsidDel="00B709CC">
          <w:rPr>
            <w:lang w:val="en-GB"/>
          </w:rPr>
          <w:delText>CT001A/B).</w:delText>
        </w:r>
        <w:bookmarkStart w:id="782" w:name="_Toc136709705"/>
        <w:bookmarkEnd w:id="782"/>
      </w:del>
    </w:p>
    <w:p w14:paraId="6CAE013A" w14:textId="216E8397" w:rsidR="004E5032" w:rsidDel="00B709CC" w:rsidRDefault="009C32BF" w:rsidP="00814B8C">
      <w:pPr>
        <w:pStyle w:val="Prrafo"/>
        <w:numPr>
          <w:ilvl w:val="0"/>
          <w:numId w:val="7"/>
        </w:numPr>
        <w:rPr>
          <w:del w:id="783" w:author="Ana Martín Arribas" w:date="2023-06-03T18:27:00Z"/>
          <w:b/>
          <w:lang w:val="en-GB"/>
        </w:rPr>
      </w:pPr>
      <w:del w:id="784" w:author="Ana Martín Arribas" w:date="2023-06-03T18:27:00Z">
        <w:r w:rsidRPr="009C32BF" w:rsidDel="00B709CC">
          <w:rPr>
            <w:b/>
            <w:lang w:val="en-GB"/>
          </w:rPr>
          <w:delText>District Heating Attemperation Valve</w:delText>
        </w:r>
        <w:r w:rsidR="0055579D" w:rsidDel="00B709CC">
          <w:rPr>
            <w:b/>
            <w:lang w:val="en-GB"/>
          </w:rPr>
          <w:delText xml:space="preserve"> (B0LBA31AA401)</w:delText>
        </w:r>
        <w:r w:rsidR="000634E6" w:rsidDel="00B709CC">
          <w:rPr>
            <w:b/>
            <w:lang w:val="en-GB"/>
          </w:rPr>
          <w:delText xml:space="preserve">. </w:delText>
        </w:r>
        <w:r w:rsidR="000634E6" w:rsidDel="00B709CC">
          <w:rPr>
            <w:lang w:val="en-GB"/>
          </w:rPr>
          <w:delText>Its function is to adequate the conditions of the main steam to supply the steam to the District Heating System in case of the turbine have been out of operation or on standby.</w:delText>
        </w:r>
        <w:r w:rsidR="004E5032" w:rsidRPr="004E5032" w:rsidDel="00B709CC">
          <w:rPr>
            <w:lang w:val="en-GB"/>
          </w:rPr>
          <w:delText xml:space="preserve"> </w:delText>
        </w:r>
        <w:r w:rsidR="004E5032" w:rsidRPr="000634E6" w:rsidDel="00B709CC">
          <w:rPr>
            <w:lang w:val="en-GB"/>
          </w:rPr>
          <w:delText>Its connections are as following:</w:delText>
        </w:r>
        <w:bookmarkStart w:id="785" w:name="_Toc136709706"/>
        <w:bookmarkEnd w:id="785"/>
      </w:del>
    </w:p>
    <w:p w14:paraId="6A7208CD" w14:textId="508A28F6" w:rsidR="004E5032" w:rsidDel="00B709CC" w:rsidRDefault="004E5032" w:rsidP="00814B8C">
      <w:pPr>
        <w:pStyle w:val="Prrafo"/>
        <w:numPr>
          <w:ilvl w:val="1"/>
          <w:numId w:val="7"/>
        </w:numPr>
        <w:rPr>
          <w:del w:id="786" w:author="Ana Martín Arribas" w:date="2023-06-03T18:27:00Z"/>
          <w:lang w:val="en-GB"/>
        </w:rPr>
      </w:pPr>
      <w:del w:id="787" w:author="Ana Martín Arribas" w:date="2023-06-03T18:27:00Z">
        <w:r w:rsidRPr="000634E6" w:rsidDel="00B709CC">
          <w:rPr>
            <w:lang w:val="en-GB"/>
          </w:rPr>
          <w:delText>Inlet connection</w:delText>
        </w:r>
        <w:r w:rsidDel="00B709CC">
          <w:rPr>
            <w:lang w:val="en-GB"/>
          </w:rPr>
          <w:delText xml:space="preserve"> fitted with </w:delText>
        </w:r>
        <w:r w:rsidRPr="00365B4B" w:rsidDel="00B709CC">
          <w:rPr>
            <w:lang w:val="en-GB"/>
          </w:rPr>
          <w:delText>two (2) test points, one (1) for pressure (B0LBA</w:delText>
        </w:r>
        <w:r w:rsidDel="00B709CC">
          <w:rPr>
            <w:lang w:val="en-GB"/>
          </w:rPr>
          <w:delText>31</w:delText>
        </w:r>
        <w:r w:rsidRPr="00365B4B" w:rsidDel="00B709CC">
          <w:rPr>
            <w:lang w:val="en-GB"/>
          </w:rPr>
          <w:delText>CP802) and the other one (1) for temperature (B0LBA</w:delText>
        </w:r>
        <w:r w:rsidDel="00B709CC">
          <w:rPr>
            <w:lang w:val="en-GB"/>
          </w:rPr>
          <w:delText>31</w:delText>
        </w:r>
        <w:r w:rsidRPr="00365B4B" w:rsidDel="00B709CC">
          <w:rPr>
            <w:lang w:val="en-GB"/>
          </w:rPr>
          <w:delText>CP802)</w:delText>
        </w:r>
        <w:r w:rsidDel="00B709CC">
          <w:rPr>
            <w:lang w:val="en-GB"/>
          </w:rPr>
          <w:delText>; two (2) transmitters, one (1) for pressure (B0LBA31CP002) and the other one (1) for temperature (B0LBA31CT003)</w:delText>
        </w:r>
        <w:r w:rsidRPr="00365B4B" w:rsidDel="00B709CC">
          <w:rPr>
            <w:lang w:val="en-GB"/>
          </w:rPr>
          <w:delText xml:space="preserve"> and</w:delText>
        </w:r>
        <w:r w:rsidDel="00B709CC">
          <w:rPr>
            <w:lang w:val="en-GB"/>
          </w:rPr>
          <w:delText>; a drain pot (B0LBA31 #1) that could be generated in the line that consists of:</w:delText>
        </w:r>
        <w:bookmarkStart w:id="788" w:name="_Toc136709707"/>
        <w:bookmarkEnd w:id="788"/>
      </w:del>
    </w:p>
    <w:p w14:paraId="33C88EB1" w14:textId="003D7612" w:rsidR="004E5032" w:rsidDel="00B709CC" w:rsidRDefault="004E5032" w:rsidP="00814B8C">
      <w:pPr>
        <w:pStyle w:val="Prrafo"/>
        <w:numPr>
          <w:ilvl w:val="2"/>
          <w:numId w:val="7"/>
        </w:numPr>
        <w:rPr>
          <w:del w:id="789" w:author="Ana Martín Arribas" w:date="2023-06-03T18:27:00Z"/>
          <w:lang w:val="en-GB"/>
        </w:rPr>
      </w:pPr>
      <w:del w:id="790" w:author="Ana Martín Arribas" w:date="2023-06-03T18:27:00Z">
        <w:r w:rsidDel="00B709CC">
          <w:rPr>
            <w:lang w:val="en-GB"/>
          </w:rPr>
          <w:delText>A main line equipped with a temperature transmitt</w:delText>
        </w:r>
        <w:r w:rsidR="002363A5" w:rsidDel="00B709CC">
          <w:rPr>
            <w:lang w:val="en-GB"/>
          </w:rPr>
          <w:delText>er (B0LBA31</w:delText>
        </w:r>
        <w:r w:rsidDel="00B709CC">
          <w:rPr>
            <w:lang w:val="en-GB"/>
          </w:rPr>
          <w:delText>CT004) for pot’s motorized valve automatic control.</w:delText>
        </w:r>
        <w:bookmarkStart w:id="791" w:name="_Toc136709708"/>
        <w:bookmarkEnd w:id="791"/>
      </w:del>
    </w:p>
    <w:p w14:paraId="3016FD8F" w14:textId="2202B3F9" w:rsidR="004E5032" w:rsidDel="00B709CC" w:rsidRDefault="004E5032" w:rsidP="00814B8C">
      <w:pPr>
        <w:pStyle w:val="Prrafo"/>
        <w:numPr>
          <w:ilvl w:val="2"/>
          <w:numId w:val="7"/>
        </w:numPr>
        <w:rPr>
          <w:del w:id="792" w:author="Ana Martín Arribas" w:date="2023-06-03T18:27:00Z"/>
          <w:lang w:val="en-GB"/>
        </w:rPr>
      </w:pPr>
      <w:del w:id="793" w:author="Ana Martín Arribas" w:date="2023-06-03T18:27:00Z">
        <w:r w:rsidDel="00B709CC">
          <w:rPr>
            <w:lang w:val="en-GB"/>
          </w:rPr>
          <w:delText>A secondary line connected to atmospheric drain tank condensate header fitted with a m</w:delText>
        </w:r>
        <w:r w:rsidR="002363A5" w:rsidDel="00B709CC">
          <w:rPr>
            <w:lang w:val="en-GB"/>
          </w:rPr>
          <w:delText>otorized operated valve (B0LBA31AA302</w:delText>
        </w:r>
        <w:r w:rsidDel="00B709CC">
          <w:rPr>
            <w:lang w:val="en-GB"/>
          </w:rPr>
          <w:delText>) and an isolation valve.</w:delText>
        </w:r>
        <w:bookmarkStart w:id="794" w:name="_Toc136709709"/>
        <w:bookmarkEnd w:id="794"/>
      </w:del>
    </w:p>
    <w:p w14:paraId="7D0A27F1" w14:textId="467058EB" w:rsidR="004E5032" w:rsidDel="00B709CC" w:rsidRDefault="004E5032" w:rsidP="00814B8C">
      <w:pPr>
        <w:pStyle w:val="Prrafo"/>
        <w:numPr>
          <w:ilvl w:val="2"/>
          <w:numId w:val="7"/>
        </w:numPr>
        <w:rPr>
          <w:del w:id="795" w:author="Ana Martín Arribas" w:date="2023-06-03T18:27:00Z"/>
          <w:lang w:val="en-GB"/>
        </w:rPr>
      </w:pPr>
      <w:del w:id="796" w:author="Ana Martín Arribas" w:date="2023-06-03T18:27:00Z">
        <w:r w:rsidDel="00B709CC">
          <w:rPr>
            <w:lang w:val="en-GB"/>
          </w:rPr>
          <w:delText>A manual drain line with a screw connection at the end with double isolation.</w:delText>
        </w:r>
        <w:bookmarkStart w:id="797" w:name="_Toc136709710"/>
        <w:bookmarkEnd w:id="797"/>
      </w:del>
    </w:p>
    <w:p w14:paraId="09AB5652" w14:textId="06AD3A19" w:rsidR="004E5032" w:rsidDel="00B709CC" w:rsidRDefault="002363A5" w:rsidP="00814B8C">
      <w:pPr>
        <w:pStyle w:val="Prrafo"/>
        <w:numPr>
          <w:ilvl w:val="1"/>
          <w:numId w:val="7"/>
        </w:numPr>
        <w:rPr>
          <w:del w:id="798" w:author="Ana Martín Arribas" w:date="2023-06-03T18:27:00Z"/>
          <w:lang w:val="en-GB"/>
        </w:rPr>
      </w:pPr>
      <w:del w:id="799" w:author="Ana Martín Arribas" w:date="2023-06-03T18:27:00Z">
        <w:r w:rsidDel="00B709CC">
          <w:rPr>
            <w:lang w:val="en-GB"/>
          </w:rPr>
          <w:delText>An internal drain pot (B0LBA31</w:delText>
        </w:r>
        <w:r w:rsidR="004E5032" w:rsidDel="00B709CC">
          <w:rPr>
            <w:lang w:val="en-GB"/>
          </w:rPr>
          <w:delText xml:space="preserve"> #2) to collect all the water and condensate generated in the valve in case of necessity. The drain pot consists of:</w:delText>
        </w:r>
        <w:bookmarkStart w:id="800" w:name="_Toc136709711"/>
        <w:bookmarkEnd w:id="800"/>
      </w:del>
    </w:p>
    <w:p w14:paraId="0D1B2E61" w14:textId="0F1D7E5F" w:rsidR="004E5032" w:rsidDel="00B709CC" w:rsidRDefault="004E5032" w:rsidP="00814B8C">
      <w:pPr>
        <w:pStyle w:val="Prrafo"/>
        <w:numPr>
          <w:ilvl w:val="2"/>
          <w:numId w:val="7"/>
        </w:numPr>
        <w:rPr>
          <w:del w:id="801" w:author="Ana Martín Arribas" w:date="2023-06-03T18:27:00Z"/>
          <w:lang w:val="en-GB"/>
        </w:rPr>
      </w:pPr>
      <w:del w:id="802" w:author="Ana Martín Arribas" w:date="2023-06-03T18:27:00Z">
        <w:r w:rsidDel="00B709CC">
          <w:rPr>
            <w:lang w:val="en-GB"/>
          </w:rPr>
          <w:delText xml:space="preserve">A main line equipped with a </w:delText>
        </w:r>
        <w:r w:rsidR="002363A5" w:rsidDel="00B709CC">
          <w:rPr>
            <w:lang w:val="en-GB"/>
          </w:rPr>
          <w:delText>temperature transmitter (B0LBA31</w:delText>
        </w:r>
        <w:r w:rsidDel="00B709CC">
          <w:rPr>
            <w:lang w:val="en-GB"/>
          </w:rPr>
          <w:delText>CT005) for pot’s motorized valve automatic control.</w:delText>
        </w:r>
        <w:bookmarkStart w:id="803" w:name="_Toc136709712"/>
        <w:bookmarkEnd w:id="803"/>
      </w:del>
    </w:p>
    <w:p w14:paraId="66CF079E" w14:textId="3AAC93A5" w:rsidR="004E5032" w:rsidDel="00B709CC" w:rsidRDefault="004E5032" w:rsidP="00814B8C">
      <w:pPr>
        <w:pStyle w:val="Prrafo"/>
        <w:numPr>
          <w:ilvl w:val="2"/>
          <w:numId w:val="7"/>
        </w:numPr>
        <w:rPr>
          <w:del w:id="804" w:author="Ana Martín Arribas" w:date="2023-06-03T18:27:00Z"/>
          <w:lang w:val="en-GB"/>
        </w:rPr>
      </w:pPr>
      <w:del w:id="805" w:author="Ana Martín Arribas" w:date="2023-06-03T18:27:00Z">
        <w:r w:rsidDel="00B709CC">
          <w:rPr>
            <w:lang w:val="en-GB"/>
          </w:rPr>
          <w:delText>A secondary line connected to atmospheric drain tank condensate header fitted with a motori</w:delText>
        </w:r>
        <w:r w:rsidR="002363A5" w:rsidDel="00B709CC">
          <w:rPr>
            <w:lang w:val="en-GB"/>
          </w:rPr>
          <w:delText>zed operated valve (B0LBA30AA303</w:delText>
        </w:r>
        <w:r w:rsidDel="00B709CC">
          <w:rPr>
            <w:lang w:val="en-GB"/>
          </w:rPr>
          <w:delText>) and an isolation valve.</w:delText>
        </w:r>
        <w:bookmarkStart w:id="806" w:name="_Toc136709713"/>
        <w:bookmarkEnd w:id="806"/>
      </w:del>
    </w:p>
    <w:p w14:paraId="2F642412" w14:textId="129D104F" w:rsidR="004E5032" w:rsidDel="00B709CC" w:rsidRDefault="004E5032" w:rsidP="00814B8C">
      <w:pPr>
        <w:pStyle w:val="Prrafo"/>
        <w:numPr>
          <w:ilvl w:val="2"/>
          <w:numId w:val="7"/>
        </w:numPr>
        <w:rPr>
          <w:del w:id="807" w:author="Ana Martín Arribas" w:date="2023-06-03T18:27:00Z"/>
          <w:lang w:val="en-GB"/>
        </w:rPr>
      </w:pPr>
      <w:del w:id="808" w:author="Ana Martín Arribas" w:date="2023-06-03T18:27:00Z">
        <w:r w:rsidDel="00B709CC">
          <w:rPr>
            <w:lang w:val="en-GB"/>
          </w:rPr>
          <w:delText>A manual drain line with a screw connection at the end with double isolation.</w:delText>
        </w:r>
        <w:bookmarkStart w:id="809" w:name="_Toc136709714"/>
        <w:bookmarkEnd w:id="809"/>
      </w:del>
    </w:p>
    <w:p w14:paraId="2FC8A10E" w14:textId="1AF152A2" w:rsidR="004E5032" w:rsidDel="00B709CC" w:rsidRDefault="004E5032" w:rsidP="00814B8C">
      <w:pPr>
        <w:pStyle w:val="Prrafo"/>
        <w:numPr>
          <w:ilvl w:val="1"/>
          <w:numId w:val="7"/>
        </w:numPr>
        <w:rPr>
          <w:del w:id="810" w:author="Ana Martín Arribas" w:date="2023-06-03T18:27:00Z"/>
          <w:lang w:val="en-GB"/>
        </w:rPr>
      </w:pPr>
      <w:del w:id="811" w:author="Ana Martín Arribas" w:date="2023-06-03T18:27:00Z">
        <w:r w:rsidDel="00B709CC">
          <w:rPr>
            <w:lang w:val="en-GB"/>
          </w:rPr>
          <w:delText>An attemperation line to provide the required water to perform the attemperation of the steam. This line consists of:</w:delText>
        </w:r>
        <w:bookmarkStart w:id="812" w:name="_Toc136709715"/>
        <w:bookmarkEnd w:id="812"/>
      </w:del>
    </w:p>
    <w:p w14:paraId="3ED759BF" w14:textId="1C5B78C4" w:rsidR="004E5032" w:rsidDel="00B709CC" w:rsidRDefault="004E5032" w:rsidP="00814B8C">
      <w:pPr>
        <w:pStyle w:val="Prrafo"/>
        <w:numPr>
          <w:ilvl w:val="2"/>
          <w:numId w:val="7"/>
        </w:numPr>
        <w:rPr>
          <w:del w:id="813" w:author="Ana Martín Arribas" w:date="2023-06-03T18:27:00Z"/>
          <w:lang w:val="en-GB"/>
        </w:rPr>
      </w:pPr>
      <w:del w:id="814" w:author="Ana Martín Arribas" w:date="2023-06-03T18:27:00Z">
        <w:r w:rsidDel="00B709CC">
          <w:rPr>
            <w:lang w:val="en-GB"/>
          </w:rPr>
          <w:delText>One (1) isolating valve</w:delText>
        </w:r>
        <w:r w:rsidR="002363A5" w:rsidDel="00B709CC">
          <w:rPr>
            <w:lang w:val="en-GB"/>
          </w:rPr>
          <w:delText xml:space="preserve"> pneumatically actuated (B0LAF32</w:delText>
        </w:r>
        <w:r w:rsidDel="00B709CC">
          <w:rPr>
            <w:lang w:val="en-GB"/>
          </w:rPr>
          <w:delText>AA301) with isolation locked open and drain connection double isolated.</w:delText>
        </w:r>
        <w:bookmarkStart w:id="815" w:name="_Toc136709716"/>
        <w:bookmarkEnd w:id="815"/>
      </w:del>
    </w:p>
    <w:p w14:paraId="669ACF0C" w14:textId="6C22E3D6" w:rsidR="004E5032" w:rsidDel="00B709CC" w:rsidRDefault="004E5032" w:rsidP="00814B8C">
      <w:pPr>
        <w:pStyle w:val="Prrafo"/>
        <w:numPr>
          <w:ilvl w:val="2"/>
          <w:numId w:val="7"/>
        </w:numPr>
        <w:rPr>
          <w:del w:id="816" w:author="Ana Martín Arribas" w:date="2023-06-03T18:27:00Z"/>
          <w:lang w:val="en-GB"/>
        </w:rPr>
      </w:pPr>
      <w:del w:id="817" w:author="Ana Martín Arribas" w:date="2023-06-03T18:27:00Z">
        <w:r w:rsidDel="00B709CC">
          <w:rPr>
            <w:lang w:val="en-GB"/>
          </w:rPr>
          <w:delText>Two (2</w:delText>
        </w:r>
        <w:r w:rsidR="002363A5" w:rsidDel="00B709CC">
          <w:rPr>
            <w:lang w:val="en-GB"/>
          </w:rPr>
          <w:delText>) pressure transmitters (B0LAF32</w:delText>
        </w:r>
        <w:r w:rsidDel="00B709CC">
          <w:rPr>
            <w:lang w:val="en-GB"/>
          </w:rPr>
          <w:delText>CP001/2) to monitor the condition upstream and downstream the control station.</w:delText>
        </w:r>
        <w:bookmarkStart w:id="818" w:name="_Toc136709717"/>
        <w:bookmarkEnd w:id="818"/>
      </w:del>
    </w:p>
    <w:p w14:paraId="5C05F751" w14:textId="2D517FC9" w:rsidR="004E5032" w:rsidDel="00B709CC" w:rsidRDefault="004E5032" w:rsidP="00814B8C">
      <w:pPr>
        <w:pStyle w:val="Prrafo"/>
        <w:numPr>
          <w:ilvl w:val="2"/>
          <w:numId w:val="7"/>
        </w:numPr>
        <w:rPr>
          <w:del w:id="819" w:author="Ana Martín Arribas" w:date="2023-06-03T18:27:00Z"/>
          <w:lang w:val="en-GB"/>
        </w:rPr>
      </w:pPr>
      <w:del w:id="820" w:author="Ana Martín Arribas" w:date="2023-06-03T18:27:00Z">
        <w:r w:rsidDel="00B709CC">
          <w:rPr>
            <w:lang w:val="en-GB"/>
          </w:rPr>
          <w:delText>A control station to adequate the required flow for the bypass valve that consists of:</w:delText>
        </w:r>
        <w:bookmarkStart w:id="821" w:name="_Toc136709718"/>
        <w:bookmarkEnd w:id="821"/>
      </w:del>
    </w:p>
    <w:p w14:paraId="6BEDD735" w14:textId="180E7094" w:rsidR="004E5032" w:rsidDel="00B709CC" w:rsidRDefault="002363A5" w:rsidP="00814B8C">
      <w:pPr>
        <w:pStyle w:val="Prrafo"/>
        <w:numPr>
          <w:ilvl w:val="3"/>
          <w:numId w:val="7"/>
        </w:numPr>
        <w:rPr>
          <w:del w:id="822" w:author="Ana Martín Arribas" w:date="2023-06-03T18:27:00Z"/>
          <w:lang w:val="en-GB"/>
        </w:rPr>
      </w:pPr>
      <w:del w:id="823" w:author="Ana Martín Arribas" w:date="2023-06-03T18:27:00Z">
        <w:r w:rsidDel="00B709CC">
          <w:rPr>
            <w:lang w:val="en-GB"/>
          </w:rPr>
          <w:delText>A control valve (B0LAF32</w:delText>
        </w:r>
        <w:r w:rsidR="004E5032" w:rsidDel="00B709CC">
          <w:rPr>
            <w:lang w:val="en-GB"/>
          </w:rPr>
          <w:delText>AA401) double isolated locked open at both sides with its corresponding drain and vents connection double isolated.</w:delText>
        </w:r>
        <w:bookmarkStart w:id="824" w:name="_Toc136709719"/>
        <w:bookmarkEnd w:id="824"/>
      </w:del>
    </w:p>
    <w:p w14:paraId="1E6604F7" w14:textId="4013EA5C" w:rsidR="004E5032" w:rsidDel="00B709CC" w:rsidRDefault="004E5032" w:rsidP="00814B8C">
      <w:pPr>
        <w:pStyle w:val="Prrafo"/>
        <w:numPr>
          <w:ilvl w:val="3"/>
          <w:numId w:val="7"/>
        </w:numPr>
        <w:rPr>
          <w:del w:id="825" w:author="Ana Martín Arribas" w:date="2023-06-03T18:27:00Z"/>
          <w:lang w:val="en-GB"/>
        </w:rPr>
      </w:pPr>
      <w:del w:id="826" w:author="Ana Martín Arribas" w:date="2023-06-03T18:27:00Z">
        <w:r w:rsidDel="00B709CC">
          <w:rPr>
            <w:lang w:val="en-GB"/>
          </w:rPr>
          <w:delText xml:space="preserve">A bypass line fitted with a globe valve and an isolation valve with a drain connection double isolated. </w:delText>
        </w:r>
        <w:bookmarkStart w:id="827" w:name="_Toc136709720"/>
        <w:bookmarkEnd w:id="827"/>
      </w:del>
    </w:p>
    <w:p w14:paraId="4AD9432F" w14:textId="196AABE3" w:rsidR="004E5032" w:rsidDel="00B709CC" w:rsidRDefault="004E5032" w:rsidP="00814B8C">
      <w:pPr>
        <w:pStyle w:val="Prrafo"/>
        <w:numPr>
          <w:ilvl w:val="2"/>
          <w:numId w:val="7"/>
        </w:numPr>
        <w:rPr>
          <w:del w:id="828" w:author="Ana Martín Arribas" w:date="2023-06-03T18:27:00Z"/>
          <w:lang w:val="en-GB"/>
        </w:rPr>
      </w:pPr>
      <w:del w:id="829" w:author="Ana Martín Arribas" w:date="2023-06-03T18:27:00Z">
        <w:r w:rsidDel="00B709CC">
          <w:rPr>
            <w:lang w:val="en-GB"/>
          </w:rPr>
          <w:delText>One (1) non-return valve to avoid counterflow and two (2) isolation valves locked open with its corresponding drain connection double isolated.</w:delText>
        </w:r>
        <w:bookmarkStart w:id="830" w:name="_Toc136709721"/>
        <w:bookmarkEnd w:id="830"/>
      </w:del>
    </w:p>
    <w:p w14:paraId="0BF3388C" w14:textId="62DF33C8" w:rsidR="004E5032" w:rsidDel="00B709CC" w:rsidRDefault="004E5032" w:rsidP="00814B8C">
      <w:pPr>
        <w:pStyle w:val="Prrafo"/>
        <w:numPr>
          <w:ilvl w:val="1"/>
          <w:numId w:val="7"/>
        </w:numPr>
        <w:rPr>
          <w:del w:id="831" w:author="Ana Martín Arribas" w:date="2023-06-03T18:27:00Z"/>
          <w:lang w:val="en-GB"/>
        </w:rPr>
      </w:pPr>
      <w:del w:id="832" w:author="Ana Martín Arribas" w:date="2023-06-03T18:27:00Z">
        <w:r w:rsidDel="00B709CC">
          <w:rPr>
            <w:lang w:val="en-GB"/>
          </w:rPr>
          <w:delText xml:space="preserve">Outlet connection that lead the steam to the </w:delText>
        </w:r>
        <w:r w:rsidR="0055579D" w:rsidRPr="0055579D" w:rsidDel="00B709CC">
          <w:rPr>
            <w:lang w:val="en-GB"/>
          </w:rPr>
          <w:delText>District heating header</w:delText>
        </w:r>
        <w:r w:rsidRPr="0055579D" w:rsidDel="00B709CC">
          <w:rPr>
            <w:lang w:val="en-GB"/>
          </w:rPr>
          <w:delText>.</w:delText>
        </w:r>
        <w:r w:rsidDel="00B709CC">
          <w:rPr>
            <w:lang w:val="en-GB"/>
          </w:rPr>
          <w:delText xml:space="preserve"> This line have the following elements:</w:delText>
        </w:r>
        <w:bookmarkStart w:id="833" w:name="_Toc136709722"/>
        <w:bookmarkEnd w:id="833"/>
      </w:del>
    </w:p>
    <w:p w14:paraId="0CCCF781" w14:textId="62235817" w:rsidR="004E5032" w:rsidDel="00B709CC" w:rsidRDefault="004E5032" w:rsidP="00814B8C">
      <w:pPr>
        <w:pStyle w:val="Prrafo"/>
        <w:numPr>
          <w:ilvl w:val="2"/>
          <w:numId w:val="7"/>
        </w:numPr>
        <w:rPr>
          <w:del w:id="834" w:author="Ana Martín Arribas" w:date="2023-06-03T18:27:00Z"/>
          <w:lang w:val="en-GB"/>
        </w:rPr>
      </w:pPr>
      <w:del w:id="835" w:author="Ana Martín Arribas" w:date="2023-06-03T18:27:00Z">
        <w:r w:rsidDel="00B709CC">
          <w:rPr>
            <w:lang w:val="en-GB"/>
          </w:rPr>
          <w:delText>Two (2) test points, one (1) for pressure (B0LBG</w:delText>
        </w:r>
        <w:r w:rsidR="002363A5" w:rsidDel="00B709CC">
          <w:rPr>
            <w:lang w:val="en-GB"/>
          </w:rPr>
          <w:delText>40</w:delText>
        </w:r>
        <w:r w:rsidDel="00B709CC">
          <w:rPr>
            <w:lang w:val="en-GB"/>
          </w:rPr>
          <w:delText>CP801) and the other one (1) for temperature (B0LBG</w:delText>
        </w:r>
        <w:r w:rsidR="002363A5" w:rsidDel="00B709CC">
          <w:rPr>
            <w:lang w:val="en-GB"/>
          </w:rPr>
          <w:delText>40</w:delText>
        </w:r>
        <w:r w:rsidDel="00B709CC">
          <w:rPr>
            <w:lang w:val="en-GB"/>
          </w:rPr>
          <w:delText>CT801).</w:delText>
        </w:r>
        <w:bookmarkStart w:id="836" w:name="_Toc136709723"/>
        <w:bookmarkEnd w:id="836"/>
      </w:del>
    </w:p>
    <w:p w14:paraId="530B2DF4" w14:textId="2EDCC777" w:rsidR="009C32BF" w:rsidRPr="002363A5" w:rsidDel="00B709CC" w:rsidRDefault="004E5032" w:rsidP="00814B8C">
      <w:pPr>
        <w:pStyle w:val="Prrafo"/>
        <w:numPr>
          <w:ilvl w:val="2"/>
          <w:numId w:val="7"/>
        </w:numPr>
        <w:rPr>
          <w:del w:id="837" w:author="Ana Martín Arribas" w:date="2023-06-03T18:27:00Z"/>
          <w:lang w:val="en-GB"/>
        </w:rPr>
      </w:pPr>
      <w:del w:id="838" w:author="Ana Martín Arribas" w:date="2023-06-03T18:27:00Z">
        <w:r w:rsidDel="00B709CC">
          <w:rPr>
            <w:lang w:val="en-GB"/>
          </w:rPr>
          <w:delText>Four (4) transmitters with control in order to perform the temperature control and, also, adequate the pressure, if required. Two (2) redundant transmitters for pressure (B0LBG</w:delText>
        </w:r>
        <w:r w:rsidR="002363A5" w:rsidDel="00B709CC">
          <w:rPr>
            <w:lang w:val="en-GB"/>
          </w:rPr>
          <w:delText>40</w:delText>
        </w:r>
        <w:r w:rsidDel="00B709CC">
          <w:rPr>
            <w:lang w:val="en-GB"/>
          </w:rPr>
          <w:delText>CP001A/B) and the other two (2) redundant transmitters for temperature (B0LBG</w:delText>
        </w:r>
        <w:r w:rsidR="002363A5" w:rsidDel="00B709CC">
          <w:rPr>
            <w:lang w:val="en-GB"/>
          </w:rPr>
          <w:delText>40</w:delText>
        </w:r>
        <w:r w:rsidDel="00B709CC">
          <w:rPr>
            <w:lang w:val="en-GB"/>
          </w:rPr>
          <w:delText>CT001A/B).</w:delText>
        </w:r>
        <w:bookmarkStart w:id="839" w:name="_Toc136709724"/>
        <w:bookmarkEnd w:id="839"/>
      </w:del>
    </w:p>
    <w:p w14:paraId="75D5D571" w14:textId="5787DE76" w:rsidR="002363A5" w:rsidDel="00B709CC" w:rsidRDefault="009C32BF" w:rsidP="00814B8C">
      <w:pPr>
        <w:pStyle w:val="Prrafo"/>
        <w:numPr>
          <w:ilvl w:val="0"/>
          <w:numId w:val="7"/>
        </w:numPr>
        <w:rPr>
          <w:del w:id="840" w:author="Ana Martín Arribas" w:date="2023-06-03T18:27:00Z"/>
          <w:b/>
          <w:lang w:val="en-GB"/>
        </w:rPr>
      </w:pPr>
      <w:del w:id="841" w:author="Ana Martín Arribas" w:date="2023-06-03T18:27:00Z">
        <w:r w:rsidRPr="009C32BF" w:rsidDel="00B709CC">
          <w:rPr>
            <w:b/>
            <w:lang w:val="en-GB"/>
          </w:rPr>
          <w:delText>Ejectors Attemperation Valve</w:delText>
        </w:r>
        <w:r w:rsidR="0055579D" w:rsidDel="00B709CC">
          <w:rPr>
            <w:b/>
            <w:lang w:val="en-GB"/>
          </w:rPr>
          <w:delText xml:space="preserve"> (B0LBA40AA401)</w:delText>
        </w:r>
        <w:r w:rsidR="000634E6" w:rsidDel="00B709CC">
          <w:rPr>
            <w:b/>
            <w:lang w:val="en-GB"/>
          </w:rPr>
          <w:delText xml:space="preserve">. </w:delText>
        </w:r>
        <w:r w:rsidR="000634E6" w:rsidDel="00B709CC">
          <w:rPr>
            <w:lang w:val="en-GB"/>
          </w:rPr>
          <w:delText>Its function is to adequate the conditions of the main steam to supply the steam to the steam ejectors making the vacuum generation process independent of the turbine and assuring ejectors functioning without the necessity of an auxiliary boiler.</w:delText>
        </w:r>
        <w:r w:rsidR="002363A5" w:rsidRPr="002363A5" w:rsidDel="00B709CC">
          <w:rPr>
            <w:lang w:val="en-GB"/>
          </w:rPr>
          <w:delText xml:space="preserve"> </w:delText>
        </w:r>
        <w:r w:rsidR="002363A5" w:rsidRPr="000634E6" w:rsidDel="00B709CC">
          <w:rPr>
            <w:lang w:val="en-GB"/>
          </w:rPr>
          <w:delText>Its connections are as follow:</w:delText>
        </w:r>
        <w:bookmarkStart w:id="842" w:name="_Toc136709725"/>
        <w:bookmarkEnd w:id="842"/>
      </w:del>
    </w:p>
    <w:p w14:paraId="276A4611" w14:textId="2B6AB1F5" w:rsidR="002363A5" w:rsidDel="00B709CC" w:rsidRDefault="002363A5" w:rsidP="00814B8C">
      <w:pPr>
        <w:pStyle w:val="Prrafo"/>
        <w:numPr>
          <w:ilvl w:val="1"/>
          <w:numId w:val="7"/>
        </w:numPr>
        <w:rPr>
          <w:del w:id="843" w:author="Ana Martín Arribas" w:date="2023-06-03T18:27:00Z"/>
          <w:lang w:val="en-GB"/>
        </w:rPr>
      </w:pPr>
      <w:del w:id="844" w:author="Ana Martín Arribas" w:date="2023-06-03T18:27:00Z">
        <w:r w:rsidRPr="000634E6" w:rsidDel="00B709CC">
          <w:rPr>
            <w:lang w:val="en-GB"/>
          </w:rPr>
          <w:delText>Inlet connection</w:delText>
        </w:r>
        <w:r w:rsidDel="00B709CC">
          <w:rPr>
            <w:lang w:val="en-GB"/>
          </w:rPr>
          <w:delText xml:space="preserve"> fitted with </w:delText>
        </w:r>
        <w:r w:rsidRPr="00365B4B" w:rsidDel="00B709CC">
          <w:rPr>
            <w:lang w:val="en-GB"/>
          </w:rPr>
          <w:delText>two (2) test poin</w:delText>
        </w:r>
        <w:r w:rsidDel="00B709CC">
          <w:rPr>
            <w:lang w:val="en-GB"/>
          </w:rPr>
          <w:delText>ts, one (1) for pressure (B0LBA4</w:delText>
        </w:r>
        <w:r w:rsidR="0055579D" w:rsidDel="00B709CC">
          <w:rPr>
            <w:lang w:val="en-GB"/>
          </w:rPr>
          <w:delText>0CP801</w:delText>
        </w:r>
        <w:r w:rsidRPr="00365B4B" w:rsidDel="00B709CC">
          <w:rPr>
            <w:lang w:val="en-GB"/>
          </w:rPr>
          <w:delText>) and the other</w:delText>
        </w:r>
        <w:r w:rsidR="0055579D" w:rsidDel="00B709CC">
          <w:rPr>
            <w:lang w:val="en-GB"/>
          </w:rPr>
          <w:delText xml:space="preserve"> one (1) for temperature (B0LBA40CP801</w:delText>
        </w:r>
        <w:r w:rsidRPr="00365B4B" w:rsidDel="00B709CC">
          <w:rPr>
            <w:lang w:val="en-GB"/>
          </w:rPr>
          <w:delText>) and</w:delText>
        </w:r>
        <w:r w:rsidDel="00B709CC">
          <w:rPr>
            <w:lang w:val="en-GB"/>
          </w:rPr>
          <w:delText>; a drain pot (B0LBA</w:delText>
        </w:r>
        <w:r w:rsidR="0055579D" w:rsidDel="00B709CC">
          <w:rPr>
            <w:lang w:val="en-GB"/>
          </w:rPr>
          <w:delText>4</w:delText>
        </w:r>
        <w:r w:rsidDel="00B709CC">
          <w:rPr>
            <w:lang w:val="en-GB"/>
          </w:rPr>
          <w:delText>0 #1) that could be generated in the line that consists of:</w:delText>
        </w:r>
        <w:bookmarkStart w:id="845" w:name="_Toc136709726"/>
        <w:bookmarkEnd w:id="845"/>
      </w:del>
    </w:p>
    <w:p w14:paraId="330EB0F3" w14:textId="4CCC1C28" w:rsidR="002363A5" w:rsidDel="00B709CC" w:rsidRDefault="002363A5" w:rsidP="00814B8C">
      <w:pPr>
        <w:pStyle w:val="Prrafo"/>
        <w:numPr>
          <w:ilvl w:val="2"/>
          <w:numId w:val="7"/>
        </w:numPr>
        <w:rPr>
          <w:del w:id="846" w:author="Ana Martín Arribas" w:date="2023-06-03T18:27:00Z"/>
          <w:lang w:val="en-GB"/>
        </w:rPr>
      </w:pPr>
      <w:del w:id="847" w:author="Ana Martín Arribas" w:date="2023-06-03T18:27:00Z">
        <w:r w:rsidDel="00B709CC">
          <w:rPr>
            <w:lang w:val="en-GB"/>
          </w:rPr>
          <w:delText>A main line equipped with a</w:delText>
        </w:r>
        <w:r w:rsidR="0055579D" w:rsidDel="00B709CC">
          <w:rPr>
            <w:lang w:val="en-GB"/>
          </w:rPr>
          <w:delText xml:space="preserve"> temperature transmitter (B0LBA40CT001</w:delText>
        </w:r>
        <w:r w:rsidDel="00B709CC">
          <w:rPr>
            <w:lang w:val="en-GB"/>
          </w:rPr>
          <w:delText>) for pot’s motorized valve automatic control.</w:delText>
        </w:r>
        <w:bookmarkStart w:id="848" w:name="_Toc136709727"/>
        <w:bookmarkEnd w:id="848"/>
      </w:del>
    </w:p>
    <w:p w14:paraId="55A72BA6" w14:textId="145CE3EC" w:rsidR="002363A5" w:rsidDel="00B709CC" w:rsidRDefault="002363A5" w:rsidP="00814B8C">
      <w:pPr>
        <w:pStyle w:val="Prrafo"/>
        <w:numPr>
          <w:ilvl w:val="2"/>
          <w:numId w:val="7"/>
        </w:numPr>
        <w:rPr>
          <w:del w:id="849" w:author="Ana Martín Arribas" w:date="2023-06-03T18:27:00Z"/>
          <w:lang w:val="en-GB"/>
        </w:rPr>
      </w:pPr>
      <w:del w:id="850" w:author="Ana Martín Arribas" w:date="2023-06-03T18:27:00Z">
        <w:r w:rsidDel="00B709CC">
          <w:rPr>
            <w:lang w:val="en-GB"/>
          </w:rPr>
          <w:delText>A secondary line connected to atmospheric drain tank condensate header fitted with a motori</w:delText>
        </w:r>
        <w:r w:rsidR="0055579D" w:rsidDel="00B709CC">
          <w:rPr>
            <w:lang w:val="en-GB"/>
          </w:rPr>
          <w:delText>zed operated valve (B0LBA40AA301</w:delText>
        </w:r>
        <w:r w:rsidDel="00B709CC">
          <w:rPr>
            <w:lang w:val="en-GB"/>
          </w:rPr>
          <w:delText>) and an isolation valve.</w:delText>
        </w:r>
        <w:bookmarkStart w:id="851" w:name="_Toc136709728"/>
        <w:bookmarkEnd w:id="851"/>
      </w:del>
    </w:p>
    <w:p w14:paraId="09426330" w14:textId="0B96684C" w:rsidR="002363A5" w:rsidDel="00B709CC" w:rsidRDefault="002363A5" w:rsidP="00814B8C">
      <w:pPr>
        <w:pStyle w:val="Prrafo"/>
        <w:numPr>
          <w:ilvl w:val="2"/>
          <w:numId w:val="7"/>
        </w:numPr>
        <w:rPr>
          <w:del w:id="852" w:author="Ana Martín Arribas" w:date="2023-06-03T18:27:00Z"/>
          <w:lang w:val="en-GB"/>
        </w:rPr>
      </w:pPr>
      <w:del w:id="853" w:author="Ana Martín Arribas" w:date="2023-06-03T18:27:00Z">
        <w:r w:rsidDel="00B709CC">
          <w:rPr>
            <w:lang w:val="en-GB"/>
          </w:rPr>
          <w:delText>A manual drain line with a screw connection at the end with double isolation.</w:delText>
        </w:r>
        <w:bookmarkStart w:id="854" w:name="_Toc136709729"/>
        <w:bookmarkEnd w:id="854"/>
      </w:del>
    </w:p>
    <w:p w14:paraId="52E3E0C8" w14:textId="02DC71CD" w:rsidR="002363A5" w:rsidDel="00B709CC" w:rsidRDefault="002363A5" w:rsidP="00814B8C">
      <w:pPr>
        <w:pStyle w:val="Prrafo"/>
        <w:numPr>
          <w:ilvl w:val="1"/>
          <w:numId w:val="7"/>
        </w:numPr>
        <w:rPr>
          <w:del w:id="855" w:author="Ana Martín Arribas" w:date="2023-06-03T18:27:00Z"/>
          <w:lang w:val="en-GB"/>
        </w:rPr>
      </w:pPr>
      <w:del w:id="856" w:author="Ana Martín Arribas" w:date="2023-06-03T18:27:00Z">
        <w:r w:rsidDel="00B709CC">
          <w:rPr>
            <w:lang w:val="en-GB"/>
          </w:rPr>
          <w:delText xml:space="preserve">An </w:delText>
        </w:r>
        <w:r w:rsidR="0055579D" w:rsidDel="00B709CC">
          <w:rPr>
            <w:lang w:val="en-GB"/>
          </w:rPr>
          <w:delText>internal drain pot (B0LBA40 #1</w:delText>
        </w:r>
        <w:r w:rsidDel="00B709CC">
          <w:rPr>
            <w:lang w:val="en-GB"/>
          </w:rPr>
          <w:delText>) to collect all the water and condensate generated in the valve in case of necessity. The drain pot consists of:</w:delText>
        </w:r>
        <w:bookmarkStart w:id="857" w:name="_Toc136709730"/>
        <w:bookmarkEnd w:id="857"/>
      </w:del>
    </w:p>
    <w:p w14:paraId="0B334947" w14:textId="57DF193B" w:rsidR="002363A5" w:rsidDel="00B709CC" w:rsidRDefault="002363A5" w:rsidP="00814B8C">
      <w:pPr>
        <w:pStyle w:val="Prrafo"/>
        <w:numPr>
          <w:ilvl w:val="2"/>
          <w:numId w:val="7"/>
        </w:numPr>
        <w:rPr>
          <w:del w:id="858" w:author="Ana Martín Arribas" w:date="2023-06-03T18:27:00Z"/>
          <w:lang w:val="en-GB"/>
        </w:rPr>
      </w:pPr>
      <w:del w:id="859" w:author="Ana Martín Arribas" w:date="2023-06-03T18:27:00Z">
        <w:r w:rsidDel="00B709CC">
          <w:rPr>
            <w:lang w:val="en-GB"/>
          </w:rPr>
          <w:delText>A main line equipped with a te</w:delText>
        </w:r>
        <w:r w:rsidR="0055579D" w:rsidDel="00B709CC">
          <w:rPr>
            <w:lang w:val="en-GB"/>
          </w:rPr>
          <w:delText>mperature transmitter (B0LBA40CT002</w:delText>
        </w:r>
        <w:r w:rsidDel="00B709CC">
          <w:rPr>
            <w:lang w:val="en-GB"/>
          </w:rPr>
          <w:delText>) for pot’s motorized valve automatic control.</w:delText>
        </w:r>
        <w:bookmarkStart w:id="860" w:name="_Toc136709731"/>
        <w:bookmarkEnd w:id="860"/>
      </w:del>
    </w:p>
    <w:p w14:paraId="498EDC7E" w14:textId="5DF3141B" w:rsidR="002363A5" w:rsidDel="00B709CC" w:rsidRDefault="002363A5" w:rsidP="00814B8C">
      <w:pPr>
        <w:pStyle w:val="Prrafo"/>
        <w:numPr>
          <w:ilvl w:val="2"/>
          <w:numId w:val="7"/>
        </w:numPr>
        <w:rPr>
          <w:del w:id="861" w:author="Ana Martín Arribas" w:date="2023-06-03T18:27:00Z"/>
          <w:lang w:val="en-GB"/>
        </w:rPr>
      </w:pPr>
      <w:del w:id="862" w:author="Ana Martín Arribas" w:date="2023-06-03T18:27:00Z">
        <w:r w:rsidDel="00B709CC">
          <w:rPr>
            <w:lang w:val="en-GB"/>
          </w:rPr>
          <w:delText xml:space="preserve">A secondary line connected to atmospheric drain tank condensate header fitted with a </w:delText>
        </w:r>
        <w:r w:rsidR="0055579D" w:rsidDel="00B709CC">
          <w:rPr>
            <w:lang w:val="en-GB"/>
          </w:rPr>
          <w:delText>motorized operated valve (B0LBA40AA302</w:delText>
        </w:r>
        <w:r w:rsidDel="00B709CC">
          <w:rPr>
            <w:lang w:val="en-GB"/>
          </w:rPr>
          <w:delText>) and an isolation valve.</w:delText>
        </w:r>
        <w:bookmarkStart w:id="863" w:name="_Toc136709732"/>
        <w:bookmarkEnd w:id="863"/>
      </w:del>
    </w:p>
    <w:p w14:paraId="08ADB45B" w14:textId="19D400BC" w:rsidR="002363A5" w:rsidDel="00B709CC" w:rsidRDefault="002363A5" w:rsidP="00814B8C">
      <w:pPr>
        <w:pStyle w:val="Prrafo"/>
        <w:numPr>
          <w:ilvl w:val="2"/>
          <w:numId w:val="7"/>
        </w:numPr>
        <w:rPr>
          <w:del w:id="864" w:author="Ana Martín Arribas" w:date="2023-06-03T18:27:00Z"/>
          <w:lang w:val="en-GB"/>
        </w:rPr>
      </w:pPr>
      <w:del w:id="865" w:author="Ana Martín Arribas" w:date="2023-06-03T18:27:00Z">
        <w:r w:rsidDel="00B709CC">
          <w:rPr>
            <w:lang w:val="en-GB"/>
          </w:rPr>
          <w:delText>A manual drain line with a screw connection at the end with double isolation.</w:delText>
        </w:r>
        <w:bookmarkStart w:id="866" w:name="_Toc136709733"/>
        <w:bookmarkEnd w:id="866"/>
      </w:del>
    </w:p>
    <w:p w14:paraId="0AECADBA" w14:textId="260FCCB1" w:rsidR="002363A5" w:rsidDel="00B709CC" w:rsidRDefault="002363A5" w:rsidP="00814B8C">
      <w:pPr>
        <w:pStyle w:val="Prrafo"/>
        <w:numPr>
          <w:ilvl w:val="1"/>
          <w:numId w:val="7"/>
        </w:numPr>
        <w:rPr>
          <w:del w:id="867" w:author="Ana Martín Arribas" w:date="2023-06-03T18:27:00Z"/>
          <w:lang w:val="en-GB"/>
        </w:rPr>
      </w:pPr>
      <w:del w:id="868" w:author="Ana Martín Arribas" w:date="2023-06-03T18:27:00Z">
        <w:r w:rsidDel="00B709CC">
          <w:rPr>
            <w:lang w:val="en-GB"/>
          </w:rPr>
          <w:delText>An attemperation line to provide the required water to perform the attemperation of the steam. This line consists of:</w:delText>
        </w:r>
        <w:bookmarkStart w:id="869" w:name="_Toc136709734"/>
        <w:bookmarkEnd w:id="869"/>
      </w:del>
    </w:p>
    <w:p w14:paraId="34D1618F" w14:textId="14206B0D" w:rsidR="002363A5" w:rsidDel="00B709CC" w:rsidRDefault="002363A5" w:rsidP="00814B8C">
      <w:pPr>
        <w:pStyle w:val="Prrafo"/>
        <w:numPr>
          <w:ilvl w:val="2"/>
          <w:numId w:val="7"/>
        </w:numPr>
        <w:rPr>
          <w:del w:id="870" w:author="Ana Martín Arribas" w:date="2023-06-03T18:27:00Z"/>
          <w:lang w:val="en-GB"/>
        </w:rPr>
      </w:pPr>
      <w:del w:id="871" w:author="Ana Martín Arribas" w:date="2023-06-03T18:27:00Z">
        <w:r w:rsidDel="00B709CC">
          <w:rPr>
            <w:lang w:val="en-GB"/>
          </w:rPr>
          <w:delText>One (1) isolating valve</w:delText>
        </w:r>
        <w:r w:rsidR="0055579D" w:rsidDel="00B709CC">
          <w:rPr>
            <w:lang w:val="en-GB"/>
          </w:rPr>
          <w:delText xml:space="preserve"> pneumatically actuated (B0LAF35</w:delText>
        </w:r>
        <w:r w:rsidDel="00B709CC">
          <w:rPr>
            <w:lang w:val="en-GB"/>
          </w:rPr>
          <w:delText>AA301) with isolation locked open and drain connection double isolated.</w:delText>
        </w:r>
        <w:bookmarkStart w:id="872" w:name="_Toc136709735"/>
        <w:bookmarkEnd w:id="872"/>
      </w:del>
    </w:p>
    <w:p w14:paraId="5F986C23" w14:textId="7C053617" w:rsidR="002363A5" w:rsidDel="00B709CC" w:rsidRDefault="002363A5" w:rsidP="00814B8C">
      <w:pPr>
        <w:pStyle w:val="Prrafo"/>
        <w:numPr>
          <w:ilvl w:val="2"/>
          <w:numId w:val="7"/>
        </w:numPr>
        <w:rPr>
          <w:del w:id="873" w:author="Ana Martín Arribas" w:date="2023-06-03T18:27:00Z"/>
          <w:lang w:val="en-GB"/>
        </w:rPr>
      </w:pPr>
      <w:del w:id="874" w:author="Ana Martín Arribas" w:date="2023-06-03T18:27:00Z">
        <w:r w:rsidDel="00B709CC">
          <w:rPr>
            <w:lang w:val="en-GB"/>
          </w:rPr>
          <w:delText>Two (2</w:delText>
        </w:r>
        <w:r w:rsidR="0055579D" w:rsidDel="00B709CC">
          <w:rPr>
            <w:lang w:val="en-GB"/>
          </w:rPr>
          <w:delText>) pressure transmitters (B0LAF35</w:delText>
        </w:r>
        <w:r w:rsidDel="00B709CC">
          <w:rPr>
            <w:lang w:val="en-GB"/>
          </w:rPr>
          <w:delText>CP001/2) to monitor the condition upstream and downstream the control station.</w:delText>
        </w:r>
        <w:bookmarkStart w:id="875" w:name="_Toc136709736"/>
        <w:bookmarkEnd w:id="875"/>
      </w:del>
    </w:p>
    <w:p w14:paraId="7579559A" w14:textId="61ACEA56" w:rsidR="002363A5" w:rsidDel="00B709CC" w:rsidRDefault="002363A5" w:rsidP="00814B8C">
      <w:pPr>
        <w:pStyle w:val="Prrafo"/>
        <w:numPr>
          <w:ilvl w:val="2"/>
          <w:numId w:val="7"/>
        </w:numPr>
        <w:rPr>
          <w:del w:id="876" w:author="Ana Martín Arribas" w:date="2023-06-03T18:27:00Z"/>
          <w:lang w:val="en-GB"/>
        </w:rPr>
      </w:pPr>
      <w:del w:id="877" w:author="Ana Martín Arribas" w:date="2023-06-03T18:27:00Z">
        <w:r w:rsidDel="00B709CC">
          <w:rPr>
            <w:lang w:val="en-GB"/>
          </w:rPr>
          <w:delText>A control station to adequate the required flow for the bypass valve that consists of:</w:delText>
        </w:r>
        <w:bookmarkStart w:id="878" w:name="_Toc136709737"/>
        <w:bookmarkEnd w:id="878"/>
      </w:del>
    </w:p>
    <w:p w14:paraId="4AD5DB72" w14:textId="323950AB" w:rsidR="002363A5" w:rsidDel="00B709CC" w:rsidRDefault="002363A5" w:rsidP="00814B8C">
      <w:pPr>
        <w:pStyle w:val="Prrafo"/>
        <w:numPr>
          <w:ilvl w:val="3"/>
          <w:numId w:val="7"/>
        </w:numPr>
        <w:rPr>
          <w:del w:id="879" w:author="Ana Martín Arribas" w:date="2023-06-03T18:27:00Z"/>
          <w:lang w:val="en-GB"/>
        </w:rPr>
      </w:pPr>
      <w:del w:id="880" w:author="Ana Martín Arribas" w:date="2023-06-03T18:27:00Z">
        <w:r w:rsidDel="00B709CC">
          <w:rPr>
            <w:lang w:val="en-GB"/>
          </w:rPr>
          <w:delText xml:space="preserve">A control </w:delText>
        </w:r>
        <w:r w:rsidR="0055579D" w:rsidDel="00B709CC">
          <w:rPr>
            <w:lang w:val="en-GB"/>
          </w:rPr>
          <w:delText>valve (B0LAF35</w:delText>
        </w:r>
        <w:r w:rsidDel="00B709CC">
          <w:rPr>
            <w:lang w:val="en-GB"/>
          </w:rPr>
          <w:delText>AA401) double isolated locked open at both sides with its corresponding drain and vents connection double isolated.</w:delText>
        </w:r>
        <w:bookmarkStart w:id="881" w:name="_Toc136709738"/>
        <w:bookmarkEnd w:id="881"/>
      </w:del>
    </w:p>
    <w:p w14:paraId="095090D7" w14:textId="1CC15916" w:rsidR="002363A5" w:rsidDel="00B709CC" w:rsidRDefault="002363A5" w:rsidP="00814B8C">
      <w:pPr>
        <w:pStyle w:val="Prrafo"/>
        <w:numPr>
          <w:ilvl w:val="3"/>
          <w:numId w:val="7"/>
        </w:numPr>
        <w:rPr>
          <w:del w:id="882" w:author="Ana Martín Arribas" w:date="2023-06-03T18:27:00Z"/>
          <w:lang w:val="en-GB"/>
        </w:rPr>
      </w:pPr>
      <w:del w:id="883" w:author="Ana Martín Arribas" w:date="2023-06-03T18:27:00Z">
        <w:r w:rsidDel="00B709CC">
          <w:rPr>
            <w:lang w:val="en-GB"/>
          </w:rPr>
          <w:delText xml:space="preserve">A bypass line fitted with a globe valve and an isolation valve with a drain connection double isolated. </w:delText>
        </w:r>
        <w:bookmarkStart w:id="884" w:name="_Toc136709739"/>
        <w:bookmarkEnd w:id="884"/>
      </w:del>
    </w:p>
    <w:p w14:paraId="72D13536" w14:textId="02DE1B26" w:rsidR="002363A5" w:rsidDel="00B709CC" w:rsidRDefault="002363A5" w:rsidP="00814B8C">
      <w:pPr>
        <w:pStyle w:val="Prrafo"/>
        <w:numPr>
          <w:ilvl w:val="2"/>
          <w:numId w:val="7"/>
        </w:numPr>
        <w:rPr>
          <w:del w:id="885" w:author="Ana Martín Arribas" w:date="2023-06-03T18:27:00Z"/>
          <w:lang w:val="en-GB"/>
        </w:rPr>
      </w:pPr>
      <w:del w:id="886" w:author="Ana Martín Arribas" w:date="2023-06-03T18:27:00Z">
        <w:r w:rsidDel="00B709CC">
          <w:rPr>
            <w:lang w:val="en-GB"/>
          </w:rPr>
          <w:delText>One (1) non-return valve to avoid counterflow and two (2) isolation valves locked open with its corresponding drain connection double isolated.</w:delText>
        </w:r>
        <w:bookmarkStart w:id="887" w:name="_Toc136709740"/>
        <w:bookmarkEnd w:id="887"/>
      </w:del>
    </w:p>
    <w:p w14:paraId="5EF33FCB" w14:textId="0CCA97B0" w:rsidR="002363A5" w:rsidDel="00B709CC" w:rsidRDefault="002363A5" w:rsidP="00814B8C">
      <w:pPr>
        <w:pStyle w:val="Prrafo"/>
        <w:numPr>
          <w:ilvl w:val="1"/>
          <w:numId w:val="7"/>
        </w:numPr>
        <w:rPr>
          <w:del w:id="888" w:author="Ana Martín Arribas" w:date="2023-06-03T18:27:00Z"/>
          <w:lang w:val="en-GB"/>
        </w:rPr>
      </w:pPr>
      <w:del w:id="889" w:author="Ana Martín Arribas" w:date="2023-06-03T18:27:00Z">
        <w:r w:rsidDel="00B709CC">
          <w:rPr>
            <w:lang w:val="en-GB"/>
          </w:rPr>
          <w:delText xml:space="preserve">Outlet connection that lead the steam to the </w:delText>
        </w:r>
        <w:r w:rsidR="0055579D" w:rsidDel="00B709CC">
          <w:rPr>
            <w:lang w:val="en-GB"/>
          </w:rPr>
          <w:delText>steam ejectors inlet line</w:delText>
        </w:r>
        <w:r w:rsidRPr="00365B4B" w:rsidDel="00B709CC">
          <w:rPr>
            <w:lang w:val="en-GB"/>
          </w:rPr>
          <w:delText xml:space="preserve">. </w:delText>
        </w:r>
        <w:r w:rsidDel="00B709CC">
          <w:rPr>
            <w:lang w:val="en-GB"/>
          </w:rPr>
          <w:delText>This line have the following elements:</w:delText>
        </w:r>
        <w:bookmarkStart w:id="890" w:name="_Toc136709741"/>
        <w:bookmarkEnd w:id="890"/>
      </w:del>
    </w:p>
    <w:p w14:paraId="63788099" w14:textId="32C698C2" w:rsidR="009C32BF" w:rsidRPr="0055579D" w:rsidDel="00B709CC" w:rsidRDefault="002363A5" w:rsidP="00814B8C">
      <w:pPr>
        <w:pStyle w:val="Prrafo"/>
        <w:numPr>
          <w:ilvl w:val="2"/>
          <w:numId w:val="7"/>
        </w:numPr>
        <w:rPr>
          <w:del w:id="891" w:author="Ana Martín Arribas" w:date="2023-06-03T18:27:00Z"/>
          <w:b/>
          <w:lang w:val="en-GB"/>
        </w:rPr>
      </w:pPr>
      <w:del w:id="892" w:author="Ana Martín Arribas" w:date="2023-06-03T18:27:00Z">
        <w:r w:rsidDel="00B709CC">
          <w:rPr>
            <w:lang w:val="en-GB"/>
          </w:rPr>
          <w:delText>Four (4) transmitters with control in order to perform the temperature control and, also, adequate the pressure, if required. Two (2) redundant transmitters for pressure (B0LBG</w:delText>
        </w:r>
        <w:r w:rsidR="00402F7B" w:rsidDel="00B709CC">
          <w:rPr>
            <w:lang w:val="en-GB"/>
          </w:rPr>
          <w:delText>50</w:delText>
        </w:r>
        <w:r w:rsidDel="00B709CC">
          <w:rPr>
            <w:lang w:val="en-GB"/>
          </w:rPr>
          <w:delText>CP001A/B) and the other two (2) redundant transmitters for temperature (B0LBG</w:delText>
        </w:r>
        <w:r w:rsidR="00402F7B" w:rsidDel="00B709CC">
          <w:rPr>
            <w:lang w:val="en-GB"/>
          </w:rPr>
          <w:delText>50</w:delText>
        </w:r>
        <w:r w:rsidDel="00B709CC">
          <w:rPr>
            <w:lang w:val="en-GB"/>
          </w:rPr>
          <w:delText>CT001A/B).</w:delText>
        </w:r>
        <w:bookmarkStart w:id="893" w:name="_Toc136709742"/>
        <w:bookmarkEnd w:id="893"/>
      </w:del>
    </w:p>
    <w:p w14:paraId="711C1DAB" w14:textId="42705A0A" w:rsidR="0055579D" w:rsidRPr="00402F7B" w:rsidDel="00B709CC" w:rsidRDefault="0055579D" w:rsidP="00814B8C">
      <w:pPr>
        <w:pStyle w:val="Prrafo"/>
        <w:numPr>
          <w:ilvl w:val="2"/>
          <w:numId w:val="7"/>
        </w:numPr>
        <w:rPr>
          <w:del w:id="894" w:author="Ana Martín Arribas" w:date="2023-06-03T18:27:00Z"/>
          <w:b/>
          <w:lang w:val="en-GB"/>
        </w:rPr>
      </w:pPr>
      <w:del w:id="895" w:author="Ana Martín Arribas" w:date="2023-06-03T18:27:00Z">
        <w:r w:rsidDel="00B709CC">
          <w:rPr>
            <w:lang w:val="en-GB"/>
          </w:rPr>
          <w:delText>A drain pot (B0LBG50) at the inlet of the steam ejectors in order to protect them and collect and drain the condensate that could be produced. This drain pot consists of:</w:delText>
        </w:r>
        <w:bookmarkStart w:id="896" w:name="_Toc136709743"/>
        <w:bookmarkEnd w:id="896"/>
      </w:del>
    </w:p>
    <w:p w14:paraId="092B5C8B" w14:textId="55111D29" w:rsidR="00402F7B" w:rsidDel="00B709CC" w:rsidRDefault="00402F7B" w:rsidP="00814B8C">
      <w:pPr>
        <w:pStyle w:val="Prrafo"/>
        <w:numPr>
          <w:ilvl w:val="3"/>
          <w:numId w:val="7"/>
        </w:numPr>
        <w:rPr>
          <w:del w:id="897" w:author="Ana Martín Arribas" w:date="2023-06-03T18:27:00Z"/>
          <w:lang w:val="en-GB"/>
        </w:rPr>
      </w:pPr>
      <w:del w:id="898" w:author="Ana Martín Arribas" w:date="2023-06-03T18:27:00Z">
        <w:r w:rsidDel="00B709CC">
          <w:rPr>
            <w:lang w:val="en-GB"/>
          </w:rPr>
          <w:delText>A main line equipped with a temperature transmitter (B0LBA50CT002) for pot’s motorized valve automatic control.</w:delText>
        </w:r>
        <w:bookmarkStart w:id="899" w:name="_Toc136709744"/>
        <w:bookmarkEnd w:id="899"/>
      </w:del>
    </w:p>
    <w:p w14:paraId="5F89E429" w14:textId="3D1202BD" w:rsidR="00402F7B" w:rsidDel="00B709CC" w:rsidRDefault="00402F7B" w:rsidP="00814B8C">
      <w:pPr>
        <w:pStyle w:val="Prrafo"/>
        <w:numPr>
          <w:ilvl w:val="3"/>
          <w:numId w:val="7"/>
        </w:numPr>
        <w:rPr>
          <w:del w:id="900" w:author="Ana Martín Arribas" w:date="2023-06-03T18:27:00Z"/>
          <w:lang w:val="en-GB"/>
        </w:rPr>
      </w:pPr>
      <w:del w:id="901" w:author="Ana Martín Arribas" w:date="2023-06-03T18:27:00Z">
        <w:r w:rsidDel="00B709CC">
          <w:rPr>
            <w:lang w:val="en-GB"/>
          </w:rPr>
          <w:delText>A secondary line connected to atmospheric drain tank condensate header fitted with a motorized operated valve (B0LBA50AA301) and an isolation valve.</w:delText>
        </w:r>
        <w:bookmarkStart w:id="902" w:name="_Toc136709745"/>
        <w:bookmarkEnd w:id="902"/>
      </w:del>
    </w:p>
    <w:p w14:paraId="7EF89D29" w14:textId="4F3B10B4" w:rsidR="00402F7B" w:rsidRPr="00402F7B" w:rsidDel="00B709CC" w:rsidRDefault="00402F7B" w:rsidP="00814B8C">
      <w:pPr>
        <w:pStyle w:val="Prrafo"/>
        <w:numPr>
          <w:ilvl w:val="3"/>
          <w:numId w:val="7"/>
        </w:numPr>
        <w:rPr>
          <w:del w:id="903" w:author="Ana Martín Arribas" w:date="2023-06-03T18:27:00Z"/>
          <w:lang w:val="en-GB"/>
        </w:rPr>
      </w:pPr>
      <w:del w:id="904" w:author="Ana Martín Arribas" w:date="2023-06-03T18:27:00Z">
        <w:r w:rsidDel="00B709CC">
          <w:rPr>
            <w:lang w:val="en-GB"/>
          </w:rPr>
          <w:delText>A manual drain line with a screw connection at the end with double isolation.</w:delText>
        </w:r>
        <w:bookmarkStart w:id="905" w:name="_Toc136709746"/>
        <w:bookmarkEnd w:id="905"/>
      </w:del>
    </w:p>
    <w:p w14:paraId="71B50D1E" w14:textId="09E7E588" w:rsidR="000F62A7" w:rsidRPr="002F2AD5" w:rsidDel="0095111A" w:rsidRDefault="000F62A7" w:rsidP="00FC68D6">
      <w:pPr>
        <w:pStyle w:val="Ttulo2"/>
        <w:rPr>
          <w:del w:id="906" w:author="Ana Martín Arribas" w:date="2023-06-08T12:25:00Z"/>
          <w:lang w:val="en-GB"/>
        </w:rPr>
      </w:pPr>
      <w:del w:id="907" w:author="Ana Martín Arribas" w:date="2023-06-08T12:25:00Z">
        <w:r w:rsidRPr="002F2AD5" w:rsidDel="0095111A">
          <w:rPr>
            <w:lang w:val="en-GB"/>
          </w:rPr>
          <w:delText>EMERGENCIES AND TRANSIENTS</w:delText>
        </w:r>
      </w:del>
    </w:p>
    <w:p w14:paraId="293075DB" w14:textId="60A5022A" w:rsidR="001B22F4" w:rsidRPr="00E60452" w:rsidDel="0095111A" w:rsidRDefault="001B22F4" w:rsidP="001B22F4">
      <w:pPr>
        <w:pStyle w:val="Prrafo"/>
        <w:rPr>
          <w:del w:id="908" w:author="Ana Martín Arribas" w:date="2023-06-08T12:25:00Z"/>
          <w:lang w:val="ro-RO"/>
        </w:rPr>
      </w:pPr>
      <w:del w:id="909" w:author="Ana Martín Arribas" w:date="2023-06-08T12:25:00Z">
        <w:r w:rsidRPr="00E60452" w:rsidDel="0095111A">
          <w:rPr>
            <w:lang w:val="ro-RO"/>
          </w:rPr>
          <w:delText xml:space="preserve">Several events can alter the normal operation of the system, the most relevant ones are listed below: </w:delText>
        </w:r>
      </w:del>
    </w:p>
    <w:p w14:paraId="43260955" w14:textId="7E8AE5B6" w:rsidR="001B22F4" w:rsidRPr="002F2AD5" w:rsidDel="0095111A" w:rsidRDefault="001B22F4" w:rsidP="009C32BF">
      <w:pPr>
        <w:pStyle w:val="Ttulo3"/>
        <w:tabs>
          <w:tab w:val="clear" w:pos="1985"/>
          <w:tab w:val="num" w:pos="851"/>
        </w:tabs>
        <w:ind w:hanging="1985"/>
        <w:rPr>
          <w:del w:id="910" w:author="Ana Martín Arribas" w:date="2023-06-08T12:25:00Z"/>
        </w:rPr>
      </w:pPr>
      <w:bookmarkStart w:id="911" w:name="_Toc4509479"/>
      <w:bookmarkStart w:id="912" w:name="_Toc78188025"/>
      <w:bookmarkStart w:id="913" w:name="_Toc115431220"/>
      <w:del w:id="914" w:author="Ana Martín Arribas" w:date="2023-06-08T12:25:00Z">
        <w:r w:rsidRPr="009C32BF" w:rsidDel="0095111A">
          <w:delText>Emergencies</w:delText>
        </w:r>
        <w:bookmarkEnd w:id="911"/>
        <w:bookmarkEnd w:id="912"/>
        <w:bookmarkEnd w:id="913"/>
      </w:del>
    </w:p>
    <w:p w14:paraId="2540D341" w14:textId="24588174" w:rsidR="001B22F4" w:rsidDel="0095111A" w:rsidRDefault="001B22F4" w:rsidP="001B22F4">
      <w:pPr>
        <w:pStyle w:val="Prrafo"/>
        <w:rPr>
          <w:del w:id="915" w:author="Ana Martín Arribas" w:date="2023-06-08T12:25:00Z"/>
          <w:lang w:val="en-GB"/>
        </w:rPr>
      </w:pPr>
      <w:del w:id="916" w:author="Ana Martín Arribas" w:date="2023-06-08T12:25:00Z">
        <w:r w:rsidRPr="007D639C" w:rsidDel="0095111A">
          <w:rPr>
            <w:lang w:val="en-GB"/>
          </w:rPr>
          <w:delText xml:space="preserve">Several events can alter the normal operation of the system; the most relevant ones are listed here below: </w:delText>
        </w:r>
      </w:del>
    </w:p>
    <w:p w14:paraId="62702500" w14:textId="68691509" w:rsidR="00402F7B" w:rsidDel="0095111A" w:rsidRDefault="00024E4C" w:rsidP="00814B8C">
      <w:pPr>
        <w:pStyle w:val="Prrafo"/>
        <w:numPr>
          <w:ilvl w:val="0"/>
          <w:numId w:val="7"/>
        </w:numPr>
        <w:rPr>
          <w:del w:id="917" w:author="Ana Martín Arribas" w:date="2023-06-08T12:25:00Z"/>
          <w:lang w:val="en-GB"/>
        </w:rPr>
      </w:pPr>
      <w:del w:id="918" w:author="Ana Martín Arribas" w:date="2023-06-08T12:25:00Z">
        <w:r w:rsidDel="0095111A">
          <w:rPr>
            <w:lang w:val="en-GB"/>
          </w:rPr>
          <w:delText>High pressure at Boiler 1 steam inlet.</w:delText>
        </w:r>
      </w:del>
    </w:p>
    <w:p w14:paraId="14D615E7" w14:textId="31AEB3D9" w:rsidR="00024E4C" w:rsidRPr="007D639C" w:rsidDel="0095111A" w:rsidRDefault="00024E4C" w:rsidP="00814B8C">
      <w:pPr>
        <w:pStyle w:val="Prrafo"/>
        <w:numPr>
          <w:ilvl w:val="0"/>
          <w:numId w:val="7"/>
        </w:numPr>
        <w:rPr>
          <w:del w:id="919" w:author="Ana Martín Arribas" w:date="2023-06-08T12:25:00Z"/>
          <w:lang w:val="en-GB"/>
        </w:rPr>
      </w:pPr>
      <w:del w:id="920" w:author="Ana Martín Arribas" w:date="2023-06-08T12:25:00Z">
        <w:r w:rsidDel="0095111A">
          <w:rPr>
            <w:lang w:val="en-GB"/>
          </w:rPr>
          <w:delText>High temperature at Boiler 1 steam inlet</w:delText>
        </w:r>
      </w:del>
      <w:del w:id="921" w:author="Ana Martín Arribas" w:date="2023-06-04T20:05:00Z">
        <w:r w:rsidDel="007C2E31">
          <w:rPr>
            <w:lang w:val="en-GB"/>
          </w:rPr>
          <w:delText>.</w:delText>
        </w:r>
      </w:del>
    </w:p>
    <w:p w14:paraId="39FF8455" w14:textId="1231F44D" w:rsidR="00024E4C" w:rsidDel="0095111A" w:rsidRDefault="00024E4C" w:rsidP="00814B8C">
      <w:pPr>
        <w:pStyle w:val="Prrafo"/>
        <w:numPr>
          <w:ilvl w:val="0"/>
          <w:numId w:val="7"/>
        </w:numPr>
        <w:rPr>
          <w:del w:id="922" w:author="Ana Martín Arribas" w:date="2023-06-08T12:25:00Z"/>
          <w:lang w:val="en-GB"/>
        </w:rPr>
      </w:pPr>
      <w:del w:id="923" w:author="Ana Martín Arribas" w:date="2023-06-08T12:25:00Z">
        <w:r w:rsidDel="0095111A">
          <w:rPr>
            <w:lang w:val="en-GB"/>
          </w:rPr>
          <w:delText>Low pressure at Boiler 1 steam inlet</w:delText>
        </w:r>
      </w:del>
      <w:del w:id="924" w:author="Ana Martín Arribas" w:date="2023-06-04T20:05:00Z">
        <w:r w:rsidDel="007C2E31">
          <w:rPr>
            <w:lang w:val="en-GB"/>
          </w:rPr>
          <w:delText>.</w:delText>
        </w:r>
      </w:del>
    </w:p>
    <w:p w14:paraId="1A84863A" w14:textId="291F735B" w:rsidR="00024E4C" w:rsidRPr="007D639C" w:rsidDel="0095111A" w:rsidRDefault="00024E4C" w:rsidP="00814B8C">
      <w:pPr>
        <w:pStyle w:val="Prrafo"/>
        <w:numPr>
          <w:ilvl w:val="0"/>
          <w:numId w:val="7"/>
        </w:numPr>
        <w:rPr>
          <w:del w:id="925" w:author="Ana Martín Arribas" w:date="2023-06-08T12:25:00Z"/>
          <w:lang w:val="en-GB"/>
        </w:rPr>
      </w:pPr>
      <w:del w:id="926" w:author="Ana Martín Arribas" w:date="2023-06-08T12:25:00Z">
        <w:r w:rsidDel="0095111A">
          <w:rPr>
            <w:lang w:val="en-GB"/>
          </w:rPr>
          <w:delText>Low temperature at Boiler 1 steam inlet</w:delText>
        </w:r>
      </w:del>
      <w:del w:id="927" w:author="Ana Martín Arribas" w:date="2023-06-04T20:05:00Z">
        <w:r w:rsidDel="007C2E31">
          <w:rPr>
            <w:lang w:val="en-GB"/>
          </w:rPr>
          <w:delText>.</w:delText>
        </w:r>
      </w:del>
    </w:p>
    <w:p w14:paraId="1FD0ABD7" w14:textId="6CC74CAC" w:rsidR="00024E4C" w:rsidDel="0095111A" w:rsidRDefault="00024E4C" w:rsidP="00814B8C">
      <w:pPr>
        <w:pStyle w:val="Prrafo"/>
        <w:numPr>
          <w:ilvl w:val="0"/>
          <w:numId w:val="7"/>
        </w:numPr>
        <w:rPr>
          <w:del w:id="928" w:author="Ana Martín Arribas" w:date="2023-06-08T12:25:00Z"/>
          <w:lang w:val="en-GB"/>
        </w:rPr>
      </w:pPr>
      <w:del w:id="929" w:author="Ana Martín Arribas" w:date="2023-06-08T12:25:00Z">
        <w:r w:rsidDel="0095111A">
          <w:rPr>
            <w:lang w:val="en-GB"/>
          </w:rPr>
          <w:delText>High temperature at drain pot B1LBA10</w:delText>
        </w:r>
      </w:del>
      <w:del w:id="930" w:author="Ana Martín Arribas" w:date="2023-06-04T20:11:00Z">
        <w:r w:rsidDel="00042880">
          <w:rPr>
            <w:lang w:val="en-GB"/>
          </w:rPr>
          <w:delText>.</w:delText>
        </w:r>
      </w:del>
    </w:p>
    <w:p w14:paraId="630FC8E1" w14:textId="1C89675E" w:rsidR="00024E4C" w:rsidRPr="007D639C" w:rsidDel="0095111A" w:rsidRDefault="00024E4C" w:rsidP="00814B8C">
      <w:pPr>
        <w:pStyle w:val="Prrafo"/>
        <w:numPr>
          <w:ilvl w:val="0"/>
          <w:numId w:val="7"/>
        </w:numPr>
        <w:rPr>
          <w:del w:id="931" w:author="Ana Martín Arribas" w:date="2023-06-08T12:25:00Z"/>
          <w:lang w:val="en-GB"/>
        </w:rPr>
      </w:pPr>
      <w:del w:id="932" w:author="Ana Martín Arribas" w:date="2023-06-08T12:25:00Z">
        <w:r w:rsidDel="0095111A">
          <w:rPr>
            <w:lang w:val="en-GB"/>
          </w:rPr>
          <w:delText>Low temperature at drain pot B1LBA10</w:delText>
        </w:r>
      </w:del>
      <w:del w:id="933" w:author="Ana Martín Arribas" w:date="2023-06-04T20:12:00Z">
        <w:r w:rsidDel="00306CD1">
          <w:rPr>
            <w:lang w:val="en-GB"/>
          </w:rPr>
          <w:delText>.</w:delText>
        </w:r>
      </w:del>
    </w:p>
    <w:p w14:paraId="2F0EE30E" w14:textId="287E8863" w:rsidR="00024E4C" w:rsidDel="0095111A" w:rsidRDefault="00024E4C" w:rsidP="00814B8C">
      <w:pPr>
        <w:pStyle w:val="Prrafo"/>
        <w:numPr>
          <w:ilvl w:val="0"/>
          <w:numId w:val="7"/>
        </w:numPr>
        <w:rPr>
          <w:del w:id="934" w:author="Ana Martín Arribas" w:date="2023-06-08T12:25:00Z"/>
          <w:lang w:val="en-GB"/>
        </w:rPr>
      </w:pPr>
      <w:del w:id="935" w:author="Ana Martín Arribas" w:date="2023-06-08T12:25:00Z">
        <w:r w:rsidDel="0095111A">
          <w:rPr>
            <w:lang w:val="en-GB"/>
          </w:rPr>
          <w:delText>High pressure at Boiler 2 steam inlet</w:delText>
        </w:r>
      </w:del>
      <w:del w:id="936" w:author="Ana Martín Arribas" w:date="2023-06-04T20:12:00Z">
        <w:r w:rsidDel="00306CD1">
          <w:rPr>
            <w:lang w:val="en-GB"/>
          </w:rPr>
          <w:delText>.</w:delText>
        </w:r>
      </w:del>
    </w:p>
    <w:p w14:paraId="69295CCF" w14:textId="21A6C933" w:rsidR="00024E4C" w:rsidRPr="007D639C" w:rsidDel="0095111A" w:rsidRDefault="00024E4C" w:rsidP="00814B8C">
      <w:pPr>
        <w:pStyle w:val="Prrafo"/>
        <w:numPr>
          <w:ilvl w:val="0"/>
          <w:numId w:val="7"/>
        </w:numPr>
        <w:rPr>
          <w:del w:id="937" w:author="Ana Martín Arribas" w:date="2023-06-08T12:25:00Z"/>
          <w:lang w:val="en-GB"/>
        </w:rPr>
      </w:pPr>
      <w:del w:id="938" w:author="Ana Martín Arribas" w:date="2023-06-08T12:25:00Z">
        <w:r w:rsidDel="0095111A">
          <w:rPr>
            <w:lang w:val="en-GB"/>
          </w:rPr>
          <w:delText>High temperature at Boiler 2 steam inlet</w:delText>
        </w:r>
      </w:del>
      <w:del w:id="939" w:author="Ana Martín Arribas" w:date="2023-06-04T20:12:00Z">
        <w:r w:rsidDel="00306CD1">
          <w:rPr>
            <w:lang w:val="en-GB"/>
          </w:rPr>
          <w:delText>.</w:delText>
        </w:r>
      </w:del>
    </w:p>
    <w:p w14:paraId="72DA7166" w14:textId="1CE43D54" w:rsidR="00024E4C" w:rsidDel="0095111A" w:rsidRDefault="00024E4C" w:rsidP="00814B8C">
      <w:pPr>
        <w:pStyle w:val="Prrafo"/>
        <w:numPr>
          <w:ilvl w:val="0"/>
          <w:numId w:val="7"/>
        </w:numPr>
        <w:rPr>
          <w:del w:id="940" w:author="Ana Martín Arribas" w:date="2023-06-08T12:25:00Z"/>
          <w:lang w:val="en-GB"/>
        </w:rPr>
      </w:pPr>
      <w:del w:id="941" w:author="Ana Martín Arribas" w:date="2023-06-08T12:25:00Z">
        <w:r w:rsidDel="0095111A">
          <w:rPr>
            <w:lang w:val="en-GB"/>
          </w:rPr>
          <w:delText>Low pressure at Boiler 2 steam inlet</w:delText>
        </w:r>
      </w:del>
      <w:del w:id="942" w:author="Ana Martín Arribas" w:date="2023-06-04T20:12:00Z">
        <w:r w:rsidDel="00306CD1">
          <w:rPr>
            <w:lang w:val="en-GB"/>
          </w:rPr>
          <w:delText>.</w:delText>
        </w:r>
      </w:del>
    </w:p>
    <w:p w14:paraId="413D4E17" w14:textId="73702FC6" w:rsidR="00024E4C" w:rsidRPr="007D639C" w:rsidDel="0095111A" w:rsidRDefault="00024E4C" w:rsidP="00814B8C">
      <w:pPr>
        <w:pStyle w:val="Prrafo"/>
        <w:numPr>
          <w:ilvl w:val="0"/>
          <w:numId w:val="7"/>
        </w:numPr>
        <w:rPr>
          <w:del w:id="943" w:author="Ana Martín Arribas" w:date="2023-06-08T12:25:00Z"/>
          <w:lang w:val="en-GB"/>
        </w:rPr>
      </w:pPr>
      <w:del w:id="944" w:author="Ana Martín Arribas" w:date="2023-06-08T12:25:00Z">
        <w:r w:rsidDel="0095111A">
          <w:rPr>
            <w:lang w:val="en-GB"/>
          </w:rPr>
          <w:delText>Low temperature at Boiler 2 steam inlet</w:delText>
        </w:r>
      </w:del>
      <w:del w:id="945" w:author="Ana Martín Arribas" w:date="2023-06-04T20:12:00Z">
        <w:r w:rsidDel="00306CD1">
          <w:rPr>
            <w:lang w:val="en-GB"/>
          </w:rPr>
          <w:delText>.</w:delText>
        </w:r>
      </w:del>
    </w:p>
    <w:p w14:paraId="67E9A1E5" w14:textId="3440F5D3" w:rsidR="00024E4C" w:rsidDel="0095111A" w:rsidRDefault="00024E4C" w:rsidP="00814B8C">
      <w:pPr>
        <w:pStyle w:val="Prrafo"/>
        <w:numPr>
          <w:ilvl w:val="0"/>
          <w:numId w:val="7"/>
        </w:numPr>
        <w:rPr>
          <w:del w:id="946" w:author="Ana Martín Arribas" w:date="2023-06-08T12:25:00Z"/>
          <w:lang w:val="en-GB"/>
        </w:rPr>
      </w:pPr>
      <w:del w:id="947" w:author="Ana Martín Arribas" w:date="2023-06-08T12:25:00Z">
        <w:r w:rsidDel="0095111A">
          <w:rPr>
            <w:lang w:val="en-GB"/>
          </w:rPr>
          <w:delText>High temperature at drain pot B2LBA10</w:delText>
        </w:r>
      </w:del>
      <w:del w:id="948" w:author="Ana Martín Arribas" w:date="2023-06-04T20:13:00Z">
        <w:r w:rsidDel="00306CD1">
          <w:rPr>
            <w:lang w:val="en-GB"/>
          </w:rPr>
          <w:delText>.</w:delText>
        </w:r>
      </w:del>
    </w:p>
    <w:p w14:paraId="08F4AA5B" w14:textId="2732CAC9" w:rsidR="00024E4C" w:rsidRPr="00306CD1" w:rsidDel="0095111A" w:rsidRDefault="00024E4C">
      <w:pPr>
        <w:pStyle w:val="Prrafo"/>
        <w:numPr>
          <w:ilvl w:val="0"/>
          <w:numId w:val="7"/>
        </w:numPr>
        <w:rPr>
          <w:del w:id="949" w:author="Ana Martín Arribas" w:date="2023-06-08T12:25:00Z"/>
          <w:lang w:val="en-GB"/>
        </w:rPr>
      </w:pPr>
      <w:del w:id="950" w:author="Ana Martín Arribas" w:date="2023-06-08T12:25:00Z">
        <w:r w:rsidDel="0095111A">
          <w:rPr>
            <w:lang w:val="en-GB"/>
          </w:rPr>
          <w:delText>Low temperature at drain pot B2LBA10</w:delText>
        </w:r>
      </w:del>
      <w:del w:id="951" w:author="Ana Martín Arribas" w:date="2023-06-04T20:13:00Z">
        <w:r w:rsidRPr="00306CD1" w:rsidDel="00306CD1">
          <w:rPr>
            <w:lang w:val="en-GB"/>
          </w:rPr>
          <w:delText>.</w:delText>
        </w:r>
      </w:del>
    </w:p>
    <w:p w14:paraId="3620C9EA" w14:textId="51249A93" w:rsidR="00024E4C" w:rsidRPr="00C00400" w:rsidDel="0095111A" w:rsidRDefault="00024E4C" w:rsidP="00814B8C">
      <w:pPr>
        <w:pStyle w:val="Prrafo"/>
        <w:numPr>
          <w:ilvl w:val="0"/>
          <w:numId w:val="7"/>
        </w:numPr>
        <w:rPr>
          <w:del w:id="952" w:author="Ana Martín Arribas" w:date="2023-06-08T12:25:00Z"/>
          <w:color w:val="FF0000"/>
          <w:lang w:val="en-GB"/>
          <w:rPrChange w:id="953" w:author="Ana Martín Arribas" w:date="2023-06-04T20:14:00Z">
            <w:rPr>
              <w:del w:id="954" w:author="Ana Martín Arribas" w:date="2023-06-08T12:25:00Z"/>
              <w:lang w:val="en-GB"/>
            </w:rPr>
          </w:rPrChange>
        </w:rPr>
      </w:pPr>
      <w:del w:id="955" w:author="Ana Martín Arribas" w:date="2023-06-08T12:25:00Z">
        <w:r w:rsidRPr="00C00400" w:rsidDel="0095111A">
          <w:rPr>
            <w:color w:val="FF0000"/>
            <w:lang w:val="en-GB"/>
            <w:rPrChange w:id="956" w:author="Ana Martín Arribas" w:date="2023-06-04T20:14:00Z">
              <w:rPr>
                <w:lang w:val="en-GB"/>
              </w:rPr>
            </w:rPrChange>
          </w:rPr>
          <w:delText>High pressure at steam turbine inlet.</w:delText>
        </w:r>
      </w:del>
    </w:p>
    <w:p w14:paraId="1BCE908F" w14:textId="47544F26" w:rsidR="00024E4C" w:rsidRPr="00C00400" w:rsidDel="0095111A" w:rsidRDefault="00024E4C" w:rsidP="00814B8C">
      <w:pPr>
        <w:pStyle w:val="Prrafo"/>
        <w:numPr>
          <w:ilvl w:val="0"/>
          <w:numId w:val="7"/>
        </w:numPr>
        <w:rPr>
          <w:del w:id="957" w:author="Ana Martín Arribas" w:date="2023-06-08T12:25:00Z"/>
          <w:color w:val="FF0000"/>
          <w:lang w:val="en-GB"/>
          <w:rPrChange w:id="958" w:author="Ana Martín Arribas" w:date="2023-06-04T20:14:00Z">
            <w:rPr>
              <w:del w:id="959" w:author="Ana Martín Arribas" w:date="2023-06-08T12:25:00Z"/>
              <w:lang w:val="en-GB"/>
            </w:rPr>
          </w:rPrChange>
        </w:rPr>
      </w:pPr>
      <w:del w:id="960" w:author="Ana Martín Arribas" w:date="2023-06-08T12:25:00Z">
        <w:r w:rsidRPr="00C00400" w:rsidDel="0095111A">
          <w:rPr>
            <w:color w:val="FF0000"/>
            <w:lang w:val="en-GB"/>
            <w:rPrChange w:id="961" w:author="Ana Martín Arribas" w:date="2023-06-04T20:14:00Z">
              <w:rPr>
                <w:lang w:val="en-GB"/>
              </w:rPr>
            </w:rPrChange>
          </w:rPr>
          <w:delText>High temperature at steam turbine inlet.</w:delText>
        </w:r>
      </w:del>
    </w:p>
    <w:p w14:paraId="1DC69057" w14:textId="63FA5B3D" w:rsidR="00024E4C" w:rsidRPr="00C00400" w:rsidDel="0095111A" w:rsidRDefault="00024E4C" w:rsidP="00814B8C">
      <w:pPr>
        <w:pStyle w:val="Prrafo"/>
        <w:numPr>
          <w:ilvl w:val="0"/>
          <w:numId w:val="7"/>
        </w:numPr>
        <w:rPr>
          <w:del w:id="962" w:author="Ana Martín Arribas" w:date="2023-06-08T12:25:00Z"/>
          <w:color w:val="FF0000"/>
          <w:lang w:val="en-GB"/>
          <w:rPrChange w:id="963" w:author="Ana Martín Arribas" w:date="2023-06-04T20:14:00Z">
            <w:rPr>
              <w:del w:id="964" w:author="Ana Martín Arribas" w:date="2023-06-08T12:25:00Z"/>
              <w:lang w:val="en-GB"/>
            </w:rPr>
          </w:rPrChange>
        </w:rPr>
      </w:pPr>
      <w:del w:id="965" w:author="Ana Martín Arribas" w:date="2023-06-08T12:25:00Z">
        <w:r w:rsidRPr="00C00400" w:rsidDel="0095111A">
          <w:rPr>
            <w:color w:val="FF0000"/>
            <w:lang w:val="en-GB"/>
            <w:rPrChange w:id="966" w:author="Ana Martín Arribas" w:date="2023-06-04T20:14:00Z">
              <w:rPr>
                <w:lang w:val="en-GB"/>
              </w:rPr>
            </w:rPrChange>
          </w:rPr>
          <w:delText>Low pressure at steam turbine inlet.</w:delText>
        </w:r>
      </w:del>
    </w:p>
    <w:p w14:paraId="659C291A" w14:textId="71D18FE6" w:rsidR="00024E4C" w:rsidRPr="00C00400" w:rsidDel="0095111A" w:rsidRDefault="00024E4C" w:rsidP="00814B8C">
      <w:pPr>
        <w:pStyle w:val="Prrafo"/>
        <w:numPr>
          <w:ilvl w:val="0"/>
          <w:numId w:val="7"/>
        </w:numPr>
        <w:rPr>
          <w:del w:id="967" w:author="Ana Martín Arribas" w:date="2023-06-08T12:25:00Z"/>
          <w:color w:val="FF0000"/>
          <w:lang w:val="en-GB"/>
          <w:rPrChange w:id="968" w:author="Ana Martín Arribas" w:date="2023-06-04T20:14:00Z">
            <w:rPr>
              <w:del w:id="969" w:author="Ana Martín Arribas" w:date="2023-06-08T12:25:00Z"/>
              <w:lang w:val="en-GB"/>
            </w:rPr>
          </w:rPrChange>
        </w:rPr>
      </w:pPr>
      <w:del w:id="970" w:author="Ana Martín Arribas" w:date="2023-06-08T12:25:00Z">
        <w:r w:rsidRPr="00C00400" w:rsidDel="0095111A">
          <w:rPr>
            <w:color w:val="FF0000"/>
            <w:lang w:val="en-GB"/>
            <w:rPrChange w:id="971" w:author="Ana Martín Arribas" w:date="2023-06-04T20:14:00Z">
              <w:rPr>
                <w:lang w:val="en-GB"/>
              </w:rPr>
            </w:rPrChange>
          </w:rPr>
          <w:delText>Low temperature at steam turbine inlet.</w:delText>
        </w:r>
      </w:del>
    </w:p>
    <w:p w14:paraId="756A5F97" w14:textId="4C4977EE" w:rsidR="00024E4C" w:rsidRPr="00C00400" w:rsidDel="0095111A" w:rsidRDefault="00024E4C">
      <w:pPr>
        <w:pStyle w:val="Prrafo"/>
        <w:numPr>
          <w:ilvl w:val="0"/>
          <w:numId w:val="7"/>
        </w:numPr>
        <w:rPr>
          <w:del w:id="972" w:author="Ana Martín Arribas" w:date="2023-06-08T12:25:00Z"/>
          <w:lang w:val="en-GB"/>
        </w:rPr>
      </w:pPr>
      <w:del w:id="973" w:author="Ana Martín Arribas" w:date="2023-06-08T12:25:00Z">
        <w:r w:rsidDel="0095111A">
          <w:rPr>
            <w:lang w:val="en-GB"/>
          </w:rPr>
          <w:delText>High temperature at drain pot B0LBA10</w:delText>
        </w:r>
      </w:del>
      <w:del w:id="974" w:author="Ana Martín Arribas" w:date="2023-06-04T20:15:00Z">
        <w:r w:rsidRPr="00C00400" w:rsidDel="00C00400">
          <w:rPr>
            <w:lang w:val="en-GB"/>
          </w:rPr>
          <w:delText>.</w:delText>
        </w:r>
      </w:del>
    </w:p>
    <w:p w14:paraId="5E12FEB6" w14:textId="34672961" w:rsidR="00024E4C" w:rsidRPr="00024E4C" w:rsidDel="0095111A" w:rsidRDefault="00024E4C" w:rsidP="00814B8C">
      <w:pPr>
        <w:pStyle w:val="Prrafo"/>
        <w:numPr>
          <w:ilvl w:val="0"/>
          <w:numId w:val="7"/>
        </w:numPr>
        <w:rPr>
          <w:del w:id="975" w:author="Ana Martín Arribas" w:date="2023-06-08T12:25:00Z"/>
          <w:lang w:val="en-GB"/>
        </w:rPr>
      </w:pPr>
      <w:del w:id="976" w:author="Ana Martín Arribas" w:date="2023-06-08T12:25:00Z">
        <w:r w:rsidDel="0095111A">
          <w:rPr>
            <w:lang w:val="en-GB"/>
          </w:rPr>
          <w:delText>Low temperature at drain pot B0LBA10</w:delText>
        </w:r>
      </w:del>
      <w:del w:id="977" w:author="Ana Martín Arribas" w:date="2023-06-04T20:15:00Z">
        <w:r w:rsidDel="00C00400">
          <w:rPr>
            <w:lang w:val="en-GB"/>
          </w:rPr>
          <w:delText>.</w:delText>
        </w:r>
      </w:del>
    </w:p>
    <w:p w14:paraId="3CCD0679" w14:textId="6A07584A" w:rsidR="00024E4C" w:rsidRPr="00C00400" w:rsidDel="0095111A" w:rsidRDefault="00024E4C" w:rsidP="00814B8C">
      <w:pPr>
        <w:pStyle w:val="Prrafo"/>
        <w:numPr>
          <w:ilvl w:val="0"/>
          <w:numId w:val="7"/>
        </w:numPr>
        <w:rPr>
          <w:del w:id="978" w:author="Ana Martín Arribas" w:date="2023-06-08T12:25:00Z"/>
          <w:color w:val="FF0000"/>
          <w:lang w:val="en-GB"/>
          <w:rPrChange w:id="979" w:author="Ana Martín Arribas" w:date="2023-06-04T20:16:00Z">
            <w:rPr>
              <w:del w:id="980" w:author="Ana Martín Arribas" w:date="2023-06-08T12:25:00Z"/>
              <w:lang w:val="en-GB"/>
            </w:rPr>
          </w:rPrChange>
        </w:rPr>
      </w:pPr>
      <w:del w:id="981" w:author="Ana Martín Arribas" w:date="2023-06-08T12:25:00Z">
        <w:r w:rsidRPr="00C00400" w:rsidDel="0095111A">
          <w:rPr>
            <w:color w:val="FF0000"/>
            <w:lang w:val="en-GB"/>
            <w:rPrChange w:id="982" w:author="Ana Martín Arribas" w:date="2023-06-04T20:16:00Z">
              <w:rPr>
                <w:lang w:val="en-GB"/>
              </w:rPr>
            </w:rPrChange>
          </w:rPr>
          <w:delText>High pressure at steam turbine sealing line.</w:delText>
        </w:r>
      </w:del>
    </w:p>
    <w:p w14:paraId="207E35DD" w14:textId="56D1B4E0" w:rsidR="00024E4C" w:rsidRPr="00C00400" w:rsidDel="0095111A" w:rsidRDefault="00024E4C" w:rsidP="00814B8C">
      <w:pPr>
        <w:pStyle w:val="Prrafo"/>
        <w:numPr>
          <w:ilvl w:val="0"/>
          <w:numId w:val="7"/>
        </w:numPr>
        <w:rPr>
          <w:del w:id="983" w:author="Ana Martín Arribas" w:date="2023-06-08T12:25:00Z"/>
          <w:color w:val="FF0000"/>
          <w:lang w:val="en-GB"/>
          <w:rPrChange w:id="984" w:author="Ana Martín Arribas" w:date="2023-06-04T20:16:00Z">
            <w:rPr>
              <w:del w:id="985" w:author="Ana Martín Arribas" w:date="2023-06-08T12:25:00Z"/>
              <w:lang w:val="en-GB"/>
            </w:rPr>
          </w:rPrChange>
        </w:rPr>
      </w:pPr>
      <w:del w:id="986" w:author="Ana Martín Arribas" w:date="2023-06-08T12:25:00Z">
        <w:r w:rsidRPr="00C00400" w:rsidDel="0095111A">
          <w:rPr>
            <w:color w:val="FF0000"/>
            <w:lang w:val="en-GB"/>
            <w:rPrChange w:id="987" w:author="Ana Martín Arribas" w:date="2023-06-04T20:16:00Z">
              <w:rPr>
                <w:lang w:val="en-GB"/>
              </w:rPr>
            </w:rPrChange>
          </w:rPr>
          <w:delText>High temperature at steam turbine sealing line.</w:delText>
        </w:r>
      </w:del>
    </w:p>
    <w:p w14:paraId="24E513F6" w14:textId="27BFFE42" w:rsidR="00024E4C" w:rsidRPr="00C00400" w:rsidDel="0095111A" w:rsidRDefault="00024E4C" w:rsidP="00814B8C">
      <w:pPr>
        <w:pStyle w:val="Prrafo"/>
        <w:numPr>
          <w:ilvl w:val="0"/>
          <w:numId w:val="7"/>
        </w:numPr>
        <w:rPr>
          <w:del w:id="988" w:author="Ana Martín Arribas" w:date="2023-06-08T12:25:00Z"/>
          <w:color w:val="FF0000"/>
          <w:lang w:val="en-GB"/>
          <w:rPrChange w:id="989" w:author="Ana Martín Arribas" w:date="2023-06-04T20:16:00Z">
            <w:rPr>
              <w:del w:id="990" w:author="Ana Martín Arribas" w:date="2023-06-08T12:25:00Z"/>
              <w:lang w:val="en-GB"/>
            </w:rPr>
          </w:rPrChange>
        </w:rPr>
      </w:pPr>
      <w:del w:id="991" w:author="Ana Martín Arribas" w:date="2023-06-08T12:25:00Z">
        <w:r w:rsidRPr="00C00400" w:rsidDel="0095111A">
          <w:rPr>
            <w:color w:val="FF0000"/>
            <w:lang w:val="en-GB"/>
            <w:rPrChange w:id="992" w:author="Ana Martín Arribas" w:date="2023-06-04T20:16:00Z">
              <w:rPr>
                <w:lang w:val="en-GB"/>
              </w:rPr>
            </w:rPrChange>
          </w:rPr>
          <w:delText>Low pressure at steam turbine sealing line.</w:delText>
        </w:r>
      </w:del>
    </w:p>
    <w:p w14:paraId="033B9272" w14:textId="426D3625" w:rsidR="00024E4C" w:rsidRPr="00C00400" w:rsidDel="0095111A" w:rsidRDefault="00024E4C" w:rsidP="00814B8C">
      <w:pPr>
        <w:pStyle w:val="Prrafo"/>
        <w:numPr>
          <w:ilvl w:val="0"/>
          <w:numId w:val="7"/>
        </w:numPr>
        <w:rPr>
          <w:del w:id="993" w:author="Ana Martín Arribas" w:date="2023-06-08T12:25:00Z"/>
          <w:color w:val="FF0000"/>
          <w:lang w:val="en-GB"/>
          <w:rPrChange w:id="994" w:author="Ana Martín Arribas" w:date="2023-06-04T20:16:00Z">
            <w:rPr>
              <w:del w:id="995" w:author="Ana Martín Arribas" w:date="2023-06-08T12:25:00Z"/>
              <w:lang w:val="en-GB"/>
            </w:rPr>
          </w:rPrChange>
        </w:rPr>
      </w:pPr>
      <w:del w:id="996" w:author="Ana Martín Arribas" w:date="2023-06-08T12:25:00Z">
        <w:r w:rsidRPr="00C00400" w:rsidDel="0095111A">
          <w:rPr>
            <w:color w:val="FF0000"/>
            <w:lang w:val="en-GB"/>
            <w:rPrChange w:id="997" w:author="Ana Martín Arribas" w:date="2023-06-04T20:16:00Z">
              <w:rPr>
                <w:lang w:val="en-GB"/>
              </w:rPr>
            </w:rPrChange>
          </w:rPr>
          <w:delText>Low temperature at steam turbine sealing line.</w:delText>
        </w:r>
      </w:del>
    </w:p>
    <w:p w14:paraId="44D616BC" w14:textId="615C3C36" w:rsidR="00024E4C" w:rsidRPr="00C00400" w:rsidDel="0095111A" w:rsidRDefault="00024E4C">
      <w:pPr>
        <w:pStyle w:val="Prrafo"/>
        <w:numPr>
          <w:ilvl w:val="0"/>
          <w:numId w:val="7"/>
        </w:numPr>
        <w:rPr>
          <w:del w:id="998" w:author="Ana Martín Arribas" w:date="2023-06-08T12:25:00Z"/>
          <w:lang w:val="en-GB"/>
        </w:rPr>
      </w:pPr>
      <w:del w:id="999" w:author="Ana Martín Arribas" w:date="2023-06-08T12:25:00Z">
        <w:r w:rsidDel="0095111A">
          <w:rPr>
            <w:lang w:val="en-GB"/>
          </w:rPr>
          <w:delText>High temperature at drain pot B0LBW10</w:delText>
        </w:r>
      </w:del>
      <w:del w:id="1000" w:author="Ana Martín Arribas" w:date="2023-06-04T20:16:00Z">
        <w:r w:rsidRPr="00C00400" w:rsidDel="00C00400">
          <w:rPr>
            <w:lang w:val="en-GB"/>
          </w:rPr>
          <w:delText>.</w:delText>
        </w:r>
      </w:del>
    </w:p>
    <w:p w14:paraId="2CE4EBD9" w14:textId="16786084" w:rsidR="00024E4C" w:rsidRPr="00024E4C" w:rsidDel="0095111A" w:rsidRDefault="00024E4C" w:rsidP="00814B8C">
      <w:pPr>
        <w:pStyle w:val="Prrafo"/>
        <w:numPr>
          <w:ilvl w:val="0"/>
          <w:numId w:val="7"/>
        </w:numPr>
        <w:rPr>
          <w:del w:id="1001" w:author="Ana Martín Arribas" w:date="2023-06-08T12:25:00Z"/>
          <w:lang w:val="en-GB"/>
        </w:rPr>
      </w:pPr>
      <w:del w:id="1002" w:author="Ana Martín Arribas" w:date="2023-06-08T12:25:00Z">
        <w:r w:rsidDel="0095111A">
          <w:rPr>
            <w:lang w:val="en-GB"/>
          </w:rPr>
          <w:delText>Low temperature at drain pot B0LBW10.</w:delText>
        </w:r>
      </w:del>
    </w:p>
    <w:p w14:paraId="7C4EFF8F" w14:textId="6CA07058" w:rsidR="00024E4C" w:rsidRPr="00C00400" w:rsidDel="0095111A" w:rsidRDefault="00024E4C" w:rsidP="00814B8C">
      <w:pPr>
        <w:pStyle w:val="Prrafo"/>
        <w:numPr>
          <w:ilvl w:val="0"/>
          <w:numId w:val="7"/>
        </w:numPr>
        <w:rPr>
          <w:del w:id="1003" w:author="Ana Martín Arribas" w:date="2023-06-08T12:25:00Z"/>
          <w:color w:val="FF0000"/>
          <w:lang w:val="en-GB"/>
          <w:rPrChange w:id="1004" w:author="Ana Martín Arribas" w:date="2023-06-04T20:17:00Z">
            <w:rPr>
              <w:del w:id="1005" w:author="Ana Martín Arribas" w:date="2023-06-08T12:25:00Z"/>
              <w:lang w:val="en-GB"/>
            </w:rPr>
          </w:rPrChange>
        </w:rPr>
      </w:pPr>
      <w:del w:id="1006" w:author="Ana Martín Arribas" w:date="2023-06-08T12:25:00Z">
        <w:r w:rsidRPr="00C00400" w:rsidDel="0095111A">
          <w:rPr>
            <w:color w:val="FF0000"/>
            <w:lang w:val="en-GB"/>
            <w:rPrChange w:id="1007" w:author="Ana Martín Arribas" w:date="2023-06-04T20:17:00Z">
              <w:rPr>
                <w:lang w:val="en-GB"/>
              </w:rPr>
            </w:rPrChange>
          </w:rPr>
          <w:delText>High pressure at steam turbine IV Extraction.</w:delText>
        </w:r>
      </w:del>
    </w:p>
    <w:p w14:paraId="7DAF14AB" w14:textId="221FB803" w:rsidR="00024E4C" w:rsidRPr="00C00400" w:rsidDel="0095111A" w:rsidRDefault="00024E4C" w:rsidP="00814B8C">
      <w:pPr>
        <w:pStyle w:val="Prrafo"/>
        <w:numPr>
          <w:ilvl w:val="0"/>
          <w:numId w:val="7"/>
        </w:numPr>
        <w:rPr>
          <w:del w:id="1008" w:author="Ana Martín Arribas" w:date="2023-06-08T12:25:00Z"/>
          <w:color w:val="FF0000"/>
          <w:lang w:val="en-GB"/>
          <w:rPrChange w:id="1009" w:author="Ana Martín Arribas" w:date="2023-06-04T20:17:00Z">
            <w:rPr>
              <w:del w:id="1010" w:author="Ana Martín Arribas" w:date="2023-06-08T12:25:00Z"/>
              <w:lang w:val="en-GB"/>
            </w:rPr>
          </w:rPrChange>
        </w:rPr>
      </w:pPr>
      <w:del w:id="1011" w:author="Ana Martín Arribas" w:date="2023-06-08T12:25:00Z">
        <w:r w:rsidRPr="00C00400" w:rsidDel="0095111A">
          <w:rPr>
            <w:color w:val="FF0000"/>
            <w:lang w:val="en-GB"/>
            <w:rPrChange w:id="1012" w:author="Ana Martín Arribas" w:date="2023-06-04T20:17:00Z">
              <w:rPr>
                <w:lang w:val="en-GB"/>
              </w:rPr>
            </w:rPrChange>
          </w:rPr>
          <w:delText>High temperature at steam turbine IV Extraction.</w:delText>
        </w:r>
      </w:del>
    </w:p>
    <w:p w14:paraId="40B8F0E9" w14:textId="658B35F3" w:rsidR="00024E4C" w:rsidRPr="00C00400" w:rsidDel="0095111A" w:rsidRDefault="00024E4C" w:rsidP="00814B8C">
      <w:pPr>
        <w:pStyle w:val="Prrafo"/>
        <w:numPr>
          <w:ilvl w:val="0"/>
          <w:numId w:val="7"/>
        </w:numPr>
        <w:rPr>
          <w:del w:id="1013" w:author="Ana Martín Arribas" w:date="2023-06-08T12:25:00Z"/>
          <w:color w:val="FF0000"/>
          <w:lang w:val="en-GB"/>
          <w:rPrChange w:id="1014" w:author="Ana Martín Arribas" w:date="2023-06-04T20:17:00Z">
            <w:rPr>
              <w:del w:id="1015" w:author="Ana Martín Arribas" w:date="2023-06-08T12:25:00Z"/>
              <w:lang w:val="en-GB"/>
            </w:rPr>
          </w:rPrChange>
        </w:rPr>
      </w:pPr>
      <w:del w:id="1016" w:author="Ana Martín Arribas" w:date="2023-06-08T12:25:00Z">
        <w:r w:rsidRPr="00C00400" w:rsidDel="0095111A">
          <w:rPr>
            <w:color w:val="FF0000"/>
            <w:lang w:val="en-GB"/>
            <w:rPrChange w:id="1017" w:author="Ana Martín Arribas" w:date="2023-06-04T20:17:00Z">
              <w:rPr>
                <w:lang w:val="en-GB"/>
              </w:rPr>
            </w:rPrChange>
          </w:rPr>
          <w:delText>Low pressure at steam turbine IV Extraction.</w:delText>
        </w:r>
      </w:del>
    </w:p>
    <w:p w14:paraId="11FF002D" w14:textId="3D1B5B66" w:rsidR="00024E4C" w:rsidRPr="00C00400" w:rsidDel="0095111A" w:rsidRDefault="00024E4C" w:rsidP="00814B8C">
      <w:pPr>
        <w:pStyle w:val="Prrafo"/>
        <w:numPr>
          <w:ilvl w:val="0"/>
          <w:numId w:val="7"/>
        </w:numPr>
        <w:rPr>
          <w:del w:id="1018" w:author="Ana Martín Arribas" w:date="2023-06-08T12:25:00Z"/>
          <w:color w:val="FF0000"/>
          <w:lang w:val="en-GB"/>
          <w:rPrChange w:id="1019" w:author="Ana Martín Arribas" w:date="2023-06-04T20:17:00Z">
            <w:rPr>
              <w:del w:id="1020" w:author="Ana Martín Arribas" w:date="2023-06-08T12:25:00Z"/>
              <w:lang w:val="en-GB"/>
            </w:rPr>
          </w:rPrChange>
        </w:rPr>
      </w:pPr>
      <w:del w:id="1021" w:author="Ana Martín Arribas" w:date="2023-06-08T12:25:00Z">
        <w:r w:rsidRPr="00C00400" w:rsidDel="0095111A">
          <w:rPr>
            <w:color w:val="FF0000"/>
            <w:lang w:val="en-GB"/>
            <w:rPrChange w:id="1022" w:author="Ana Martín Arribas" w:date="2023-06-04T20:17:00Z">
              <w:rPr>
                <w:lang w:val="en-GB"/>
              </w:rPr>
            </w:rPrChange>
          </w:rPr>
          <w:delText>Low temperature at steam turbine IV Extraction.</w:delText>
        </w:r>
      </w:del>
    </w:p>
    <w:p w14:paraId="066FDEBA" w14:textId="1D9F62E8" w:rsidR="00024E4C" w:rsidDel="0095111A" w:rsidRDefault="00024E4C" w:rsidP="00814B8C">
      <w:pPr>
        <w:pStyle w:val="Prrafo"/>
        <w:numPr>
          <w:ilvl w:val="0"/>
          <w:numId w:val="7"/>
        </w:numPr>
        <w:rPr>
          <w:del w:id="1023" w:author="Ana Martín Arribas" w:date="2023-06-08T12:25:00Z"/>
          <w:lang w:val="en-GB"/>
        </w:rPr>
      </w:pPr>
      <w:del w:id="1024" w:author="Ana Martín Arribas" w:date="2023-06-08T12:25:00Z">
        <w:r w:rsidDel="0095111A">
          <w:rPr>
            <w:lang w:val="en-GB"/>
          </w:rPr>
          <w:delText>High temperature at drain pot B0LBD10.</w:delText>
        </w:r>
      </w:del>
    </w:p>
    <w:p w14:paraId="65D0BF04" w14:textId="71FA8922" w:rsidR="00024E4C" w:rsidRPr="00024E4C" w:rsidDel="0095111A" w:rsidRDefault="00024E4C" w:rsidP="00814B8C">
      <w:pPr>
        <w:pStyle w:val="Prrafo"/>
        <w:numPr>
          <w:ilvl w:val="0"/>
          <w:numId w:val="7"/>
        </w:numPr>
        <w:rPr>
          <w:del w:id="1025" w:author="Ana Martín Arribas" w:date="2023-06-08T12:25:00Z"/>
          <w:lang w:val="en-GB"/>
        </w:rPr>
      </w:pPr>
      <w:del w:id="1026" w:author="Ana Martín Arribas" w:date="2023-06-08T12:25:00Z">
        <w:r w:rsidDel="0095111A">
          <w:rPr>
            <w:lang w:val="en-GB"/>
          </w:rPr>
          <w:delText>Low temperature at drain pot B0LBD10</w:delText>
        </w:r>
      </w:del>
      <w:del w:id="1027" w:author="Ana Martín Arribas" w:date="2023-06-04T20:17:00Z">
        <w:r w:rsidDel="00C00400">
          <w:rPr>
            <w:lang w:val="en-GB"/>
          </w:rPr>
          <w:delText>.</w:delText>
        </w:r>
      </w:del>
    </w:p>
    <w:p w14:paraId="75B8E716" w14:textId="4B870943" w:rsidR="00024E4C" w:rsidRPr="00C00400" w:rsidDel="0095111A" w:rsidRDefault="00024E4C" w:rsidP="00814B8C">
      <w:pPr>
        <w:pStyle w:val="Prrafo"/>
        <w:numPr>
          <w:ilvl w:val="0"/>
          <w:numId w:val="7"/>
        </w:numPr>
        <w:rPr>
          <w:del w:id="1028" w:author="Ana Martín Arribas" w:date="2023-06-08T12:25:00Z"/>
          <w:color w:val="FF0000"/>
          <w:lang w:val="en-GB"/>
          <w:rPrChange w:id="1029" w:author="Ana Martín Arribas" w:date="2023-06-04T20:17:00Z">
            <w:rPr>
              <w:del w:id="1030" w:author="Ana Martín Arribas" w:date="2023-06-08T12:25:00Z"/>
              <w:lang w:val="en-GB"/>
            </w:rPr>
          </w:rPrChange>
        </w:rPr>
      </w:pPr>
      <w:del w:id="1031" w:author="Ana Martín Arribas" w:date="2023-06-08T12:25:00Z">
        <w:r w:rsidRPr="00C00400" w:rsidDel="0095111A">
          <w:rPr>
            <w:color w:val="FF0000"/>
            <w:lang w:val="en-GB"/>
            <w:rPrChange w:id="1032" w:author="Ana Martín Arribas" w:date="2023-06-04T20:17:00Z">
              <w:rPr>
                <w:lang w:val="en-GB"/>
              </w:rPr>
            </w:rPrChange>
          </w:rPr>
          <w:delText>High pressure at steam turbine III Extraction.</w:delText>
        </w:r>
      </w:del>
    </w:p>
    <w:p w14:paraId="51862DC1" w14:textId="71945B79" w:rsidR="00024E4C" w:rsidRPr="00C00400" w:rsidDel="0095111A" w:rsidRDefault="00024E4C" w:rsidP="00814B8C">
      <w:pPr>
        <w:pStyle w:val="Prrafo"/>
        <w:numPr>
          <w:ilvl w:val="0"/>
          <w:numId w:val="7"/>
        </w:numPr>
        <w:rPr>
          <w:del w:id="1033" w:author="Ana Martín Arribas" w:date="2023-06-08T12:25:00Z"/>
          <w:color w:val="FF0000"/>
          <w:lang w:val="en-GB"/>
          <w:rPrChange w:id="1034" w:author="Ana Martín Arribas" w:date="2023-06-04T20:17:00Z">
            <w:rPr>
              <w:del w:id="1035" w:author="Ana Martín Arribas" w:date="2023-06-08T12:25:00Z"/>
              <w:lang w:val="en-GB"/>
            </w:rPr>
          </w:rPrChange>
        </w:rPr>
      </w:pPr>
      <w:del w:id="1036" w:author="Ana Martín Arribas" w:date="2023-06-08T12:25:00Z">
        <w:r w:rsidRPr="00C00400" w:rsidDel="0095111A">
          <w:rPr>
            <w:color w:val="FF0000"/>
            <w:lang w:val="en-GB"/>
            <w:rPrChange w:id="1037" w:author="Ana Martín Arribas" w:date="2023-06-04T20:17:00Z">
              <w:rPr>
                <w:lang w:val="en-GB"/>
              </w:rPr>
            </w:rPrChange>
          </w:rPr>
          <w:delText>High temperature at steam turbine III Extraction.</w:delText>
        </w:r>
      </w:del>
    </w:p>
    <w:p w14:paraId="23961B35" w14:textId="2DA5C8D1" w:rsidR="00024E4C" w:rsidRPr="00C00400" w:rsidDel="0095111A" w:rsidRDefault="00024E4C" w:rsidP="00814B8C">
      <w:pPr>
        <w:pStyle w:val="Prrafo"/>
        <w:numPr>
          <w:ilvl w:val="0"/>
          <w:numId w:val="7"/>
        </w:numPr>
        <w:rPr>
          <w:del w:id="1038" w:author="Ana Martín Arribas" w:date="2023-06-08T12:25:00Z"/>
          <w:color w:val="FF0000"/>
          <w:lang w:val="en-GB"/>
          <w:rPrChange w:id="1039" w:author="Ana Martín Arribas" w:date="2023-06-04T20:17:00Z">
            <w:rPr>
              <w:del w:id="1040" w:author="Ana Martín Arribas" w:date="2023-06-08T12:25:00Z"/>
              <w:lang w:val="en-GB"/>
            </w:rPr>
          </w:rPrChange>
        </w:rPr>
      </w:pPr>
      <w:del w:id="1041" w:author="Ana Martín Arribas" w:date="2023-06-08T12:25:00Z">
        <w:r w:rsidRPr="00C00400" w:rsidDel="0095111A">
          <w:rPr>
            <w:color w:val="FF0000"/>
            <w:lang w:val="en-GB"/>
            <w:rPrChange w:id="1042" w:author="Ana Martín Arribas" w:date="2023-06-04T20:17:00Z">
              <w:rPr>
                <w:lang w:val="en-GB"/>
              </w:rPr>
            </w:rPrChange>
          </w:rPr>
          <w:delText>Low pressure at steam turbine III Extraction.</w:delText>
        </w:r>
      </w:del>
    </w:p>
    <w:p w14:paraId="509E8EC7" w14:textId="79591B2E" w:rsidR="00024E4C" w:rsidRPr="00C00400" w:rsidDel="0095111A" w:rsidRDefault="00024E4C" w:rsidP="00814B8C">
      <w:pPr>
        <w:pStyle w:val="Prrafo"/>
        <w:numPr>
          <w:ilvl w:val="0"/>
          <w:numId w:val="7"/>
        </w:numPr>
        <w:rPr>
          <w:del w:id="1043" w:author="Ana Martín Arribas" w:date="2023-06-08T12:25:00Z"/>
          <w:color w:val="FF0000"/>
          <w:lang w:val="en-GB"/>
          <w:rPrChange w:id="1044" w:author="Ana Martín Arribas" w:date="2023-06-04T20:17:00Z">
            <w:rPr>
              <w:del w:id="1045" w:author="Ana Martín Arribas" w:date="2023-06-08T12:25:00Z"/>
              <w:lang w:val="en-GB"/>
            </w:rPr>
          </w:rPrChange>
        </w:rPr>
      </w:pPr>
      <w:del w:id="1046" w:author="Ana Martín Arribas" w:date="2023-06-08T12:25:00Z">
        <w:r w:rsidRPr="00C00400" w:rsidDel="0095111A">
          <w:rPr>
            <w:color w:val="FF0000"/>
            <w:lang w:val="en-GB"/>
            <w:rPrChange w:id="1047" w:author="Ana Martín Arribas" w:date="2023-06-04T20:17:00Z">
              <w:rPr>
                <w:lang w:val="en-GB"/>
              </w:rPr>
            </w:rPrChange>
          </w:rPr>
          <w:delText>Low temperature at steam turbine III Extraction.</w:delText>
        </w:r>
      </w:del>
    </w:p>
    <w:p w14:paraId="32154613" w14:textId="1635F713" w:rsidR="00024E4C" w:rsidDel="0095111A" w:rsidRDefault="00024E4C" w:rsidP="00814B8C">
      <w:pPr>
        <w:pStyle w:val="Prrafo"/>
        <w:numPr>
          <w:ilvl w:val="0"/>
          <w:numId w:val="7"/>
        </w:numPr>
        <w:rPr>
          <w:del w:id="1048" w:author="Ana Martín Arribas" w:date="2023-06-08T12:25:00Z"/>
          <w:lang w:val="en-GB"/>
        </w:rPr>
      </w:pPr>
      <w:del w:id="1049" w:author="Ana Martín Arribas" w:date="2023-06-08T12:25:00Z">
        <w:r w:rsidDel="0095111A">
          <w:rPr>
            <w:lang w:val="en-GB"/>
          </w:rPr>
          <w:delText>High temperature at drain pot B0LBD20.</w:delText>
        </w:r>
      </w:del>
    </w:p>
    <w:p w14:paraId="752E0C82" w14:textId="533F9800" w:rsidR="00024E4C" w:rsidRPr="00024E4C" w:rsidDel="0095111A" w:rsidRDefault="00024E4C" w:rsidP="00814B8C">
      <w:pPr>
        <w:pStyle w:val="Prrafo"/>
        <w:numPr>
          <w:ilvl w:val="0"/>
          <w:numId w:val="7"/>
        </w:numPr>
        <w:rPr>
          <w:del w:id="1050" w:author="Ana Martín Arribas" w:date="2023-06-08T12:25:00Z"/>
          <w:lang w:val="en-GB"/>
        </w:rPr>
      </w:pPr>
      <w:del w:id="1051" w:author="Ana Martín Arribas" w:date="2023-06-08T12:25:00Z">
        <w:r w:rsidDel="0095111A">
          <w:rPr>
            <w:lang w:val="en-GB"/>
          </w:rPr>
          <w:delText>Low temperature at drain pot B0LBD20.</w:delText>
        </w:r>
      </w:del>
    </w:p>
    <w:p w14:paraId="76192F9E" w14:textId="0E5CA07B" w:rsidR="00024E4C" w:rsidDel="0095111A" w:rsidRDefault="00024E4C" w:rsidP="00814B8C">
      <w:pPr>
        <w:pStyle w:val="Prrafo"/>
        <w:numPr>
          <w:ilvl w:val="0"/>
          <w:numId w:val="7"/>
        </w:numPr>
        <w:rPr>
          <w:del w:id="1052" w:author="Ana Martín Arribas" w:date="2023-06-08T12:25:00Z"/>
          <w:lang w:val="en-GB"/>
        </w:rPr>
      </w:pPr>
      <w:del w:id="1053" w:author="Ana Martín Arribas" w:date="2023-06-08T12:25:00Z">
        <w:r w:rsidDel="0095111A">
          <w:rPr>
            <w:lang w:val="en-GB"/>
          </w:rPr>
          <w:delText>High pressure at steam turbine II Extraction.</w:delText>
        </w:r>
      </w:del>
    </w:p>
    <w:p w14:paraId="3F44CA44" w14:textId="5438478D" w:rsidR="00024E4C" w:rsidRPr="007D639C" w:rsidDel="0095111A" w:rsidRDefault="00024E4C" w:rsidP="00814B8C">
      <w:pPr>
        <w:pStyle w:val="Prrafo"/>
        <w:numPr>
          <w:ilvl w:val="0"/>
          <w:numId w:val="7"/>
        </w:numPr>
        <w:rPr>
          <w:del w:id="1054" w:author="Ana Martín Arribas" w:date="2023-06-08T12:25:00Z"/>
          <w:lang w:val="en-GB"/>
        </w:rPr>
      </w:pPr>
      <w:del w:id="1055" w:author="Ana Martín Arribas" w:date="2023-06-08T12:25:00Z">
        <w:r w:rsidDel="0095111A">
          <w:rPr>
            <w:lang w:val="en-GB"/>
          </w:rPr>
          <w:delText>High temperature at steam turbine II Extraction.</w:delText>
        </w:r>
      </w:del>
    </w:p>
    <w:p w14:paraId="4D1074EF" w14:textId="26D12AA9" w:rsidR="00024E4C" w:rsidDel="0095111A" w:rsidRDefault="00024E4C" w:rsidP="00814B8C">
      <w:pPr>
        <w:pStyle w:val="Prrafo"/>
        <w:numPr>
          <w:ilvl w:val="0"/>
          <w:numId w:val="7"/>
        </w:numPr>
        <w:rPr>
          <w:del w:id="1056" w:author="Ana Martín Arribas" w:date="2023-06-08T12:25:00Z"/>
          <w:lang w:val="en-GB"/>
        </w:rPr>
      </w:pPr>
      <w:del w:id="1057" w:author="Ana Martín Arribas" w:date="2023-06-08T12:25:00Z">
        <w:r w:rsidDel="0095111A">
          <w:rPr>
            <w:lang w:val="en-GB"/>
          </w:rPr>
          <w:delText>Low pressure at steam turbine II Extraction.</w:delText>
        </w:r>
      </w:del>
    </w:p>
    <w:p w14:paraId="0B62D3B0" w14:textId="5AC211CD" w:rsidR="00024E4C" w:rsidDel="0095111A" w:rsidRDefault="00024E4C" w:rsidP="00814B8C">
      <w:pPr>
        <w:pStyle w:val="Prrafo"/>
        <w:numPr>
          <w:ilvl w:val="0"/>
          <w:numId w:val="7"/>
        </w:numPr>
        <w:rPr>
          <w:del w:id="1058" w:author="Ana Martín Arribas" w:date="2023-06-08T12:25:00Z"/>
          <w:lang w:val="en-GB"/>
        </w:rPr>
      </w:pPr>
      <w:del w:id="1059" w:author="Ana Martín Arribas" w:date="2023-06-08T12:25:00Z">
        <w:r w:rsidDel="0095111A">
          <w:rPr>
            <w:lang w:val="en-GB"/>
          </w:rPr>
          <w:delText>Low temperature at steam turbine II Extraction.</w:delText>
        </w:r>
      </w:del>
    </w:p>
    <w:p w14:paraId="695FB8C3" w14:textId="2B459D90" w:rsidR="00024E4C" w:rsidDel="0095111A" w:rsidRDefault="00024E4C" w:rsidP="00814B8C">
      <w:pPr>
        <w:pStyle w:val="Prrafo"/>
        <w:numPr>
          <w:ilvl w:val="0"/>
          <w:numId w:val="7"/>
        </w:numPr>
        <w:rPr>
          <w:del w:id="1060" w:author="Ana Martín Arribas" w:date="2023-06-08T12:25:00Z"/>
          <w:lang w:val="en-GB"/>
        </w:rPr>
      </w:pPr>
      <w:del w:id="1061" w:author="Ana Martín Arribas" w:date="2023-06-08T12:25:00Z">
        <w:r w:rsidDel="0095111A">
          <w:rPr>
            <w:lang w:val="en-GB"/>
          </w:rPr>
          <w:delText>High level at drain pot B0LBS10.</w:delText>
        </w:r>
      </w:del>
    </w:p>
    <w:p w14:paraId="18400907" w14:textId="100D57CC" w:rsidR="00024E4C" w:rsidRPr="00024E4C" w:rsidDel="0095111A" w:rsidRDefault="00024E4C" w:rsidP="00814B8C">
      <w:pPr>
        <w:pStyle w:val="Prrafo"/>
        <w:numPr>
          <w:ilvl w:val="0"/>
          <w:numId w:val="7"/>
        </w:numPr>
        <w:rPr>
          <w:del w:id="1062" w:author="Ana Martín Arribas" w:date="2023-06-08T12:25:00Z"/>
          <w:lang w:val="en-GB"/>
        </w:rPr>
      </w:pPr>
      <w:del w:id="1063" w:author="Ana Martín Arribas" w:date="2023-06-08T12:25:00Z">
        <w:r w:rsidDel="0095111A">
          <w:rPr>
            <w:lang w:val="en-GB"/>
          </w:rPr>
          <w:delText>Low level at drain pot B0LBS10.</w:delText>
        </w:r>
      </w:del>
    </w:p>
    <w:p w14:paraId="7EDE2E4B" w14:textId="44999779" w:rsidR="00024E4C" w:rsidDel="0095111A" w:rsidRDefault="00024E4C" w:rsidP="00814B8C">
      <w:pPr>
        <w:pStyle w:val="Prrafo"/>
        <w:numPr>
          <w:ilvl w:val="0"/>
          <w:numId w:val="7"/>
        </w:numPr>
        <w:rPr>
          <w:del w:id="1064" w:author="Ana Martín Arribas" w:date="2023-06-08T12:25:00Z"/>
          <w:lang w:val="en-GB"/>
        </w:rPr>
      </w:pPr>
      <w:del w:id="1065" w:author="Ana Martín Arribas" w:date="2023-06-08T12:25:00Z">
        <w:r w:rsidDel="0095111A">
          <w:rPr>
            <w:lang w:val="en-GB"/>
          </w:rPr>
          <w:delText>High pressure at steam turbine I Extraction.</w:delText>
        </w:r>
      </w:del>
    </w:p>
    <w:p w14:paraId="2CA2E1C4" w14:textId="10B871FC" w:rsidR="00024E4C" w:rsidRPr="007D639C" w:rsidDel="0095111A" w:rsidRDefault="00024E4C" w:rsidP="00814B8C">
      <w:pPr>
        <w:pStyle w:val="Prrafo"/>
        <w:numPr>
          <w:ilvl w:val="0"/>
          <w:numId w:val="7"/>
        </w:numPr>
        <w:rPr>
          <w:del w:id="1066" w:author="Ana Martín Arribas" w:date="2023-06-08T12:25:00Z"/>
          <w:lang w:val="en-GB"/>
        </w:rPr>
      </w:pPr>
      <w:del w:id="1067" w:author="Ana Martín Arribas" w:date="2023-06-08T12:25:00Z">
        <w:r w:rsidDel="0095111A">
          <w:rPr>
            <w:lang w:val="en-GB"/>
          </w:rPr>
          <w:delText>High temperature at steam turbine I Extraction.</w:delText>
        </w:r>
      </w:del>
    </w:p>
    <w:p w14:paraId="7FBBF30B" w14:textId="13B27E38" w:rsidR="00024E4C" w:rsidDel="0095111A" w:rsidRDefault="00024E4C" w:rsidP="00814B8C">
      <w:pPr>
        <w:pStyle w:val="Prrafo"/>
        <w:numPr>
          <w:ilvl w:val="0"/>
          <w:numId w:val="7"/>
        </w:numPr>
        <w:rPr>
          <w:del w:id="1068" w:author="Ana Martín Arribas" w:date="2023-06-08T12:25:00Z"/>
          <w:lang w:val="en-GB"/>
        </w:rPr>
      </w:pPr>
      <w:del w:id="1069" w:author="Ana Martín Arribas" w:date="2023-06-08T12:25:00Z">
        <w:r w:rsidDel="0095111A">
          <w:rPr>
            <w:lang w:val="en-GB"/>
          </w:rPr>
          <w:delText>Low pressure at steam turbine I Extraction.</w:delText>
        </w:r>
      </w:del>
    </w:p>
    <w:p w14:paraId="6867DAD7" w14:textId="54CF02EC" w:rsidR="00024E4C" w:rsidDel="0095111A" w:rsidRDefault="00024E4C" w:rsidP="00814B8C">
      <w:pPr>
        <w:pStyle w:val="Prrafo"/>
        <w:numPr>
          <w:ilvl w:val="0"/>
          <w:numId w:val="7"/>
        </w:numPr>
        <w:rPr>
          <w:del w:id="1070" w:author="Ana Martín Arribas" w:date="2023-06-08T12:25:00Z"/>
          <w:lang w:val="en-GB"/>
        </w:rPr>
      </w:pPr>
      <w:del w:id="1071" w:author="Ana Martín Arribas" w:date="2023-06-08T12:25:00Z">
        <w:r w:rsidDel="0095111A">
          <w:rPr>
            <w:lang w:val="en-GB"/>
          </w:rPr>
          <w:delText>Low temperature at steam turbine I Extraction.</w:delText>
        </w:r>
      </w:del>
    </w:p>
    <w:p w14:paraId="73434F08" w14:textId="10AA79D9" w:rsidR="00024E4C" w:rsidDel="0095111A" w:rsidRDefault="00024E4C" w:rsidP="00814B8C">
      <w:pPr>
        <w:pStyle w:val="Prrafo"/>
        <w:numPr>
          <w:ilvl w:val="0"/>
          <w:numId w:val="7"/>
        </w:numPr>
        <w:rPr>
          <w:del w:id="1072" w:author="Ana Martín Arribas" w:date="2023-06-08T12:25:00Z"/>
          <w:lang w:val="en-GB"/>
        </w:rPr>
      </w:pPr>
      <w:del w:id="1073" w:author="Ana Martín Arribas" w:date="2023-06-08T12:25:00Z">
        <w:r w:rsidDel="0095111A">
          <w:rPr>
            <w:lang w:val="en-GB"/>
          </w:rPr>
          <w:delText>High level at drain pot B0LBS20.</w:delText>
        </w:r>
      </w:del>
    </w:p>
    <w:p w14:paraId="783BD971" w14:textId="6A73F0D1" w:rsidR="00024E4C" w:rsidRPr="00024E4C" w:rsidDel="0095111A" w:rsidRDefault="00024E4C" w:rsidP="00814B8C">
      <w:pPr>
        <w:pStyle w:val="Prrafo"/>
        <w:numPr>
          <w:ilvl w:val="0"/>
          <w:numId w:val="7"/>
        </w:numPr>
        <w:rPr>
          <w:del w:id="1074" w:author="Ana Martín Arribas" w:date="2023-06-08T12:25:00Z"/>
          <w:lang w:val="en-GB"/>
        </w:rPr>
      </w:pPr>
      <w:del w:id="1075" w:author="Ana Martín Arribas" w:date="2023-06-08T12:25:00Z">
        <w:r w:rsidDel="0095111A">
          <w:rPr>
            <w:lang w:val="en-GB"/>
          </w:rPr>
          <w:delText>Low level at drain pot B0LBS20.</w:delText>
        </w:r>
      </w:del>
    </w:p>
    <w:p w14:paraId="2569C02F" w14:textId="4733AFD7" w:rsidR="00024E4C" w:rsidDel="0095111A" w:rsidRDefault="00024E4C" w:rsidP="00814B8C">
      <w:pPr>
        <w:pStyle w:val="Prrafo"/>
        <w:numPr>
          <w:ilvl w:val="0"/>
          <w:numId w:val="7"/>
        </w:numPr>
        <w:rPr>
          <w:del w:id="1076" w:author="Ana Martín Arribas" w:date="2023-06-08T12:25:00Z"/>
          <w:lang w:val="en-GB"/>
        </w:rPr>
      </w:pPr>
      <w:del w:id="1077" w:author="Ana Martín Arribas" w:date="2023-06-08T12:25:00Z">
        <w:r w:rsidDel="0095111A">
          <w:rPr>
            <w:lang w:val="en-GB"/>
          </w:rPr>
          <w:delText>High temperature at drain pot B0LBA30 #1.</w:delText>
        </w:r>
      </w:del>
    </w:p>
    <w:p w14:paraId="680C0845" w14:textId="338A3B40" w:rsidR="00024E4C" w:rsidDel="0095111A" w:rsidRDefault="00024E4C" w:rsidP="00814B8C">
      <w:pPr>
        <w:pStyle w:val="Prrafo"/>
        <w:numPr>
          <w:ilvl w:val="0"/>
          <w:numId w:val="7"/>
        </w:numPr>
        <w:rPr>
          <w:del w:id="1078" w:author="Ana Martín Arribas" w:date="2023-06-08T12:25:00Z"/>
          <w:lang w:val="en-GB"/>
        </w:rPr>
      </w:pPr>
      <w:del w:id="1079" w:author="Ana Martín Arribas" w:date="2023-06-08T12:25:00Z">
        <w:r w:rsidDel="0095111A">
          <w:rPr>
            <w:lang w:val="en-GB"/>
          </w:rPr>
          <w:delText>Low temperature at drain pot B0LBA30 #1.</w:delText>
        </w:r>
      </w:del>
    </w:p>
    <w:p w14:paraId="74818CBF" w14:textId="51680047" w:rsidR="00024E4C" w:rsidDel="0095111A" w:rsidRDefault="00024E4C" w:rsidP="00814B8C">
      <w:pPr>
        <w:pStyle w:val="Prrafo"/>
        <w:numPr>
          <w:ilvl w:val="0"/>
          <w:numId w:val="7"/>
        </w:numPr>
        <w:rPr>
          <w:del w:id="1080" w:author="Ana Martín Arribas" w:date="2023-06-08T12:25:00Z"/>
          <w:lang w:val="en-GB"/>
        </w:rPr>
      </w:pPr>
      <w:del w:id="1081" w:author="Ana Martín Arribas" w:date="2023-06-08T12:25:00Z">
        <w:r w:rsidDel="0095111A">
          <w:rPr>
            <w:lang w:val="en-GB"/>
          </w:rPr>
          <w:delText>High temperature at drain pot B0LBA30 #2.</w:delText>
        </w:r>
      </w:del>
    </w:p>
    <w:p w14:paraId="69AE1D77" w14:textId="2128A9EF" w:rsidR="00024E4C" w:rsidRPr="00024E4C" w:rsidDel="0095111A" w:rsidRDefault="00024E4C" w:rsidP="00814B8C">
      <w:pPr>
        <w:pStyle w:val="Prrafo"/>
        <w:numPr>
          <w:ilvl w:val="0"/>
          <w:numId w:val="7"/>
        </w:numPr>
        <w:rPr>
          <w:del w:id="1082" w:author="Ana Martín Arribas" w:date="2023-06-08T12:25:00Z"/>
          <w:lang w:val="en-GB"/>
        </w:rPr>
      </w:pPr>
      <w:del w:id="1083" w:author="Ana Martín Arribas" w:date="2023-06-08T12:25:00Z">
        <w:r w:rsidDel="0095111A">
          <w:rPr>
            <w:lang w:val="en-GB"/>
          </w:rPr>
          <w:delText>Low temperature at drain pot B0LBA30 #2.</w:delText>
        </w:r>
      </w:del>
    </w:p>
    <w:p w14:paraId="2F09AABB" w14:textId="53D6E295" w:rsidR="00024E4C" w:rsidDel="0095111A" w:rsidRDefault="00024E4C" w:rsidP="00814B8C">
      <w:pPr>
        <w:pStyle w:val="Prrafo"/>
        <w:numPr>
          <w:ilvl w:val="0"/>
          <w:numId w:val="7"/>
        </w:numPr>
        <w:rPr>
          <w:del w:id="1084" w:author="Ana Martín Arribas" w:date="2023-06-08T12:25:00Z"/>
          <w:lang w:val="en-GB"/>
        </w:rPr>
      </w:pPr>
      <w:del w:id="1085" w:author="Ana Martín Arribas" w:date="2023-06-08T12:25:00Z">
        <w:r w:rsidDel="0095111A">
          <w:rPr>
            <w:lang w:val="en-GB"/>
          </w:rPr>
          <w:delText>High pressure at attemperation control station inlet of Main Steam Attemperation Valve.</w:delText>
        </w:r>
      </w:del>
    </w:p>
    <w:p w14:paraId="62691275" w14:textId="499F231A" w:rsidR="00024E4C" w:rsidRPr="007D639C" w:rsidDel="0095111A" w:rsidRDefault="00024E4C" w:rsidP="00814B8C">
      <w:pPr>
        <w:pStyle w:val="Prrafo"/>
        <w:numPr>
          <w:ilvl w:val="0"/>
          <w:numId w:val="7"/>
        </w:numPr>
        <w:rPr>
          <w:del w:id="1086" w:author="Ana Martín Arribas" w:date="2023-06-08T12:25:00Z"/>
          <w:lang w:val="en-GB"/>
        </w:rPr>
      </w:pPr>
      <w:del w:id="1087" w:author="Ana Martín Arribas" w:date="2023-06-08T12:25:00Z">
        <w:r w:rsidDel="0095111A">
          <w:rPr>
            <w:lang w:val="en-GB"/>
          </w:rPr>
          <w:delText>Low pressure at attemperation control station inlet of Main Steam Attemperation Valve.</w:delText>
        </w:r>
      </w:del>
    </w:p>
    <w:p w14:paraId="6E47BF92" w14:textId="539B8857" w:rsidR="00024E4C" w:rsidDel="0095111A" w:rsidRDefault="00024E4C" w:rsidP="00814B8C">
      <w:pPr>
        <w:pStyle w:val="Prrafo"/>
        <w:numPr>
          <w:ilvl w:val="0"/>
          <w:numId w:val="7"/>
        </w:numPr>
        <w:rPr>
          <w:del w:id="1088" w:author="Ana Martín Arribas" w:date="2023-06-08T12:25:00Z"/>
          <w:lang w:val="en-GB"/>
        </w:rPr>
      </w:pPr>
      <w:del w:id="1089" w:author="Ana Martín Arribas" w:date="2023-06-08T12:25:00Z">
        <w:r w:rsidDel="0095111A">
          <w:rPr>
            <w:lang w:val="en-GB"/>
          </w:rPr>
          <w:delText>High pressure at outlet of Main Steam Attemperation Valve.</w:delText>
        </w:r>
      </w:del>
    </w:p>
    <w:p w14:paraId="0759259B" w14:textId="3A58B61F" w:rsidR="00024E4C" w:rsidRPr="00024E4C" w:rsidDel="0095111A" w:rsidRDefault="00024E4C" w:rsidP="00814B8C">
      <w:pPr>
        <w:pStyle w:val="Prrafo"/>
        <w:numPr>
          <w:ilvl w:val="0"/>
          <w:numId w:val="7"/>
        </w:numPr>
        <w:rPr>
          <w:del w:id="1090" w:author="Ana Martín Arribas" w:date="2023-06-08T12:25:00Z"/>
          <w:lang w:val="en-GB"/>
        </w:rPr>
      </w:pPr>
      <w:del w:id="1091" w:author="Ana Martín Arribas" w:date="2023-06-08T12:25:00Z">
        <w:r w:rsidDel="0095111A">
          <w:rPr>
            <w:lang w:val="en-GB"/>
          </w:rPr>
          <w:delText>High temperature at outlet of Main Steam Attemperation Valve.</w:delText>
        </w:r>
      </w:del>
    </w:p>
    <w:p w14:paraId="518D33FB" w14:textId="2310EBB0" w:rsidR="00024E4C" w:rsidRPr="007D639C" w:rsidDel="0095111A" w:rsidRDefault="00024E4C" w:rsidP="00814B8C">
      <w:pPr>
        <w:pStyle w:val="Prrafo"/>
        <w:numPr>
          <w:ilvl w:val="0"/>
          <w:numId w:val="7"/>
        </w:numPr>
        <w:rPr>
          <w:del w:id="1092" w:author="Ana Martín Arribas" w:date="2023-06-08T12:25:00Z"/>
          <w:lang w:val="en-GB"/>
        </w:rPr>
      </w:pPr>
      <w:del w:id="1093" w:author="Ana Martín Arribas" w:date="2023-06-08T12:25:00Z">
        <w:r w:rsidDel="0095111A">
          <w:rPr>
            <w:lang w:val="en-GB"/>
          </w:rPr>
          <w:delText>Low pressure at outlet of Main Steam Attemperation Valve.</w:delText>
        </w:r>
      </w:del>
    </w:p>
    <w:p w14:paraId="3A55C27C" w14:textId="1FFF1D26" w:rsidR="00024E4C" w:rsidRPr="007D639C" w:rsidDel="0095111A" w:rsidRDefault="00024E4C" w:rsidP="00814B8C">
      <w:pPr>
        <w:pStyle w:val="Prrafo"/>
        <w:numPr>
          <w:ilvl w:val="0"/>
          <w:numId w:val="7"/>
        </w:numPr>
        <w:rPr>
          <w:del w:id="1094" w:author="Ana Martín Arribas" w:date="2023-06-08T12:25:00Z"/>
          <w:lang w:val="en-GB"/>
        </w:rPr>
      </w:pPr>
      <w:del w:id="1095" w:author="Ana Martín Arribas" w:date="2023-06-08T12:25:00Z">
        <w:r w:rsidDel="0095111A">
          <w:rPr>
            <w:lang w:val="en-GB"/>
          </w:rPr>
          <w:delText>Low temperature at outlet of Main Steam Attemperation Valve.</w:delText>
        </w:r>
      </w:del>
    </w:p>
    <w:p w14:paraId="0A5DF069" w14:textId="4738C94B" w:rsidR="00024E4C" w:rsidDel="0095111A" w:rsidRDefault="00024E4C" w:rsidP="00814B8C">
      <w:pPr>
        <w:pStyle w:val="Prrafo"/>
        <w:numPr>
          <w:ilvl w:val="0"/>
          <w:numId w:val="7"/>
        </w:numPr>
        <w:rPr>
          <w:del w:id="1096" w:author="Ana Martín Arribas" w:date="2023-06-08T12:25:00Z"/>
          <w:lang w:val="en-GB"/>
        </w:rPr>
      </w:pPr>
      <w:del w:id="1097" w:author="Ana Martín Arribas" w:date="2023-06-08T12:25:00Z">
        <w:r w:rsidDel="0095111A">
          <w:rPr>
            <w:lang w:val="en-GB"/>
          </w:rPr>
          <w:delText>High pressure at inlet of IV Extraction Conditioning Valve.</w:delText>
        </w:r>
      </w:del>
    </w:p>
    <w:p w14:paraId="48FA3E76" w14:textId="549FD063" w:rsidR="00024E4C" w:rsidDel="0095111A" w:rsidRDefault="00024E4C" w:rsidP="00814B8C">
      <w:pPr>
        <w:pStyle w:val="Prrafo"/>
        <w:numPr>
          <w:ilvl w:val="0"/>
          <w:numId w:val="7"/>
        </w:numPr>
        <w:rPr>
          <w:del w:id="1098" w:author="Ana Martín Arribas" w:date="2023-06-08T12:25:00Z"/>
          <w:lang w:val="en-GB"/>
        </w:rPr>
      </w:pPr>
      <w:del w:id="1099" w:author="Ana Martín Arribas" w:date="2023-06-08T12:25:00Z">
        <w:r w:rsidDel="0095111A">
          <w:rPr>
            <w:lang w:val="en-GB"/>
          </w:rPr>
          <w:delText>High temperature at inlet of IV Extraction Conditioning Valve.</w:delText>
        </w:r>
      </w:del>
    </w:p>
    <w:p w14:paraId="2FCADA43" w14:textId="3AA7863D" w:rsidR="00024E4C" w:rsidDel="0095111A" w:rsidRDefault="00024E4C" w:rsidP="00814B8C">
      <w:pPr>
        <w:pStyle w:val="Prrafo"/>
        <w:numPr>
          <w:ilvl w:val="0"/>
          <w:numId w:val="7"/>
        </w:numPr>
        <w:rPr>
          <w:del w:id="1100" w:author="Ana Martín Arribas" w:date="2023-06-08T12:25:00Z"/>
          <w:lang w:val="en-GB"/>
        </w:rPr>
      </w:pPr>
      <w:del w:id="1101" w:author="Ana Martín Arribas" w:date="2023-06-08T12:25:00Z">
        <w:r w:rsidDel="0095111A">
          <w:rPr>
            <w:lang w:val="en-GB"/>
          </w:rPr>
          <w:delText>Low pressure at inlet of</w:delText>
        </w:r>
        <w:r w:rsidRPr="00024E4C" w:rsidDel="0095111A">
          <w:rPr>
            <w:lang w:val="en-GB"/>
          </w:rPr>
          <w:delText xml:space="preserve"> </w:delText>
        </w:r>
        <w:r w:rsidDel="0095111A">
          <w:rPr>
            <w:lang w:val="en-GB"/>
          </w:rPr>
          <w:delText>IV Extraction Conditioning Valve.</w:delText>
        </w:r>
      </w:del>
    </w:p>
    <w:p w14:paraId="7103FDAA" w14:textId="177892B3" w:rsidR="00024E4C" w:rsidDel="0095111A" w:rsidRDefault="00024E4C" w:rsidP="00814B8C">
      <w:pPr>
        <w:pStyle w:val="Prrafo"/>
        <w:numPr>
          <w:ilvl w:val="0"/>
          <w:numId w:val="7"/>
        </w:numPr>
        <w:rPr>
          <w:del w:id="1102" w:author="Ana Martín Arribas" w:date="2023-06-08T12:25:00Z"/>
          <w:lang w:val="en-GB"/>
        </w:rPr>
      </w:pPr>
      <w:del w:id="1103" w:author="Ana Martín Arribas" w:date="2023-06-08T12:25:00Z">
        <w:r w:rsidDel="0095111A">
          <w:rPr>
            <w:lang w:val="en-GB"/>
          </w:rPr>
          <w:delText>Low temperature at inlet of</w:delText>
        </w:r>
        <w:r w:rsidRPr="00024E4C" w:rsidDel="0095111A">
          <w:rPr>
            <w:lang w:val="en-GB"/>
          </w:rPr>
          <w:delText xml:space="preserve"> </w:delText>
        </w:r>
        <w:r w:rsidDel="0095111A">
          <w:rPr>
            <w:lang w:val="en-GB"/>
          </w:rPr>
          <w:delText>IV Extraction Conditioning Valve.</w:delText>
        </w:r>
      </w:del>
    </w:p>
    <w:p w14:paraId="20E3777E" w14:textId="26B03823" w:rsidR="00024E4C" w:rsidDel="0095111A" w:rsidRDefault="00024E4C" w:rsidP="00814B8C">
      <w:pPr>
        <w:pStyle w:val="Prrafo"/>
        <w:numPr>
          <w:ilvl w:val="0"/>
          <w:numId w:val="7"/>
        </w:numPr>
        <w:rPr>
          <w:del w:id="1104" w:author="Ana Martín Arribas" w:date="2023-06-08T12:25:00Z"/>
          <w:lang w:val="en-GB"/>
        </w:rPr>
      </w:pPr>
      <w:del w:id="1105" w:author="Ana Martín Arribas" w:date="2023-06-08T12:25:00Z">
        <w:r w:rsidDel="0095111A">
          <w:rPr>
            <w:lang w:val="en-GB"/>
          </w:rPr>
          <w:delText>High temperature at drain pot B0LBD10 #1.</w:delText>
        </w:r>
      </w:del>
    </w:p>
    <w:p w14:paraId="516BEF92" w14:textId="5E809138" w:rsidR="00024E4C" w:rsidDel="0095111A" w:rsidRDefault="00024E4C" w:rsidP="00814B8C">
      <w:pPr>
        <w:pStyle w:val="Prrafo"/>
        <w:numPr>
          <w:ilvl w:val="0"/>
          <w:numId w:val="7"/>
        </w:numPr>
        <w:rPr>
          <w:del w:id="1106" w:author="Ana Martín Arribas" w:date="2023-06-08T12:25:00Z"/>
          <w:lang w:val="en-GB"/>
        </w:rPr>
      </w:pPr>
      <w:del w:id="1107" w:author="Ana Martín Arribas" w:date="2023-06-08T12:25:00Z">
        <w:r w:rsidDel="0095111A">
          <w:rPr>
            <w:lang w:val="en-GB"/>
          </w:rPr>
          <w:delText>Low temperature at drain pot B0LBD10 #1.</w:delText>
        </w:r>
      </w:del>
    </w:p>
    <w:p w14:paraId="34D282DD" w14:textId="67098FB7" w:rsidR="00024E4C" w:rsidDel="0095111A" w:rsidRDefault="00024E4C" w:rsidP="00814B8C">
      <w:pPr>
        <w:pStyle w:val="Prrafo"/>
        <w:numPr>
          <w:ilvl w:val="0"/>
          <w:numId w:val="7"/>
        </w:numPr>
        <w:rPr>
          <w:del w:id="1108" w:author="Ana Martín Arribas" w:date="2023-06-08T12:25:00Z"/>
          <w:lang w:val="en-GB"/>
        </w:rPr>
      </w:pPr>
      <w:del w:id="1109" w:author="Ana Martín Arribas" w:date="2023-06-08T12:25:00Z">
        <w:r w:rsidDel="0095111A">
          <w:rPr>
            <w:lang w:val="en-GB"/>
          </w:rPr>
          <w:delText>High temperature at drain pot B0LBD10 #2.</w:delText>
        </w:r>
      </w:del>
    </w:p>
    <w:p w14:paraId="0AF3356D" w14:textId="1EEFAE61" w:rsidR="00024E4C" w:rsidRPr="00024E4C" w:rsidDel="0095111A" w:rsidRDefault="00024E4C" w:rsidP="00814B8C">
      <w:pPr>
        <w:pStyle w:val="Prrafo"/>
        <w:numPr>
          <w:ilvl w:val="0"/>
          <w:numId w:val="7"/>
        </w:numPr>
        <w:rPr>
          <w:del w:id="1110" w:author="Ana Martín Arribas" w:date="2023-06-08T12:25:00Z"/>
          <w:lang w:val="en-GB"/>
        </w:rPr>
      </w:pPr>
      <w:del w:id="1111" w:author="Ana Martín Arribas" w:date="2023-06-08T12:25:00Z">
        <w:r w:rsidDel="0095111A">
          <w:rPr>
            <w:lang w:val="en-GB"/>
          </w:rPr>
          <w:delText>Low temperature at drain pot B0LBD10 #2.</w:delText>
        </w:r>
      </w:del>
    </w:p>
    <w:p w14:paraId="2F55419C" w14:textId="0F2A61B0" w:rsidR="00024E4C" w:rsidDel="0095111A" w:rsidRDefault="00024E4C" w:rsidP="00814B8C">
      <w:pPr>
        <w:pStyle w:val="Prrafo"/>
        <w:numPr>
          <w:ilvl w:val="0"/>
          <w:numId w:val="7"/>
        </w:numPr>
        <w:rPr>
          <w:del w:id="1112" w:author="Ana Martín Arribas" w:date="2023-06-08T12:25:00Z"/>
          <w:lang w:val="en-GB"/>
        </w:rPr>
      </w:pPr>
      <w:del w:id="1113" w:author="Ana Martín Arribas" w:date="2023-06-08T12:25:00Z">
        <w:r w:rsidDel="0095111A">
          <w:rPr>
            <w:lang w:val="en-GB"/>
          </w:rPr>
          <w:delText>High pressure at attemperation control station inlet of IV Extraction Conditioning Valve.</w:delText>
        </w:r>
      </w:del>
    </w:p>
    <w:p w14:paraId="74C2BB2F" w14:textId="0874A78E" w:rsidR="00024E4C" w:rsidRPr="007D639C" w:rsidDel="0095111A" w:rsidRDefault="00024E4C" w:rsidP="00814B8C">
      <w:pPr>
        <w:pStyle w:val="Prrafo"/>
        <w:numPr>
          <w:ilvl w:val="0"/>
          <w:numId w:val="7"/>
        </w:numPr>
        <w:rPr>
          <w:del w:id="1114" w:author="Ana Martín Arribas" w:date="2023-06-08T12:25:00Z"/>
          <w:lang w:val="en-GB"/>
        </w:rPr>
      </w:pPr>
      <w:del w:id="1115" w:author="Ana Martín Arribas" w:date="2023-06-08T12:25:00Z">
        <w:r w:rsidDel="0095111A">
          <w:rPr>
            <w:lang w:val="en-GB"/>
          </w:rPr>
          <w:delText>Low pressure at attemperation control station inlet of IV Extraction Conditioning Valve.</w:delText>
        </w:r>
      </w:del>
    </w:p>
    <w:p w14:paraId="6D93FF25" w14:textId="5C4C73D7" w:rsidR="00024E4C" w:rsidDel="0095111A" w:rsidRDefault="00024E4C" w:rsidP="00814B8C">
      <w:pPr>
        <w:pStyle w:val="Prrafo"/>
        <w:numPr>
          <w:ilvl w:val="0"/>
          <w:numId w:val="7"/>
        </w:numPr>
        <w:rPr>
          <w:del w:id="1116" w:author="Ana Martín Arribas" w:date="2023-06-08T12:25:00Z"/>
          <w:lang w:val="en-GB"/>
        </w:rPr>
      </w:pPr>
      <w:del w:id="1117" w:author="Ana Martín Arribas" w:date="2023-06-08T12:25:00Z">
        <w:r w:rsidDel="0095111A">
          <w:rPr>
            <w:lang w:val="en-GB"/>
          </w:rPr>
          <w:delText>High pressure at outlet of IV Extraction Conditioning Valve.</w:delText>
        </w:r>
      </w:del>
    </w:p>
    <w:p w14:paraId="61B01F0F" w14:textId="60851346" w:rsidR="00024E4C" w:rsidRPr="00024E4C" w:rsidDel="0095111A" w:rsidRDefault="00024E4C" w:rsidP="00814B8C">
      <w:pPr>
        <w:pStyle w:val="Prrafo"/>
        <w:numPr>
          <w:ilvl w:val="0"/>
          <w:numId w:val="7"/>
        </w:numPr>
        <w:rPr>
          <w:del w:id="1118" w:author="Ana Martín Arribas" w:date="2023-06-08T12:25:00Z"/>
          <w:lang w:val="en-GB"/>
        </w:rPr>
      </w:pPr>
      <w:del w:id="1119" w:author="Ana Martín Arribas" w:date="2023-06-08T12:25:00Z">
        <w:r w:rsidDel="0095111A">
          <w:rPr>
            <w:lang w:val="en-GB"/>
          </w:rPr>
          <w:delText>High temperature at outlet of IV Extraction Conditioning Valve.</w:delText>
        </w:r>
      </w:del>
    </w:p>
    <w:p w14:paraId="3CA45C97" w14:textId="53BA99F6" w:rsidR="00024E4C" w:rsidRPr="007D639C" w:rsidDel="0095111A" w:rsidRDefault="00024E4C" w:rsidP="00814B8C">
      <w:pPr>
        <w:pStyle w:val="Prrafo"/>
        <w:numPr>
          <w:ilvl w:val="0"/>
          <w:numId w:val="7"/>
        </w:numPr>
        <w:rPr>
          <w:del w:id="1120" w:author="Ana Martín Arribas" w:date="2023-06-08T12:25:00Z"/>
          <w:lang w:val="en-GB"/>
        </w:rPr>
      </w:pPr>
      <w:del w:id="1121" w:author="Ana Martín Arribas" w:date="2023-06-08T12:25:00Z">
        <w:r w:rsidDel="0095111A">
          <w:rPr>
            <w:lang w:val="en-GB"/>
          </w:rPr>
          <w:delText>Low pressure at outlet of IV Extraction Conditioning Valve.</w:delText>
        </w:r>
      </w:del>
    </w:p>
    <w:p w14:paraId="0880D40B" w14:textId="0888539B" w:rsidR="00024E4C" w:rsidRPr="007D639C" w:rsidDel="0095111A" w:rsidRDefault="00024E4C" w:rsidP="00814B8C">
      <w:pPr>
        <w:pStyle w:val="Prrafo"/>
        <w:numPr>
          <w:ilvl w:val="0"/>
          <w:numId w:val="7"/>
        </w:numPr>
        <w:rPr>
          <w:del w:id="1122" w:author="Ana Martín Arribas" w:date="2023-06-08T12:25:00Z"/>
          <w:lang w:val="en-GB"/>
        </w:rPr>
      </w:pPr>
      <w:del w:id="1123" w:author="Ana Martín Arribas" w:date="2023-06-08T12:25:00Z">
        <w:r w:rsidDel="0095111A">
          <w:rPr>
            <w:lang w:val="en-GB"/>
          </w:rPr>
          <w:delText>Low temperature at outlet of IV Extraction Conditioning Valve.</w:delText>
        </w:r>
      </w:del>
    </w:p>
    <w:p w14:paraId="70A2A6E9" w14:textId="11B91491" w:rsidR="00024E4C" w:rsidDel="0095111A" w:rsidRDefault="00024E4C" w:rsidP="00814B8C">
      <w:pPr>
        <w:pStyle w:val="Prrafo"/>
        <w:numPr>
          <w:ilvl w:val="0"/>
          <w:numId w:val="7"/>
        </w:numPr>
        <w:rPr>
          <w:del w:id="1124" w:author="Ana Martín Arribas" w:date="2023-06-08T12:25:00Z"/>
          <w:lang w:val="en-GB"/>
        </w:rPr>
      </w:pPr>
      <w:del w:id="1125" w:author="Ana Martín Arribas" w:date="2023-06-08T12:25:00Z">
        <w:r w:rsidDel="0095111A">
          <w:rPr>
            <w:lang w:val="en-GB"/>
          </w:rPr>
          <w:delText>High temperature at drain pot B0LBA31 #1.</w:delText>
        </w:r>
      </w:del>
    </w:p>
    <w:p w14:paraId="2AEA37E0" w14:textId="0C50DB9A" w:rsidR="00024E4C" w:rsidDel="0095111A" w:rsidRDefault="00024E4C" w:rsidP="00814B8C">
      <w:pPr>
        <w:pStyle w:val="Prrafo"/>
        <w:numPr>
          <w:ilvl w:val="0"/>
          <w:numId w:val="7"/>
        </w:numPr>
        <w:rPr>
          <w:del w:id="1126" w:author="Ana Martín Arribas" w:date="2023-06-08T12:25:00Z"/>
          <w:lang w:val="en-GB"/>
        </w:rPr>
      </w:pPr>
      <w:del w:id="1127" w:author="Ana Martín Arribas" w:date="2023-06-08T12:25:00Z">
        <w:r w:rsidDel="0095111A">
          <w:rPr>
            <w:lang w:val="en-GB"/>
          </w:rPr>
          <w:delText>Low temperature at drain pot B0LBA31 #1.</w:delText>
        </w:r>
      </w:del>
    </w:p>
    <w:p w14:paraId="766E5055" w14:textId="0B4F6233" w:rsidR="00024E4C" w:rsidDel="0095111A" w:rsidRDefault="00024E4C" w:rsidP="00814B8C">
      <w:pPr>
        <w:pStyle w:val="Prrafo"/>
        <w:numPr>
          <w:ilvl w:val="0"/>
          <w:numId w:val="7"/>
        </w:numPr>
        <w:rPr>
          <w:del w:id="1128" w:author="Ana Martín Arribas" w:date="2023-06-08T12:25:00Z"/>
          <w:lang w:val="en-GB"/>
        </w:rPr>
      </w:pPr>
      <w:del w:id="1129" w:author="Ana Martín Arribas" w:date="2023-06-08T12:25:00Z">
        <w:r w:rsidDel="0095111A">
          <w:rPr>
            <w:lang w:val="en-GB"/>
          </w:rPr>
          <w:delText>High temperature at drain pot B0LBA31 #2.</w:delText>
        </w:r>
      </w:del>
    </w:p>
    <w:p w14:paraId="010CC36B" w14:textId="11FDD8BA" w:rsidR="00024E4C" w:rsidRPr="00024E4C" w:rsidDel="0095111A" w:rsidRDefault="00024E4C" w:rsidP="00814B8C">
      <w:pPr>
        <w:pStyle w:val="Prrafo"/>
        <w:numPr>
          <w:ilvl w:val="0"/>
          <w:numId w:val="7"/>
        </w:numPr>
        <w:rPr>
          <w:del w:id="1130" w:author="Ana Martín Arribas" w:date="2023-06-08T12:25:00Z"/>
          <w:lang w:val="en-GB"/>
        </w:rPr>
      </w:pPr>
      <w:del w:id="1131" w:author="Ana Martín Arribas" w:date="2023-06-08T12:25:00Z">
        <w:r w:rsidDel="0095111A">
          <w:rPr>
            <w:lang w:val="en-GB"/>
          </w:rPr>
          <w:delText>Low temperature at drain pot B0LBA31 #2.</w:delText>
        </w:r>
      </w:del>
    </w:p>
    <w:p w14:paraId="61B1A122" w14:textId="1E37AEDE" w:rsidR="00024E4C" w:rsidDel="0095111A" w:rsidRDefault="00024E4C" w:rsidP="00814B8C">
      <w:pPr>
        <w:pStyle w:val="Prrafo"/>
        <w:numPr>
          <w:ilvl w:val="0"/>
          <w:numId w:val="7"/>
        </w:numPr>
        <w:rPr>
          <w:del w:id="1132" w:author="Ana Martín Arribas" w:date="2023-06-08T12:25:00Z"/>
          <w:lang w:val="en-GB"/>
        </w:rPr>
      </w:pPr>
      <w:del w:id="1133" w:author="Ana Martín Arribas" w:date="2023-06-08T12:25:00Z">
        <w:r w:rsidDel="0095111A">
          <w:rPr>
            <w:lang w:val="en-GB"/>
          </w:rPr>
          <w:delText>High pressure at attemperation control station inlet of District heating Attemperation Valve.</w:delText>
        </w:r>
      </w:del>
    </w:p>
    <w:p w14:paraId="767F7735" w14:textId="74AE3433" w:rsidR="00024E4C" w:rsidRPr="007D639C" w:rsidDel="0095111A" w:rsidRDefault="00024E4C" w:rsidP="00814B8C">
      <w:pPr>
        <w:pStyle w:val="Prrafo"/>
        <w:numPr>
          <w:ilvl w:val="0"/>
          <w:numId w:val="7"/>
        </w:numPr>
        <w:rPr>
          <w:del w:id="1134" w:author="Ana Martín Arribas" w:date="2023-06-08T12:25:00Z"/>
          <w:lang w:val="en-GB"/>
        </w:rPr>
      </w:pPr>
      <w:del w:id="1135" w:author="Ana Martín Arribas" w:date="2023-06-08T12:25:00Z">
        <w:r w:rsidDel="0095111A">
          <w:rPr>
            <w:lang w:val="en-GB"/>
          </w:rPr>
          <w:delText>Low pressure at attemperation control station inlet of District heating Attemperation Valve.</w:delText>
        </w:r>
      </w:del>
    </w:p>
    <w:p w14:paraId="130D1A1A" w14:textId="05ACF0F6" w:rsidR="00024E4C" w:rsidDel="0095111A" w:rsidRDefault="00024E4C" w:rsidP="00814B8C">
      <w:pPr>
        <w:pStyle w:val="Prrafo"/>
        <w:numPr>
          <w:ilvl w:val="0"/>
          <w:numId w:val="7"/>
        </w:numPr>
        <w:rPr>
          <w:del w:id="1136" w:author="Ana Martín Arribas" w:date="2023-06-08T12:25:00Z"/>
          <w:lang w:val="en-GB"/>
        </w:rPr>
      </w:pPr>
      <w:del w:id="1137" w:author="Ana Martín Arribas" w:date="2023-06-08T12:25:00Z">
        <w:r w:rsidDel="0095111A">
          <w:rPr>
            <w:lang w:val="en-GB"/>
          </w:rPr>
          <w:delText>High pressure at outlet of District heating Attemperation Valve.</w:delText>
        </w:r>
      </w:del>
    </w:p>
    <w:p w14:paraId="78AF1602" w14:textId="67D4E8B1" w:rsidR="00024E4C" w:rsidRPr="00024E4C" w:rsidDel="0095111A" w:rsidRDefault="00024E4C" w:rsidP="00814B8C">
      <w:pPr>
        <w:pStyle w:val="Prrafo"/>
        <w:numPr>
          <w:ilvl w:val="0"/>
          <w:numId w:val="7"/>
        </w:numPr>
        <w:rPr>
          <w:del w:id="1138" w:author="Ana Martín Arribas" w:date="2023-06-08T12:25:00Z"/>
          <w:lang w:val="en-GB"/>
        </w:rPr>
      </w:pPr>
      <w:del w:id="1139" w:author="Ana Martín Arribas" w:date="2023-06-08T12:25:00Z">
        <w:r w:rsidDel="0095111A">
          <w:rPr>
            <w:lang w:val="en-GB"/>
          </w:rPr>
          <w:delText>High temperature at outlet of District heating Attemperation Valve.</w:delText>
        </w:r>
      </w:del>
    </w:p>
    <w:p w14:paraId="6FEC3E43" w14:textId="233103C8" w:rsidR="00024E4C" w:rsidRPr="007D639C" w:rsidDel="0095111A" w:rsidRDefault="00024E4C" w:rsidP="00814B8C">
      <w:pPr>
        <w:pStyle w:val="Prrafo"/>
        <w:numPr>
          <w:ilvl w:val="0"/>
          <w:numId w:val="7"/>
        </w:numPr>
        <w:rPr>
          <w:del w:id="1140" w:author="Ana Martín Arribas" w:date="2023-06-08T12:25:00Z"/>
          <w:lang w:val="en-GB"/>
        </w:rPr>
      </w:pPr>
      <w:del w:id="1141" w:author="Ana Martín Arribas" w:date="2023-06-08T12:25:00Z">
        <w:r w:rsidDel="0095111A">
          <w:rPr>
            <w:lang w:val="en-GB"/>
          </w:rPr>
          <w:delText>Low pressure at outlet of District heating Attemperation Valve.</w:delText>
        </w:r>
      </w:del>
    </w:p>
    <w:p w14:paraId="551D9423" w14:textId="5CD84081" w:rsidR="00024E4C" w:rsidRPr="007D639C" w:rsidDel="0095111A" w:rsidRDefault="00024E4C" w:rsidP="00814B8C">
      <w:pPr>
        <w:pStyle w:val="Prrafo"/>
        <w:numPr>
          <w:ilvl w:val="0"/>
          <w:numId w:val="7"/>
        </w:numPr>
        <w:rPr>
          <w:del w:id="1142" w:author="Ana Martín Arribas" w:date="2023-06-08T12:25:00Z"/>
          <w:lang w:val="en-GB"/>
        </w:rPr>
      </w:pPr>
      <w:del w:id="1143" w:author="Ana Martín Arribas" w:date="2023-06-08T12:25:00Z">
        <w:r w:rsidDel="0095111A">
          <w:rPr>
            <w:lang w:val="en-GB"/>
          </w:rPr>
          <w:delText>Low temperature at outlet of District heating Attemperation Valve.</w:delText>
        </w:r>
      </w:del>
    </w:p>
    <w:p w14:paraId="16C2A543" w14:textId="0CECDC14" w:rsidR="00024E4C" w:rsidDel="0095111A" w:rsidRDefault="00024E4C" w:rsidP="00814B8C">
      <w:pPr>
        <w:pStyle w:val="Prrafo"/>
        <w:numPr>
          <w:ilvl w:val="0"/>
          <w:numId w:val="7"/>
        </w:numPr>
        <w:rPr>
          <w:del w:id="1144" w:author="Ana Martín Arribas" w:date="2023-06-08T12:25:00Z"/>
          <w:lang w:val="en-GB"/>
        </w:rPr>
      </w:pPr>
      <w:del w:id="1145" w:author="Ana Martín Arribas" w:date="2023-06-08T12:25:00Z">
        <w:r w:rsidDel="0095111A">
          <w:rPr>
            <w:lang w:val="en-GB"/>
          </w:rPr>
          <w:delText>High temperature at drain pot B0LBG10 #1.</w:delText>
        </w:r>
      </w:del>
    </w:p>
    <w:p w14:paraId="444AB33D" w14:textId="73C8B755" w:rsidR="00024E4C" w:rsidDel="0095111A" w:rsidRDefault="00024E4C" w:rsidP="00814B8C">
      <w:pPr>
        <w:pStyle w:val="Prrafo"/>
        <w:numPr>
          <w:ilvl w:val="0"/>
          <w:numId w:val="7"/>
        </w:numPr>
        <w:rPr>
          <w:del w:id="1146" w:author="Ana Martín Arribas" w:date="2023-06-08T12:25:00Z"/>
          <w:lang w:val="en-GB"/>
        </w:rPr>
      </w:pPr>
      <w:del w:id="1147" w:author="Ana Martín Arribas" w:date="2023-06-08T12:25:00Z">
        <w:r w:rsidDel="0095111A">
          <w:rPr>
            <w:lang w:val="en-GB"/>
          </w:rPr>
          <w:delText>Low temperature at drain pot B0LBG10 #1.</w:delText>
        </w:r>
      </w:del>
    </w:p>
    <w:p w14:paraId="12E5F47C" w14:textId="62A977B9" w:rsidR="00024E4C" w:rsidDel="0095111A" w:rsidRDefault="00024E4C" w:rsidP="00814B8C">
      <w:pPr>
        <w:pStyle w:val="Prrafo"/>
        <w:numPr>
          <w:ilvl w:val="0"/>
          <w:numId w:val="7"/>
        </w:numPr>
        <w:rPr>
          <w:del w:id="1148" w:author="Ana Martín Arribas" w:date="2023-06-08T12:25:00Z"/>
          <w:lang w:val="en-GB"/>
        </w:rPr>
      </w:pPr>
      <w:del w:id="1149" w:author="Ana Martín Arribas" w:date="2023-06-08T12:25:00Z">
        <w:r w:rsidDel="0095111A">
          <w:rPr>
            <w:lang w:val="en-GB"/>
          </w:rPr>
          <w:delText>High pressure at outlet of Medium Pressure header.</w:delText>
        </w:r>
      </w:del>
    </w:p>
    <w:p w14:paraId="1AE0E87B" w14:textId="5F7B4682" w:rsidR="00024E4C" w:rsidRPr="00024E4C" w:rsidDel="0095111A" w:rsidRDefault="00024E4C" w:rsidP="00814B8C">
      <w:pPr>
        <w:pStyle w:val="Prrafo"/>
        <w:numPr>
          <w:ilvl w:val="0"/>
          <w:numId w:val="7"/>
        </w:numPr>
        <w:rPr>
          <w:del w:id="1150" w:author="Ana Martín Arribas" w:date="2023-06-08T12:25:00Z"/>
          <w:lang w:val="en-GB"/>
        </w:rPr>
      </w:pPr>
      <w:del w:id="1151" w:author="Ana Martín Arribas" w:date="2023-06-08T12:25:00Z">
        <w:r w:rsidDel="0095111A">
          <w:rPr>
            <w:lang w:val="en-GB"/>
          </w:rPr>
          <w:delText>High temperature at outlet of Medium Pressure header.</w:delText>
        </w:r>
      </w:del>
    </w:p>
    <w:p w14:paraId="41436956" w14:textId="77E6E935" w:rsidR="00024E4C" w:rsidRPr="007D639C" w:rsidDel="0095111A" w:rsidRDefault="00024E4C" w:rsidP="00814B8C">
      <w:pPr>
        <w:pStyle w:val="Prrafo"/>
        <w:numPr>
          <w:ilvl w:val="0"/>
          <w:numId w:val="7"/>
        </w:numPr>
        <w:rPr>
          <w:del w:id="1152" w:author="Ana Martín Arribas" w:date="2023-06-08T12:25:00Z"/>
          <w:lang w:val="en-GB"/>
        </w:rPr>
      </w:pPr>
      <w:del w:id="1153" w:author="Ana Martín Arribas" w:date="2023-06-08T12:25:00Z">
        <w:r w:rsidDel="0095111A">
          <w:rPr>
            <w:lang w:val="en-GB"/>
          </w:rPr>
          <w:delText>Low pressure at outlet of Medium Pressure header.</w:delText>
        </w:r>
      </w:del>
    </w:p>
    <w:p w14:paraId="522CD9FD" w14:textId="7EE98541" w:rsidR="00024E4C" w:rsidRPr="007D639C" w:rsidDel="0095111A" w:rsidRDefault="00024E4C" w:rsidP="00814B8C">
      <w:pPr>
        <w:pStyle w:val="Prrafo"/>
        <w:numPr>
          <w:ilvl w:val="0"/>
          <w:numId w:val="7"/>
        </w:numPr>
        <w:rPr>
          <w:del w:id="1154" w:author="Ana Martín Arribas" w:date="2023-06-08T12:25:00Z"/>
          <w:lang w:val="en-GB"/>
        </w:rPr>
      </w:pPr>
      <w:del w:id="1155" w:author="Ana Martín Arribas" w:date="2023-06-08T12:25:00Z">
        <w:r w:rsidDel="0095111A">
          <w:rPr>
            <w:lang w:val="en-GB"/>
          </w:rPr>
          <w:delText>Low temperature at outlet of Medium Pressure header.</w:delText>
        </w:r>
      </w:del>
    </w:p>
    <w:p w14:paraId="34342D31" w14:textId="1777D729" w:rsidR="00024E4C" w:rsidDel="0095111A" w:rsidRDefault="00024E4C" w:rsidP="00814B8C">
      <w:pPr>
        <w:pStyle w:val="Prrafo"/>
        <w:numPr>
          <w:ilvl w:val="0"/>
          <w:numId w:val="7"/>
        </w:numPr>
        <w:rPr>
          <w:del w:id="1156" w:author="Ana Martín Arribas" w:date="2023-06-08T12:25:00Z"/>
          <w:lang w:val="en-GB"/>
        </w:rPr>
      </w:pPr>
      <w:del w:id="1157" w:author="Ana Martín Arribas" w:date="2023-06-08T12:25:00Z">
        <w:r w:rsidDel="0095111A">
          <w:rPr>
            <w:lang w:val="en-GB"/>
          </w:rPr>
          <w:delText>High temperature at drain pot B0LBG20 #1.</w:delText>
        </w:r>
      </w:del>
    </w:p>
    <w:p w14:paraId="50B67609" w14:textId="1CCCFE7A" w:rsidR="00024E4C" w:rsidDel="0095111A" w:rsidRDefault="00024E4C" w:rsidP="00814B8C">
      <w:pPr>
        <w:pStyle w:val="Prrafo"/>
        <w:numPr>
          <w:ilvl w:val="0"/>
          <w:numId w:val="7"/>
        </w:numPr>
        <w:rPr>
          <w:del w:id="1158" w:author="Ana Martín Arribas" w:date="2023-06-08T12:25:00Z"/>
          <w:lang w:val="en-GB"/>
        </w:rPr>
      </w:pPr>
      <w:del w:id="1159" w:author="Ana Martín Arribas" w:date="2023-06-08T12:25:00Z">
        <w:r w:rsidDel="0095111A">
          <w:rPr>
            <w:lang w:val="en-GB"/>
          </w:rPr>
          <w:delText>Low temperature at drain pot B0LBG20 #1.</w:delText>
        </w:r>
      </w:del>
    </w:p>
    <w:p w14:paraId="6B3E5F37" w14:textId="063ED43E" w:rsidR="00024E4C" w:rsidDel="0095111A" w:rsidRDefault="00024E4C" w:rsidP="00814B8C">
      <w:pPr>
        <w:pStyle w:val="Prrafo"/>
        <w:numPr>
          <w:ilvl w:val="0"/>
          <w:numId w:val="7"/>
        </w:numPr>
        <w:rPr>
          <w:del w:id="1160" w:author="Ana Martín Arribas" w:date="2023-06-08T12:25:00Z"/>
          <w:lang w:val="en-GB"/>
        </w:rPr>
      </w:pPr>
      <w:del w:id="1161" w:author="Ana Martín Arribas" w:date="2023-06-08T12:25:00Z">
        <w:r w:rsidDel="0095111A">
          <w:rPr>
            <w:lang w:val="en-GB"/>
          </w:rPr>
          <w:delText>High temperature at drain pot B0LBG30 #1.</w:delText>
        </w:r>
      </w:del>
    </w:p>
    <w:p w14:paraId="611342A2" w14:textId="291E2820" w:rsidR="00024E4C" w:rsidRPr="007D639C" w:rsidDel="0095111A" w:rsidRDefault="00024E4C" w:rsidP="00814B8C">
      <w:pPr>
        <w:pStyle w:val="Prrafo"/>
        <w:numPr>
          <w:ilvl w:val="0"/>
          <w:numId w:val="7"/>
        </w:numPr>
        <w:rPr>
          <w:del w:id="1162" w:author="Ana Martín Arribas" w:date="2023-06-08T12:25:00Z"/>
          <w:lang w:val="en-GB"/>
        </w:rPr>
      </w:pPr>
      <w:del w:id="1163" w:author="Ana Martín Arribas" w:date="2023-06-08T12:25:00Z">
        <w:r w:rsidDel="0095111A">
          <w:rPr>
            <w:lang w:val="en-GB"/>
          </w:rPr>
          <w:delText>Low temperature at drain pot B0LBG30 #1.</w:delText>
        </w:r>
      </w:del>
    </w:p>
    <w:p w14:paraId="57BFD1CF" w14:textId="710D58FD" w:rsidR="00024E4C" w:rsidDel="0095111A" w:rsidRDefault="00024E4C" w:rsidP="00814B8C">
      <w:pPr>
        <w:pStyle w:val="Prrafo"/>
        <w:numPr>
          <w:ilvl w:val="0"/>
          <w:numId w:val="7"/>
        </w:numPr>
        <w:rPr>
          <w:del w:id="1164" w:author="Ana Martín Arribas" w:date="2023-06-08T12:25:00Z"/>
          <w:lang w:val="en-GB"/>
        </w:rPr>
      </w:pPr>
      <w:del w:id="1165" w:author="Ana Martín Arribas" w:date="2023-06-08T12:25:00Z">
        <w:r w:rsidDel="0095111A">
          <w:rPr>
            <w:lang w:val="en-GB"/>
          </w:rPr>
          <w:delText>High temperature at drain pot B1LBG31 #1.</w:delText>
        </w:r>
      </w:del>
    </w:p>
    <w:p w14:paraId="74E0DF4B" w14:textId="4FC14FA9" w:rsidR="00024E4C" w:rsidRPr="007D639C" w:rsidDel="0095111A" w:rsidRDefault="00024E4C" w:rsidP="00814B8C">
      <w:pPr>
        <w:pStyle w:val="Prrafo"/>
        <w:numPr>
          <w:ilvl w:val="0"/>
          <w:numId w:val="7"/>
        </w:numPr>
        <w:rPr>
          <w:del w:id="1166" w:author="Ana Martín Arribas" w:date="2023-06-08T12:25:00Z"/>
          <w:lang w:val="en-GB"/>
        </w:rPr>
      </w:pPr>
      <w:del w:id="1167" w:author="Ana Martín Arribas" w:date="2023-06-08T12:25:00Z">
        <w:r w:rsidDel="0095111A">
          <w:rPr>
            <w:lang w:val="en-GB"/>
          </w:rPr>
          <w:delText>Low temperature at drain pot B1LBG31 #1.</w:delText>
        </w:r>
      </w:del>
    </w:p>
    <w:p w14:paraId="7AD6B151" w14:textId="6D512636" w:rsidR="00024E4C" w:rsidDel="0095111A" w:rsidRDefault="00024E4C" w:rsidP="00814B8C">
      <w:pPr>
        <w:pStyle w:val="Prrafo"/>
        <w:numPr>
          <w:ilvl w:val="0"/>
          <w:numId w:val="7"/>
        </w:numPr>
        <w:rPr>
          <w:del w:id="1168" w:author="Ana Martín Arribas" w:date="2023-06-08T12:25:00Z"/>
          <w:lang w:val="en-GB"/>
        </w:rPr>
      </w:pPr>
      <w:del w:id="1169" w:author="Ana Martín Arribas" w:date="2023-06-08T12:25:00Z">
        <w:r w:rsidDel="0095111A">
          <w:rPr>
            <w:lang w:val="en-GB"/>
          </w:rPr>
          <w:delText>High temperature at drain pot B2LBG31 #1.</w:delText>
        </w:r>
      </w:del>
    </w:p>
    <w:p w14:paraId="195D60AC" w14:textId="4C98E264" w:rsidR="00024E4C" w:rsidDel="0095111A" w:rsidRDefault="00024E4C" w:rsidP="00814B8C">
      <w:pPr>
        <w:pStyle w:val="Prrafo"/>
        <w:numPr>
          <w:ilvl w:val="0"/>
          <w:numId w:val="7"/>
        </w:numPr>
        <w:rPr>
          <w:del w:id="1170" w:author="Ana Martín Arribas" w:date="2023-06-08T12:25:00Z"/>
          <w:lang w:val="en-GB"/>
        </w:rPr>
      </w:pPr>
      <w:del w:id="1171" w:author="Ana Martín Arribas" w:date="2023-06-08T12:25:00Z">
        <w:r w:rsidDel="0095111A">
          <w:rPr>
            <w:lang w:val="en-GB"/>
          </w:rPr>
          <w:delText>Low temperature at drain pot B2LBG31 #1.</w:delText>
        </w:r>
      </w:del>
    </w:p>
    <w:p w14:paraId="147194A4" w14:textId="58CA90CC" w:rsidR="00024E4C" w:rsidDel="0095111A" w:rsidRDefault="00024E4C" w:rsidP="00814B8C">
      <w:pPr>
        <w:pStyle w:val="Prrafo"/>
        <w:numPr>
          <w:ilvl w:val="0"/>
          <w:numId w:val="7"/>
        </w:numPr>
        <w:rPr>
          <w:del w:id="1172" w:author="Ana Martín Arribas" w:date="2023-06-08T12:25:00Z"/>
          <w:lang w:val="en-GB"/>
        </w:rPr>
      </w:pPr>
      <w:del w:id="1173" w:author="Ana Martín Arribas" w:date="2023-06-08T12:25:00Z">
        <w:r w:rsidRPr="00024E4C" w:rsidDel="0095111A">
          <w:rPr>
            <w:lang w:val="en-GB"/>
          </w:rPr>
          <w:delText>High</w:delText>
        </w:r>
        <w:r w:rsidDel="0095111A">
          <w:rPr>
            <w:lang w:val="en-GB"/>
          </w:rPr>
          <w:delText xml:space="preserve"> temperature at drain pot B1LBA20.</w:delText>
        </w:r>
      </w:del>
    </w:p>
    <w:p w14:paraId="646005CF" w14:textId="205C3DA2" w:rsidR="00024E4C" w:rsidRPr="007D639C" w:rsidDel="0095111A" w:rsidRDefault="00024E4C" w:rsidP="00814B8C">
      <w:pPr>
        <w:pStyle w:val="Prrafo"/>
        <w:numPr>
          <w:ilvl w:val="0"/>
          <w:numId w:val="7"/>
        </w:numPr>
        <w:rPr>
          <w:del w:id="1174" w:author="Ana Martín Arribas" w:date="2023-06-08T12:25:00Z"/>
          <w:lang w:val="en-GB"/>
        </w:rPr>
      </w:pPr>
      <w:del w:id="1175" w:author="Ana Martín Arribas" w:date="2023-06-08T12:25:00Z">
        <w:r w:rsidDel="0095111A">
          <w:rPr>
            <w:lang w:val="en-GB"/>
          </w:rPr>
          <w:delText>Low temperature at drain pot B1LBA20.</w:delText>
        </w:r>
      </w:del>
    </w:p>
    <w:p w14:paraId="52CBB2CF" w14:textId="78ABE419" w:rsidR="00024E4C" w:rsidDel="0095111A" w:rsidRDefault="00024E4C" w:rsidP="00814B8C">
      <w:pPr>
        <w:pStyle w:val="Prrafo"/>
        <w:numPr>
          <w:ilvl w:val="0"/>
          <w:numId w:val="7"/>
        </w:numPr>
        <w:rPr>
          <w:del w:id="1176" w:author="Ana Martín Arribas" w:date="2023-06-08T12:25:00Z"/>
          <w:lang w:val="en-GB"/>
        </w:rPr>
      </w:pPr>
      <w:del w:id="1177" w:author="Ana Martín Arribas" w:date="2023-06-08T12:25:00Z">
        <w:r w:rsidDel="0095111A">
          <w:rPr>
            <w:lang w:val="en-GB"/>
          </w:rPr>
          <w:delText>High temperature at drain pot B1MAN10.</w:delText>
        </w:r>
      </w:del>
    </w:p>
    <w:p w14:paraId="6B979C84" w14:textId="2F38A49D" w:rsidR="00024E4C" w:rsidRPr="007D639C" w:rsidDel="0095111A" w:rsidRDefault="00024E4C" w:rsidP="00814B8C">
      <w:pPr>
        <w:pStyle w:val="Prrafo"/>
        <w:numPr>
          <w:ilvl w:val="0"/>
          <w:numId w:val="7"/>
        </w:numPr>
        <w:rPr>
          <w:del w:id="1178" w:author="Ana Martín Arribas" w:date="2023-06-08T12:25:00Z"/>
          <w:lang w:val="en-GB"/>
        </w:rPr>
      </w:pPr>
      <w:del w:id="1179" w:author="Ana Martín Arribas" w:date="2023-06-08T12:25:00Z">
        <w:r w:rsidDel="0095111A">
          <w:rPr>
            <w:lang w:val="en-GB"/>
          </w:rPr>
          <w:delText>Low temperature at drain pot B1MAN10.</w:delText>
        </w:r>
      </w:del>
    </w:p>
    <w:p w14:paraId="64E11AF9" w14:textId="2659EFAD" w:rsidR="00024E4C" w:rsidDel="0095111A" w:rsidRDefault="00024E4C" w:rsidP="00814B8C">
      <w:pPr>
        <w:pStyle w:val="Prrafo"/>
        <w:numPr>
          <w:ilvl w:val="0"/>
          <w:numId w:val="7"/>
        </w:numPr>
        <w:rPr>
          <w:del w:id="1180" w:author="Ana Martín Arribas" w:date="2023-06-08T12:25:00Z"/>
          <w:lang w:val="en-GB"/>
        </w:rPr>
      </w:pPr>
      <w:del w:id="1181" w:author="Ana Martín Arribas" w:date="2023-06-08T12:25:00Z">
        <w:r w:rsidDel="0095111A">
          <w:rPr>
            <w:lang w:val="en-GB"/>
          </w:rPr>
          <w:delText>High differential pressure at attemperation line of the Boiler 1 Bypass valve.</w:delText>
        </w:r>
      </w:del>
    </w:p>
    <w:p w14:paraId="41CDF81C" w14:textId="0835DA37" w:rsidR="00024E4C" w:rsidRPr="007D639C" w:rsidDel="0095111A" w:rsidRDefault="00024E4C" w:rsidP="00814B8C">
      <w:pPr>
        <w:pStyle w:val="Prrafo"/>
        <w:numPr>
          <w:ilvl w:val="0"/>
          <w:numId w:val="7"/>
        </w:numPr>
        <w:rPr>
          <w:del w:id="1182" w:author="Ana Martín Arribas" w:date="2023-06-08T12:25:00Z"/>
          <w:lang w:val="en-GB"/>
        </w:rPr>
      </w:pPr>
      <w:del w:id="1183" w:author="Ana Martín Arribas" w:date="2023-06-08T12:25:00Z">
        <w:r w:rsidDel="0095111A">
          <w:rPr>
            <w:lang w:val="en-GB"/>
          </w:rPr>
          <w:delText>High flow at attemperation line of the Boiler 1 Bypass valve.</w:delText>
        </w:r>
      </w:del>
    </w:p>
    <w:p w14:paraId="4F187037" w14:textId="66DCBB22" w:rsidR="00024E4C" w:rsidRPr="007D639C" w:rsidDel="0095111A" w:rsidRDefault="00024E4C" w:rsidP="00814B8C">
      <w:pPr>
        <w:pStyle w:val="Prrafo"/>
        <w:numPr>
          <w:ilvl w:val="0"/>
          <w:numId w:val="7"/>
        </w:numPr>
        <w:rPr>
          <w:del w:id="1184" w:author="Ana Martín Arribas" w:date="2023-06-08T12:25:00Z"/>
          <w:lang w:val="en-GB"/>
        </w:rPr>
      </w:pPr>
      <w:del w:id="1185" w:author="Ana Martín Arribas" w:date="2023-06-08T12:25:00Z">
        <w:r w:rsidDel="0095111A">
          <w:rPr>
            <w:lang w:val="en-GB"/>
          </w:rPr>
          <w:delText>Low flow at attemperation line of the Boiler 1 Bypass valve.</w:delText>
        </w:r>
      </w:del>
    </w:p>
    <w:p w14:paraId="056141B4" w14:textId="5A613545" w:rsidR="00024E4C" w:rsidRPr="007D639C" w:rsidDel="0095111A" w:rsidRDefault="00024E4C" w:rsidP="00814B8C">
      <w:pPr>
        <w:pStyle w:val="Prrafo"/>
        <w:numPr>
          <w:ilvl w:val="0"/>
          <w:numId w:val="7"/>
        </w:numPr>
        <w:rPr>
          <w:del w:id="1186" w:author="Ana Martín Arribas" w:date="2023-06-08T12:25:00Z"/>
          <w:lang w:val="en-GB"/>
        </w:rPr>
      </w:pPr>
      <w:del w:id="1187" w:author="Ana Martín Arribas" w:date="2023-06-08T12:25:00Z">
        <w:r w:rsidDel="0095111A">
          <w:rPr>
            <w:lang w:val="en-GB"/>
          </w:rPr>
          <w:delText>High pressure at attemperation line of the Boiler 1 Bypass valve.</w:delText>
        </w:r>
      </w:del>
    </w:p>
    <w:p w14:paraId="74E63AB8" w14:textId="4849C2C7" w:rsidR="00024E4C" w:rsidDel="0095111A" w:rsidRDefault="00024E4C" w:rsidP="00814B8C">
      <w:pPr>
        <w:pStyle w:val="Prrafo"/>
        <w:numPr>
          <w:ilvl w:val="0"/>
          <w:numId w:val="7"/>
        </w:numPr>
        <w:rPr>
          <w:del w:id="1188" w:author="Ana Martín Arribas" w:date="2023-06-08T12:25:00Z"/>
          <w:lang w:val="en-GB"/>
        </w:rPr>
      </w:pPr>
      <w:del w:id="1189" w:author="Ana Martín Arribas" w:date="2023-06-08T12:25:00Z">
        <w:r w:rsidDel="0095111A">
          <w:rPr>
            <w:lang w:val="en-GB"/>
          </w:rPr>
          <w:delText>Low pressure at attemperation line of the Boiler 1 Bypass valve.</w:delText>
        </w:r>
      </w:del>
    </w:p>
    <w:p w14:paraId="54D9320F" w14:textId="4468AA93" w:rsidR="00024E4C" w:rsidDel="0095111A" w:rsidRDefault="00024E4C" w:rsidP="00814B8C">
      <w:pPr>
        <w:pStyle w:val="Prrafo"/>
        <w:numPr>
          <w:ilvl w:val="0"/>
          <w:numId w:val="7"/>
        </w:numPr>
        <w:rPr>
          <w:del w:id="1190" w:author="Ana Martín Arribas" w:date="2023-06-08T12:25:00Z"/>
          <w:lang w:val="en-GB"/>
        </w:rPr>
      </w:pPr>
      <w:del w:id="1191" w:author="Ana Martín Arribas" w:date="2023-06-08T12:25:00Z">
        <w:r w:rsidDel="0095111A">
          <w:rPr>
            <w:lang w:val="en-GB"/>
          </w:rPr>
          <w:delText>High pressure at Boiler 1 Bypass valve outlet.</w:delText>
        </w:r>
      </w:del>
    </w:p>
    <w:p w14:paraId="70F3E49C" w14:textId="74C91F59" w:rsidR="00024E4C" w:rsidRPr="007D639C" w:rsidDel="0095111A" w:rsidRDefault="00024E4C" w:rsidP="00814B8C">
      <w:pPr>
        <w:pStyle w:val="Prrafo"/>
        <w:numPr>
          <w:ilvl w:val="0"/>
          <w:numId w:val="7"/>
        </w:numPr>
        <w:rPr>
          <w:del w:id="1192" w:author="Ana Martín Arribas" w:date="2023-06-08T12:25:00Z"/>
          <w:lang w:val="en-GB"/>
        </w:rPr>
      </w:pPr>
      <w:del w:id="1193" w:author="Ana Martín Arribas" w:date="2023-06-08T12:25:00Z">
        <w:r w:rsidDel="0095111A">
          <w:rPr>
            <w:lang w:val="en-GB"/>
          </w:rPr>
          <w:delText>High temperature at Boiler 1 Bypass valve outlet.</w:delText>
        </w:r>
      </w:del>
    </w:p>
    <w:p w14:paraId="15911E5C" w14:textId="2BC168D4" w:rsidR="00024E4C" w:rsidDel="0095111A" w:rsidRDefault="00024E4C" w:rsidP="00814B8C">
      <w:pPr>
        <w:pStyle w:val="Prrafo"/>
        <w:numPr>
          <w:ilvl w:val="0"/>
          <w:numId w:val="7"/>
        </w:numPr>
        <w:rPr>
          <w:del w:id="1194" w:author="Ana Martín Arribas" w:date="2023-06-08T12:25:00Z"/>
          <w:lang w:val="en-GB"/>
        </w:rPr>
      </w:pPr>
      <w:del w:id="1195" w:author="Ana Martín Arribas" w:date="2023-06-08T12:25:00Z">
        <w:r w:rsidDel="0095111A">
          <w:rPr>
            <w:lang w:val="en-GB"/>
          </w:rPr>
          <w:delText>Low pressure at Boiler 1 Bypass valve outlet.</w:delText>
        </w:r>
      </w:del>
    </w:p>
    <w:p w14:paraId="7B466DAF" w14:textId="53467616" w:rsidR="00024E4C" w:rsidRPr="007D639C" w:rsidDel="0095111A" w:rsidRDefault="00024E4C" w:rsidP="00814B8C">
      <w:pPr>
        <w:pStyle w:val="Prrafo"/>
        <w:numPr>
          <w:ilvl w:val="0"/>
          <w:numId w:val="7"/>
        </w:numPr>
        <w:rPr>
          <w:del w:id="1196" w:author="Ana Martín Arribas" w:date="2023-06-08T12:25:00Z"/>
          <w:lang w:val="en-GB"/>
        </w:rPr>
      </w:pPr>
      <w:del w:id="1197" w:author="Ana Martín Arribas" w:date="2023-06-08T12:25:00Z">
        <w:r w:rsidDel="0095111A">
          <w:rPr>
            <w:lang w:val="en-GB"/>
          </w:rPr>
          <w:delText>Low temperature at Boiler 1 Bypass valve outlet.</w:delText>
        </w:r>
      </w:del>
    </w:p>
    <w:p w14:paraId="30F5C1B8" w14:textId="6DE9A053" w:rsidR="00024E4C" w:rsidDel="0095111A" w:rsidRDefault="00024E4C" w:rsidP="00814B8C">
      <w:pPr>
        <w:pStyle w:val="Prrafo"/>
        <w:numPr>
          <w:ilvl w:val="0"/>
          <w:numId w:val="7"/>
        </w:numPr>
        <w:rPr>
          <w:del w:id="1198" w:author="Ana Martín Arribas" w:date="2023-06-08T12:25:00Z"/>
          <w:lang w:val="en-GB"/>
        </w:rPr>
      </w:pPr>
      <w:del w:id="1199" w:author="Ana Martín Arribas" w:date="2023-06-08T12:25:00Z">
        <w:r w:rsidRPr="00024E4C" w:rsidDel="0095111A">
          <w:rPr>
            <w:lang w:val="en-GB"/>
          </w:rPr>
          <w:delText>High</w:delText>
        </w:r>
        <w:r w:rsidDel="0095111A">
          <w:rPr>
            <w:lang w:val="en-GB"/>
          </w:rPr>
          <w:delText xml:space="preserve"> temperature at drain pot B2LBA20.</w:delText>
        </w:r>
      </w:del>
    </w:p>
    <w:p w14:paraId="5F156EEF" w14:textId="26108F29" w:rsidR="00024E4C" w:rsidRPr="007D639C" w:rsidDel="0095111A" w:rsidRDefault="00024E4C" w:rsidP="00814B8C">
      <w:pPr>
        <w:pStyle w:val="Prrafo"/>
        <w:numPr>
          <w:ilvl w:val="0"/>
          <w:numId w:val="7"/>
        </w:numPr>
        <w:rPr>
          <w:del w:id="1200" w:author="Ana Martín Arribas" w:date="2023-06-08T12:25:00Z"/>
          <w:lang w:val="en-GB"/>
        </w:rPr>
      </w:pPr>
      <w:del w:id="1201" w:author="Ana Martín Arribas" w:date="2023-06-08T12:25:00Z">
        <w:r w:rsidDel="0095111A">
          <w:rPr>
            <w:lang w:val="en-GB"/>
          </w:rPr>
          <w:delText>Low temperature at drain pot B2LBA20.</w:delText>
        </w:r>
      </w:del>
    </w:p>
    <w:p w14:paraId="544D9E6A" w14:textId="0B884253" w:rsidR="00024E4C" w:rsidDel="0095111A" w:rsidRDefault="00024E4C" w:rsidP="00814B8C">
      <w:pPr>
        <w:pStyle w:val="Prrafo"/>
        <w:numPr>
          <w:ilvl w:val="0"/>
          <w:numId w:val="7"/>
        </w:numPr>
        <w:rPr>
          <w:del w:id="1202" w:author="Ana Martín Arribas" w:date="2023-06-08T12:25:00Z"/>
          <w:lang w:val="en-GB"/>
        </w:rPr>
      </w:pPr>
      <w:del w:id="1203" w:author="Ana Martín Arribas" w:date="2023-06-08T12:25:00Z">
        <w:r w:rsidDel="0095111A">
          <w:rPr>
            <w:lang w:val="en-GB"/>
          </w:rPr>
          <w:delText>High temperature at drain pot B2MAN10.</w:delText>
        </w:r>
      </w:del>
    </w:p>
    <w:p w14:paraId="40C32F4F" w14:textId="12FABD7E" w:rsidR="00024E4C" w:rsidRPr="007D639C" w:rsidDel="0095111A" w:rsidRDefault="00024E4C" w:rsidP="00814B8C">
      <w:pPr>
        <w:pStyle w:val="Prrafo"/>
        <w:numPr>
          <w:ilvl w:val="0"/>
          <w:numId w:val="7"/>
        </w:numPr>
        <w:rPr>
          <w:del w:id="1204" w:author="Ana Martín Arribas" w:date="2023-06-08T12:25:00Z"/>
          <w:lang w:val="en-GB"/>
        </w:rPr>
      </w:pPr>
      <w:del w:id="1205" w:author="Ana Martín Arribas" w:date="2023-06-08T12:25:00Z">
        <w:r w:rsidDel="0095111A">
          <w:rPr>
            <w:lang w:val="en-GB"/>
          </w:rPr>
          <w:delText>Low temperature at drain pot B2MAN10.</w:delText>
        </w:r>
      </w:del>
    </w:p>
    <w:p w14:paraId="1AFACBA2" w14:textId="2CA1F419" w:rsidR="00024E4C" w:rsidDel="0095111A" w:rsidRDefault="00024E4C" w:rsidP="00814B8C">
      <w:pPr>
        <w:pStyle w:val="Prrafo"/>
        <w:numPr>
          <w:ilvl w:val="0"/>
          <w:numId w:val="7"/>
        </w:numPr>
        <w:rPr>
          <w:del w:id="1206" w:author="Ana Martín Arribas" w:date="2023-06-08T12:25:00Z"/>
          <w:lang w:val="en-GB"/>
        </w:rPr>
      </w:pPr>
      <w:del w:id="1207" w:author="Ana Martín Arribas" w:date="2023-06-08T12:25:00Z">
        <w:r w:rsidDel="0095111A">
          <w:rPr>
            <w:lang w:val="en-GB"/>
          </w:rPr>
          <w:delText>High differential pressure at attemperation line of the Boiler 2 Bypass valve.</w:delText>
        </w:r>
      </w:del>
    </w:p>
    <w:p w14:paraId="2262C8D7" w14:textId="0AF7EABE" w:rsidR="00024E4C" w:rsidRPr="007D639C" w:rsidDel="0095111A" w:rsidRDefault="00024E4C" w:rsidP="00814B8C">
      <w:pPr>
        <w:pStyle w:val="Prrafo"/>
        <w:numPr>
          <w:ilvl w:val="0"/>
          <w:numId w:val="7"/>
        </w:numPr>
        <w:rPr>
          <w:del w:id="1208" w:author="Ana Martín Arribas" w:date="2023-06-08T12:25:00Z"/>
          <w:lang w:val="en-GB"/>
        </w:rPr>
      </w:pPr>
      <w:del w:id="1209" w:author="Ana Martín Arribas" w:date="2023-06-08T12:25:00Z">
        <w:r w:rsidDel="0095111A">
          <w:rPr>
            <w:lang w:val="en-GB"/>
          </w:rPr>
          <w:delText>High flow at attemperation line of the Boiler 2 Bypass valve.</w:delText>
        </w:r>
      </w:del>
    </w:p>
    <w:p w14:paraId="42BFA26B" w14:textId="39131651" w:rsidR="00024E4C" w:rsidRPr="007D639C" w:rsidDel="0095111A" w:rsidRDefault="00024E4C" w:rsidP="00814B8C">
      <w:pPr>
        <w:pStyle w:val="Prrafo"/>
        <w:numPr>
          <w:ilvl w:val="0"/>
          <w:numId w:val="7"/>
        </w:numPr>
        <w:rPr>
          <w:del w:id="1210" w:author="Ana Martín Arribas" w:date="2023-06-08T12:25:00Z"/>
          <w:lang w:val="en-GB"/>
        </w:rPr>
      </w:pPr>
      <w:del w:id="1211" w:author="Ana Martín Arribas" w:date="2023-06-08T12:25:00Z">
        <w:r w:rsidDel="0095111A">
          <w:rPr>
            <w:lang w:val="en-GB"/>
          </w:rPr>
          <w:delText>Low flow at attemperation line of the Boiler 2 Bypass valve.</w:delText>
        </w:r>
      </w:del>
    </w:p>
    <w:p w14:paraId="4CC6B332" w14:textId="7B3802C2" w:rsidR="00024E4C" w:rsidRPr="007D639C" w:rsidDel="0095111A" w:rsidRDefault="00024E4C" w:rsidP="00814B8C">
      <w:pPr>
        <w:pStyle w:val="Prrafo"/>
        <w:numPr>
          <w:ilvl w:val="0"/>
          <w:numId w:val="7"/>
        </w:numPr>
        <w:rPr>
          <w:del w:id="1212" w:author="Ana Martín Arribas" w:date="2023-06-08T12:25:00Z"/>
          <w:lang w:val="en-GB"/>
        </w:rPr>
      </w:pPr>
      <w:del w:id="1213" w:author="Ana Martín Arribas" w:date="2023-06-08T12:25:00Z">
        <w:r w:rsidDel="0095111A">
          <w:rPr>
            <w:lang w:val="en-GB"/>
          </w:rPr>
          <w:delText>High pressure at attemperation line of the Boiler 2 Bypass valve.</w:delText>
        </w:r>
      </w:del>
    </w:p>
    <w:p w14:paraId="7DD55436" w14:textId="4DB1AAFD" w:rsidR="00024E4C" w:rsidDel="0095111A" w:rsidRDefault="00024E4C" w:rsidP="00814B8C">
      <w:pPr>
        <w:pStyle w:val="Prrafo"/>
        <w:numPr>
          <w:ilvl w:val="0"/>
          <w:numId w:val="7"/>
        </w:numPr>
        <w:rPr>
          <w:del w:id="1214" w:author="Ana Martín Arribas" w:date="2023-06-08T12:25:00Z"/>
          <w:lang w:val="en-GB"/>
        </w:rPr>
      </w:pPr>
      <w:del w:id="1215" w:author="Ana Martín Arribas" w:date="2023-06-08T12:25:00Z">
        <w:r w:rsidDel="0095111A">
          <w:rPr>
            <w:lang w:val="en-GB"/>
          </w:rPr>
          <w:delText>Low pressure at attemperation line of the Boiler 2 Bypass valve.</w:delText>
        </w:r>
      </w:del>
    </w:p>
    <w:p w14:paraId="7C0C8DA8" w14:textId="0A21DF2C" w:rsidR="00024E4C" w:rsidDel="0095111A" w:rsidRDefault="00024E4C" w:rsidP="00814B8C">
      <w:pPr>
        <w:pStyle w:val="Prrafo"/>
        <w:numPr>
          <w:ilvl w:val="0"/>
          <w:numId w:val="7"/>
        </w:numPr>
        <w:rPr>
          <w:del w:id="1216" w:author="Ana Martín Arribas" w:date="2023-06-08T12:25:00Z"/>
          <w:lang w:val="en-GB"/>
        </w:rPr>
      </w:pPr>
      <w:del w:id="1217" w:author="Ana Martín Arribas" w:date="2023-06-08T12:25:00Z">
        <w:r w:rsidDel="0095111A">
          <w:rPr>
            <w:lang w:val="en-GB"/>
          </w:rPr>
          <w:delText>High pressure at Boiler 2 Bypass valve outlet.</w:delText>
        </w:r>
      </w:del>
    </w:p>
    <w:p w14:paraId="08A3518F" w14:textId="4E471F28" w:rsidR="00024E4C" w:rsidRPr="007D639C" w:rsidDel="0095111A" w:rsidRDefault="00024E4C" w:rsidP="00814B8C">
      <w:pPr>
        <w:pStyle w:val="Prrafo"/>
        <w:numPr>
          <w:ilvl w:val="0"/>
          <w:numId w:val="7"/>
        </w:numPr>
        <w:rPr>
          <w:del w:id="1218" w:author="Ana Martín Arribas" w:date="2023-06-08T12:25:00Z"/>
          <w:lang w:val="en-GB"/>
        </w:rPr>
      </w:pPr>
      <w:del w:id="1219" w:author="Ana Martín Arribas" w:date="2023-06-08T12:25:00Z">
        <w:r w:rsidDel="0095111A">
          <w:rPr>
            <w:lang w:val="en-GB"/>
          </w:rPr>
          <w:delText>High temperature at Boiler 2 Bypass valve outlet.</w:delText>
        </w:r>
      </w:del>
    </w:p>
    <w:p w14:paraId="7C7C813C" w14:textId="57788944" w:rsidR="00024E4C" w:rsidDel="0095111A" w:rsidRDefault="00024E4C" w:rsidP="00814B8C">
      <w:pPr>
        <w:pStyle w:val="Prrafo"/>
        <w:numPr>
          <w:ilvl w:val="0"/>
          <w:numId w:val="7"/>
        </w:numPr>
        <w:rPr>
          <w:del w:id="1220" w:author="Ana Martín Arribas" w:date="2023-06-08T12:25:00Z"/>
          <w:lang w:val="en-GB"/>
        </w:rPr>
      </w:pPr>
      <w:del w:id="1221" w:author="Ana Martín Arribas" w:date="2023-06-08T12:25:00Z">
        <w:r w:rsidDel="0095111A">
          <w:rPr>
            <w:lang w:val="en-GB"/>
          </w:rPr>
          <w:delText>Low pressure at Boiler 2 Bypass valve outlet.</w:delText>
        </w:r>
      </w:del>
    </w:p>
    <w:p w14:paraId="4F76D408" w14:textId="42543BAF" w:rsidR="00024E4C" w:rsidRPr="007D639C" w:rsidDel="0095111A" w:rsidRDefault="00024E4C" w:rsidP="00814B8C">
      <w:pPr>
        <w:pStyle w:val="Prrafo"/>
        <w:numPr>
          <w:ilvl w:val="0"/>
          <w:numId w:val="7"/>
        </w:numPr>
        <w:rPr>
          <w:del w:id="1222" w:author="Ana Martín Arribas" w:date="2023-06-08T12:25:00Z"/>
          <w:lang w:val="en-GB"/>
        </w:rPr>
      </w:pPr>
      <w:del w:id="1223" w:author="Ana Martín Arribas" w:date="2023-06-08T12:25:00Z">
        <w:r w:rsidDel="0095111A">
          <w:rPr>
            <w:lang w:val="en-GB"/>
          </w:rPr>
          <w:delText>Low temperature at Boiler 2 Bypass valve outlet.</w:delText>
        </w:r>
      </w:del>
    </w:p>
    <w:p w14:paraId="53DA79DA" w14:textId="0AEC4F8D" w:rsidR="00630C84" w:rsidDel="0095111A" w:rsidRDefault="00630C84" w:rsidP="00814B8C">
      <w:pPr>
        <w:pStyle w:val="Prrafo"/>
        <w:numPr>
          <w:ilvl w:val="0"/>
          <w:numId w:val="7"/>
        </w:numPr>
        <w:rPr>
          <w:del w:id="1224" w:author="Ana Martín Arribas" w:date="2023-06-08T12:25:00Z"/>
          <w:lang w:val="en-GB"/>
        </w:rPr>
      </w:pPr>
      <w:del w:id="1225" w:author="Ana Martín Arribas" w:date="2023-06-08T12:25:00Z">
        <w:r w:rsidDel="0095111A">
          <w:rPr>
            <w:lang w:val="en-GB"/>
          </w:rPr>
          <w:delText>High temperature at drain pot B0LBA40 #1.</w:delText>
        </w:r>
      </w:del>
    </w:p>
    <w:p w14:paraId="7F818B44" w14:textId="7511C35B" w:rsidR="00630C84" w:rsidDel="0095111A" w:rsidRDefault="00630C84" w:rsidP="00814B8C">
      <w:pPr>
        <w:pStyle w:val="Prrafo"/>
        <w:numPr>
          <w:ilvl w:val="0"/>
          <w:numId w:val="7"/>
        </w:numPr>
        <w:rPr>
          <w:del w:id="1226" w:author="Ana Martín Arribas" w:date="2023-06-08T12:25:00Z"/>
          <w:lang w:val="en-GB"/>
        </w:rPr>
      </w:pPr>
      <w:del w:id="1227" w:author="Ana Martín Arribas" w:date="2023-06-08T12:25:00Z">
        <w:r w:rsidDel="0095111A">
          <w:rPr>
            <w:lang w:val="en-GB"/>
          </w:rPr>
          <w:delText>Low temperature at drain pot B0LBA40 #1.</w:delText>
        </w:r>
      </w:del>
    </w:p>
    <w:p w14:paraId="27C89F33" w14:textId="68F11B59" w:rsidR="00630C84" w:rsidDel="0095111A" w:rsidRDefault="00630C84" w:rsidP="00814B8C">
      <w:pPr>
        <w:pStyle w:val="Prrafo"/>
        <w:numPr>
          <w:ilvl w:val="0"/>
          <w:numId w:val="7"/>
        </w:numPr>
        <w:rPr>
          <w:del w:id="1228" w:author="Ana Martín Arribas" w:date="2023-06-08T12:25:00Z"/>
          <w:lang w:val="en-GB"/>
        </w:rPr>
      </w:pPr>
      <w:del w:id="1229" w:author="Ana Martín Arribas" w:date="2023-06-08T12:25:00Z">
        <w:r w:rsidDel="0095111A">
          <w:rPr>
            <w:lang w:val="en-GB"/>
          </w:rPr>
          <w:delText>High temperature at drain pot B0LBA40 #2.</w:delText>
        </w:r>
      </w:del>
    </w:p>
    <w:p w14:paraId="569025CB" w14:textId="34AEF174" w:rsidR="00630C84" w:rsidRPr="00024E4C" w:rsidDel="0095111A" w:rsidRDefault="00630C84" w:rsidP="00814B8C">
      <w:pPr>
        <w:pStyle w:val="Prrafo"/>
        <w:numPr>
          <w:ilvl w:val="0"/>
          <w:numId w:val="7"/>
        </w:numPr>
        <w:rPr>
          <w:del w:id="1230" w:author="Ana Martín Arribas" w:date="2023-06-08T12:25:00Z"/>
          <w:lang w:val="en-GB"/>
        </w:rPr>
      </w:pPr>
      <w:del w:id="1231" w:author="Ana Martín Arribas" w:date="2023-06-08T12:25:00Z">
        <w:r w:rsidDel="0095111A">
          <w:rPr>
            <w:lang w:val="en-GB"/>
          </w:rPr>
          <w:delText>Low temperature at drain pot B0LBA40 #2.</w:delText>
        </w:r>
      </w:del>
    </w:p>
    <w:p w14:paraId="7306B469" w14:textId="438BF5A3" w:rsidR="00630C84" w:rsidDel="0095111A" w:rsidRDefault="00630C84" w:rsidP="00814B8C">
      <w:pPr>
        <w:pStyle w:val="Prrafo"/>
        <w:numPr>
          <w:ilvl w:val="0"/>
          <w:numId w:val="7"/>
        </w:numPr>
        <w:rPr>
          <w:del w:id="1232" w:author="Ana Martín Arribas" w:date="2023-06-08T12:25:00Z"/>
          <w:lang w:val="en-GB"/>
        </w:rPr>
      </w:pPr>
      <w:del w:id="1233" w:author="Ana Martín Arribas" w:date="2023-06-08T12:25:00Z">
        <w:r w:rsidDel="0095111A">
          <w:rPr>
            <w:lang w:val="en-GB"/>
          </w:rPr>
          <w:delText>High pressure at attemperation control station inlet of Ejectors Attemperation Valve.</w:delText>
        </w:r>
      </w:del>
    </w:p>
    <w:p w14:paraId="63440DEA" w14:textId="2558B03F" w:rsidR="00630C84" w:rsidRPr="007D639C" w:rsidDel="0095111A" w:rsidRDefault="00630C84" w:rsidP="00814B8C">
      <w:pPr>
        <w:pStyle w:val="Prrafo"/>
        <w:numPr>
          <w:ilvl w:val="0"/>
          <w:numId w:val="7"/>
        </w:numPr>
        <w:rPr>
          <w:del w:id="1234" w:author="Ana Martín Arribas" w:date="2023-06-08T12:25:00Z"/>
          <w:lang w:val="en-GB"/>
        </w:rPr>
      </w:pPr>
      <w:del w:id="1235" w:author="Ana Martín Arribas" w:date="2023-06-08T12:25:00Z">
        <w:r w:rsidDel="0095111A">
          <w:rPr>
            <w:lang w:val="en-GB"/>
          </w:rPr>
          <w:delText>Low pressure at attemperation control station inlet of Ejectors Attemperation Valve.</w:delText>
        </w:r>
      </w:del>
    </w:p>
    <w:p w14:paraId="44D6A7E5" w14:textId="4DE4C7C7" w:rsidR="00630C84" w:rsidDel="0095111A" w:rsidRDefault="00630C84" w:rsidP="00814B8C">
      <w:pPr>
        <w:pStyle w:val="Prrafo"/>
        <w:numPr>
          <w:ilvl w:val="0"/>
          <w:numId w:val="7"/>
        </w:numPr>
        <w:rPr>
          <w:del w:id="1236" w:author="Ana Martín Arribas" w:date="2023-06-08T12:25:00Z"/>
          <w:lang w:val="en-GB"/>
        </w:rPr>
      </w:pPr>
      <w:del w:id="1237" w:author="Ana Martín Arribas" w:date="2023-06-08T12:25:00Z">
        <w:r w:rsidDel="0095111A">
          <w:rPr>
            <w:lang w:val="en-GB"/>
          </w:rPr>
          <w:delText>High pressure at outlet of Ejectors Attemperation Valve.</w:delText>
        </w:r>
      </w:del>
    </w:p>
    <w:p w14:paraId="79F3C684" w14:textId="5854FD22" w:rsidR="00630C84" w:rsidRPr="00024E4C" w:rsidDel="0095111A" w:rsidRDefault="00630C84" w:rsidP="00814B8C">
      <w:pPr>
        <w:pStyle w:val="Prrafo"/>
        <w:numPr>
          <w:ilvl w:val="0"/>
          <w:numId w:val="7"/>
        </w:numPr>
        <w:rPr>
          <w:del w:id="1238" w:author="Ana Martín Arribas" w:date="2023-06-08T12:25:00Z"/>
          <w:lang w:val="en-GB"/>
        </w:rPr>
      </w:pPr>
      <w:del w:id="1239" w:author="Ana Martín Arribas" w:date="2023-06-08T12:25:00Z">
        <w:r w:rsidDel="0095111A">
          <w:rPr>
            <w:lang w:val="en-GB"/>
          </w:rPr>
          <w:delText>High temperature at outlet of Ejectors Attemperation Valve.</w:delText>
        </w:r>
      </w:del>
    </w:p>
    <w:p w14:paraId="1813BD5A" w14:textId="7989BBA1" w:rsidR="00630C84" w:rsidRPr="007D639C" w:rsidDel="0095111A" w:rsidRDefault="00630C84" w:rsidP="00814B8C">
      <w:pPr>
        <w:pStyle w:val="Prrafo"/>
        <w:numPr>
          <w:ilvl w:val="0"/>
          <w:numId w:val="7"/>
        </w:numPr>
        <w:rPr>
          <w:del w:id="1240" w:author="Ana Martín Arribas" w:date="2023-06-08T12:25:00Z"/>
          <w:lang w:val="en-GB"/>
        </w:rPr>
      </w:pPr>
      <w:del w:id="1241" w:author="Ana Martín Arribas" w:date="2023-06-08T12:25:00Z">
        <w:r w:rsidDel="0095111A">
          <w:rPr>
            <w:lang w:val="en-GB"/>
          </w:rPr>
          <w:delText>Low pressure at outlet of Ejectors Attemperation Valve.</w:delText>
        </w:r>
      </w:del>
    </w:p>
    <w:p w14:paraId="4853E1DD" w14:textId="1BC7A8C7" w:rsidR="00630C84" w:rsidRPr="007D639C" w:rsidDel="0095111A" w:rsidRDefault="00630C84" w:rsidP="00814B8C">
      <w:pPr>
        <w:pStyle w:val="Prrafo"/>
        <w:numPr>
          <w:ilvl w:val="0"/>
          <w:numId w:val="7"/>
        </w:numPr>
        <w:rPr>
          <w:del w:id="1242" w:author="Ana Martín Arribas" w:date="2023-06-08T12:25:00Z"/>
          <w:lang w:val="en-GB"/>
        </w:rPr>
      </w:pPr>
      <w:del w:id="1243" w:author="Ana Martín Arribas" w:date="2023-06-08T12:25:00Z">
        <w:r w:rsidDel="0095111A">
          <w:rPr>
            <w:lang w:val="en-GB"/>
          </w:rPr>
          <w:delText>Low temperature at outlet of Ejectors Attemperation Valve.</w:delText>
        </w:r>
      </w:del>
    </w:p>
    <w:p w14:paraId="7EF0BFE2" w14:textId="59142581" w:rsidR="00024E4C" w:rsidDel="0095111A" w:rsidRDefault="00630C84" w:rsidP="00814B8C">
      <w:pPr>
        <w:pStyle w:val="Prrafo"/>
        <w:numPr>
          <w:ilvl w:val="0"/>
          <w:numId w:val="7"/>
        </w:numPr>
        <w:rPr>
          <w:del w:id="1244" w:author="Ana Martín Arribas" w:date="2023-06-08T12:25:00Z"/>
          <w:lang w:val="en-GB"/>
        </w:rPr>
      </w:pPr>
      <w:del w:id="1245" w:author="Ana Martín Arribas" w:date="2023-06-08T12:25:00Z">
        <w:r w:rsidDel="0095111A">
          <w:rPr>
            <w:lang w:val="en-GB"/>
          </w:rPr>
          <w:delText>High level at drain pot BHAD50.</w:delText>
        </w:r>
      </w:del>
    </w:p>
    <w:p w14:paraId="489C71D8" w14:textId="2838E947" w:rsidR="00630C84" w:rsidRPr="007D639C" w:rsidDel="0095111A" w:rsidRDefault="00630C84" w:rsidP="00814B8C">
      <w:pPr>
        <w:pStyle w:val="Prrafo"/>
        <w:numPr>
          <w:ilvl w:val="0"/>
          <w:numId w:val="7"/>
        </w:numPr>
        <w:rPr>
          <w:del w:id="1246" w:author="Ana Martín Arribas" w:date="2023-06-08T12:25:00Z"/>
          <w:lang w:val="en-GB"/>
        </w:rPr>
      </w:pPr>
      <w:del w:id="1247" w:author="Ana Martín Arribas" w:date="2023-06-08T12:25:00Z">
        <w:r w:rsidDel="0095111A">
          <w:rPr>
            <w:lang w:val="en-GB"/>
          </w:rPr>
          <w:delText>Low level at drain pot B1HAD50.</w:delText>
        </w:r>
      </w:del>
    </w:p>
    <w:p w14:paraId="61B4E0C1" w14:textId="153CA733" w:rsidR="00630C84" w:rsidDel="0095111A" w:rsidRDefault="00630C84" w:rsidP="00814B8C">
      <w:pPr>
        <w:pStyle w:val="Prrafo"/>
        <w:numPr>
          <w:ilvl w:val="0"/>
          <w:numId w:val="7"/>
        </w:numPr>
        <w:rPr>
          <w:del w:id="1248" w:author="Ana Martín Arribas" w:date="2023-06-08T12:25:00Z"/>
          <w:lang w:val="en-GB"/>
        </w:rPr>
      </w:pPr>
      <w:del w:id="1249" w:author="Ana Martín Arribas" w:date="2023-06-08T12:25:00Z">
        <w:r w:rsidDel="0095111A">
          <w:rPr>
            <w:lang w:val="en-GB"/>
          </w:rPr>
          <w:delText>High level at drain pot B2HAD50.</w:delText>
        </w:r>
      </w:del>
    </w:p>
    <w:p w14:paraId="64540A8D" w14:textId="02207DE9" w:rsidR="00630C84" w:rsidRPr="00630C84" w:rsidDel="0095111A" w:rsidRDefault="00630C84" w:rsidP="00814B8C">
      <w:pPr>
        <w:pStyle w:val="Prrafo"/>
        <w:numPr>
          <w:ilvl w:val="0"/>
          <w:numId w:val="7"/>
        </w:numPr>
        <w:rPr>
          <w:del w:id="1250" w:author="Ana Martín Arribas" w:date="2023-06-08T12:25:00Z"/>
          <w:lang w:val="en-GB"/>
        </w:rPr>
      </w:pPr>
      <w:del w:id="1251" w:author="Ana Martín Arribas" w:date="2023-06-08T12:25:00Z">
        <w:r w:rsidDel="0095111A">
          <w:rPr>
            <w:lang w:val="en-GB"/>
          </w:rPr>
          <w:delText>Low level at drain pot B2HAD50.</w:delText>
        </w:r>
      </w:del>
    </w:p>
    <w:p w14:paraId="0EA14F7D" w14:textId="67317EB3" w:rsidR="00A9144C" w:rsidRPr="001B22F4" w:rsidRDefault="00C44EDC">
      <w:pPr>
        <w:pPrChange w:id="1252" w:author="Ana Martín Arribas" w:date="2023-06-08T12:25:00Z">
          <w:pPr>
            <w:pStyle w:val="L-bala"/>
            <w:numPr>
              <w:numId w:val="0"/>
            </w:numPr>
            <w:tabs>
              <w:tab w:val="clear" w:pos="1134"/>
            </w:tabs>
            <w:spacing w:before="0" w:after="200" w:line="276" w:lineRule="auto"/>
            <w:ind w:left="0" w:firstLine="0"/>
            <w:jc w:val="left"/>
          </w:pPr>
        </w:pPrChange>
      </w:pPr>
      <w:r w:rsidRPr="001B22F4">
        <w:br w:type="page"/>
      </w:r>
    </w:p>
    <w:p w14:paraId="40C260AD" w14:textId="77777777" w:rsidR="00814B8C" w:rsidRPr="00E93720" w:rsidRDefault="00814B8C" w:rsidP="00814B8C">
      <w:pPr>
        <w:pStyle w:val="Ttulo1"/>
        <w:keepLines/>
        <w:spacing w:before="480" w:after="360"/>
      </w:pPr>
      <w:bookmarkStart w:id="1253" w:name="_Toc136709749"/>
      <w:bookmarkStart w:id="1254" w:name="_Toc136709750"/>
      <w:bookmarkStart w:id="1255" w:name="_Toc136709751"/>
      <w:bookmarkStart w:id="1256" w:name="_Toc136709752"/>
      <w:bookmarkStart w:id="1257" w:name="_Toc136709753"/>
      <w:bookmarkStart w:id="1258" w:name="_Toc136709754"/>
      <w:bookmarkStart w:id="1259" w:name="_Toc136709755"/>
      <w:bookmarkStart w:id="1260" w:name="_Toc136709756"/>
      <w:bookmarkStart w:id="1261" w:name="_Toc136709757"/>
      <w:bookmarkStart w:id="1262" w:name="_Toc136709758"/>
      <w:bookmarkStart w:id="1263" w:name="_Toc136709759"/>
      <w:bookmarkStart w:id="1264" w:name="_Toc136709760"/>
      <w:bookmarkStart w:id="1265" w:name="_Toc136709761"/>
      <w:bookmarkStart w:id="1266" w:name="_Toc136709762"/>
      <w:bookmarkStart w:id="1267" w:name="_Toc136709763"/>
      <w:bookmarkStart w:id="1268" w:name="_Toc136709764"/>
      <w:bookmarkStart w:id="1269" w:name="_Toc136709765"/>
      <w:bookmarkStart w:id="1270" w:name="_Toc136709766"/>
      <w:bookmarkStart w:id="1271" w:name="_Toc136709767"/>
      <w:bookmarkStart w:id="1272" w:name="_Toc136709768"/>
      <w:bookmarkStart w:id="1273" w:name="_Toc136709769"/>
      <w:bookmarkStart w:id="1274" w:name="_Toc136709770"/>
      <w:bookmarkStart w:id="1275" w:name="_Toc136709771"/>
      <w:bookmarkStart w:id="1276" w:name="_Toc136709772"/>
      <w:bookmarkStart w:id="1277" w:name="_Toc136709773"/>
      <w:bookmarkStart w:id="1278" w:name="_Toc480364590"/>
      <w:bookmarkStart w:id="1279" w:name="_Toc476214477"/>
      <w:bookmarkStart w:id="1280" w:name="_Toc419111988"/>
      <w:bookmarkStart w:id="1281" w:name="_Toc389462716"/>
      <w:bookmarkStart w:id="1282" w:name="_Toc94777930"/>
      <w:bookmarkStart w:id="1283" w:name="_Toc137119748"/>
      <w:bookmarkStart w:id="1284" w:name="_Toc309049965"/>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r w:rsidRPr="00E93720">
        <w:lastRenderedPageBreak/>
        <w:t>instrument and control</w:t>
      </w:r>
      <w:bookmarkEnd w:id="1278"/>
      <w:bookmarkEnd w:id="1279"/>
      <w:bookmarkEnd w:id="1280"/>
      <w:bookmarkEnd w:id="1281"/>
      <w:bookmarkEnd w:id="1282"/>
      <w:bookmarkEnd w:id="1283"/>
    </w:p>
    <w:p w14:paraId="7C03AA94" w14:textId="77777777" w:rsidR="00814B8C" w:rsidRPr="00E93720" w:rsidRDefault="00814B8C" w:rsidP="00814B8C">
      <w:pPr>
        <w:pStyle w:val="Ttulo2"/>
        <w:keepLines/>
        <w:tabs>
          <w:tab w:val="num" w:pos="1985"/>
        </w:tabs>
        <w:spacing w:before="480" w:after="360"/>
        <w:ind w:left="1985" w:hanging="1418"/>
      </w:pPr>
      <w:bookmarkStart w:id="1285" w:name="_Toc480364591"/>
      <w:bookmarkStart w:id="1286" w:name="_Toc476214478"/>
      <w:bookmarkStart w:id="1287" w:name="_Toc94777931"/>
      <w:bookmarkStart w:id="1288" w:name="_Toc137119749"/>
      <w:bookmarkEnd w:id="1284"/>
      <w:r w:rsidRPr="00E93720">
        <w:t>Operation Description</w:t>
      </w:r>
      <w:bookmarkEnd w:id="1285"/>
      <w:bookmarkEnd w:id="1286"/>
      <w:bookmarkEnd w:id="1287"/>
      <w:bookmarkEnd w:id="1288"/>
    </w:p>
    <w:p w14:paraId="59B2A848" w14:textId="77777777" w:rsidR="00814B8C" w:rsidRPr="007D639C" w:rsidRDefault="00814B8C" w:rsidP="00814B8C">
      <w:pPr>
        <w:pStyle w:val="Prrafo"/>
        <w:rPr>
          <w:lang w:val="en-GB"/>
        </w:rPr>
      </w:pPr>
      <w:r w:rsidRPr="007D639C">
        <w:rPr>
          <w:lang w:val="en-GB"/>
        </w:rPr>
        <w:t xml:space="preserve">The </w:t>
      </w:r>
      <w:r>
        <w:rPr>
          <w:lang w:val="en-GB"/>
        </w:rPr>
        <w:t>Main Steam, Extractions, Auxiliary Steam &amp; By-Pass System</w:t>
      </w:r>
      <w:r w:rsidRPr="007D639C">
        <w:rPr>
          <w:lang w:val="en-GB"/>
        </w:rPr>
        <w:t xml:space="preserve"> instrumentation is represented in the P&amp;ID (NPE7-EAI-41XX-XXX-PD-XA-000010).</w:t>
      </w:r>
    </w:p>
    <w:p w14:paraId="33B3F8E3" w14:textId="752EDD42" w:rsidR="00814B8C" w:rsidRPr="00990FB1" w:rsidRDefault="00814B8C" w:rsidP="00814B8C">
      <w:pPr>
        <w:pStyle w:val="Prrafo"/>
        <w:rPr>
          <w:lang w:val="en-GB"/>
        </w:rPr>
      </w:pPr>
      <w:r w:rsidRPr="00990FB1">
        <w:rPr>
          <w:lang w:val="en-GB"/>
        </w:rPr>
        <w:t xml:space="preserve">The system instrumentation is shown in P&amp;ID No. NPE7-EAI-41XX-XXX-PD-XA-000002, “P&amp;ID Main Steam, Extractions, Auxiliary Steam &amp; Bypass System” </w:t>
      </w:r>
    </w:p>
    <w:p w14:paraId="1A5FDF87" w14:textId="77777777" w:rsidR="00814B8C" w:rsidRPr="00990FB1" w:rsidRDefault="00814B8C" w:rsidP="00814B8C">
      <w:pPr>
        <w:pStyle w:val="Prrafo"/>
        <w:rPr>
          <w:lang w:val="en-GB"/>
        </w:rPr>
      </w:pPr>
      <w:r w:rsidRPr="00990FB1">
        <w:rPr>
          <w:lang w:val="en-GB"/>
        </w:rPr>
        <w:t>The system control diagram, document No. NPE7-EAI-41XX-XXX-PP-XA-007604, “Main Steam, Extractions Auxiliary Steam &amp; By-Pass System - Control Logic Diagrams”, details the control, protections and automatic devices of the system and includes a block diagram with hierarchical control structure level, so all the conditions to ensure that the system will start up automatically must be fulfilled.</w:t>
      </w:r>
    </w:p>
    <w:p w14:paraId="6B0F0752" w14:textId="77777777" w:rsidR="00814B8C" w:rsidRPr="00990FB1" w:rsidRDefault="00814B8C" w:rsidP="00814B8C">
      <w:pPr>
        <w:pStyle w:val="Prrafo"/>
        <w:rPr>
          <w:lang w:val="en-GB"/>
        </w:rPr>
      </w:pPr>
      <w:r w:rsidRPr="00990FB1">
        <w:rPr>
          <w:lang w:val="en-GB"/>
        </w:rPr>
        <w:t>The system can also be controlled from the lower hierarchical levels, actuating directly on the different drives. All drives are monitored and controlled from the operating displays (Human Machine Interfaces or HMI) of the operating stations of the Distributed Control System (DCS) installed in the Central Control Room (CCR).</w:t>
      </w:r>
    </w:p>
    <w:p w14:paraId="3A98C75B" w14:textId="77777777" w:rsidR="00814B8C" w:rsidRPr="00990FB1" w:rsidRDefault="00814B8C" w:rsidP="00814B8C">
      <w:pPr>
        <w:pStyle w:val="Prrafo"/>
        <w:rPr>
          <w:lang w:val="en-GB"/>
        </w:rPr>
      </w:pPr>
      <w:r w:rsidRPr="00990FB1">
        <w:rPr>
          <w:lang w:val="en-GB"/>
        </w:rPr>
        <w:t>In order to control and supervise the regulating stations, the system includes Automatic-Manual Operating stations (A/M stations), used by the operator to select the control mode (automatic or manual), modify the setpoints and actuate manually on the demand to the final control element.</w:t>
      </w:r>
    </w:p>
    <w:p w14:paraId="1224BD90" w14:textId="77777777" w:rsidR="00814B8C" w:rsidRPr="00990FB1" w:rsidRDefault="00814B8C" w:rsidP="00814B8C">
      <w:pPr>
        <w:pStyle w:val="Prrafo"/>
        <w:rPr>
          <w:lang w:val="en-GB"/>
        </w:rPr>
      </w:pPr>
      <w:r w:rsidRPr="00990FB1">
        <w:rPr>
          <w:lang w:val="en-GB"/>
        </w:rPr>
        <w:t>In order to actuate upon the different parameters, the A/M station is equipped with auto-manual push buttons.</w:t>
      </w:r>
    </w:p>
    <w:p w14:paraId="2688E613" w14:textId="77777777" w:rsidR="00814B8C" w:rsidRPr="00990FB1" w:rsidRDefault="00814B8C" w:rsidP="00814B8C">
      <w:pPr>
        <w:pStyle w:val="Prrafo"/>
        <w:rPr>
          <w:lang w:val="en-GB"/>
        </w:rPr>
      </w:pPr>
      <w:r w:rsidRPr="00990FB1">
        <w:rPr>
          <w:lang w:val="en-GB"/>
        </w:rPr>
        <w:t>When a group or equipment item is in automatic mode, it is not possible to control it from the control faceplate located on the operating screen of each system, and it will only follow the automatic orders from a higher hierarchical level.</w:t>
      </w:r>
    </w:p>
    <w:p w14:paraId="6CEF398C" w14:textId="77777777" w:rsidR="00814B8C" w:rsidRPr="00990FB1" w:rsidRDefault="00814B8C" w:rsidP="00814B8C">
      <w:pPr>
        <w:pStyle w:val="Prrafo"/>
        <w:rPr>
          <w:lang w:val="en-GB"/>
        </w:rPr>
      </w:pPr>
      <w:r w:rsidRPr="00990FB1">
        <w:rPr>
          <w:lang w:val="en-GB"/>
        </w:rPr>
        <w:t>When a group or equipment item is in manual mode, the operator has the responsibility of the control. The group or equipment ignores any automatic order received from higher hierarchical levels and the control must be done, by the operator, from the control faceplate located on the operating screen of each system.</w:t>
      </w:r>
    </w:p>
    <w:p w14:paraId="307F971D" w14:textId="77777777" w:rsidR="00814B8C" w:rsidRPr="00E93720" w:rsidRDefault="00814B8C" w:rsidP="00814B8C">
      <w:pPr>
        <w:pStyle w:val="Prrafo"/>
      </w:pPr>
      <w:r w:rsidRPr="00990FB1">
        <w:rPr>
          <w:lang w:val="en-GB"/>
        </w:rPr>
        <w:t xml:space="preserve">Whatever will be the control mode, the necessary startup permissives, protections and interlocks shall be programmed into the control system to prevent any type of actuation that could cause any damage to the system equipment or dependent systems. Any equipment, whose actuation depends on a measurement’s value, will be immediately rejected to manual if that measurement turns to bad quality status. The plant operator will be warned by the corresponding alarm to solve the problem. </w:t>
      </w:r>
      <w:r w:rsidRPr="00E93720">
        <w:t>In that way equipment improper actuations are prevented.</w:t>
      </w:r>
    </w:p>
    <w:p w14:paraId="29D4F2B4" w14:textId="77777777" w:rsidR="00814B8C" w:rsidRPr="00E93720" w:rsidRDefault="00814B8C" w:rsidP="00814B8C">
      <w:pPr>
        <w:pStyle w:val="Ttulo3"/>
        <w:keepLines/>
        <w:spacing w:before="480" w:after="360"/>
      </w:pPr>
      <w:bookmarkStart w:id="1289" w:name="_Toc54344852"/>
      <w:bookmarkStart w:id="1290" w:name="_Toc480364592"/>
      <w:bookmarkStart w:id="1291" w:name="_Toc476214479"/>
      <w:bookmarkStart w:id="1292" w:name="_Toc94777932"/>
      <w:bookmarkStart w:id="1293" w:name="_Toc137119750"/>
      <w:bookmarkEnd w:id="1289"/>
      <w:r w:rsidRPr="00E93720">
        <w:lastRenderedPageBreak/>
        <w:t>Normal Operation</w:t>
      </w:r>
      <w:bookmarkEnd w:id="1290"/>
      <w:bookmarkEnd w:id="1291"/>
      <w:bookmarkEnd w:id="1292"/>
      <w:bookmarkEnd w:id="1293"/>
    </w:p>
    <w:p w14:paraId="696F9B96" w14:textId="77777777" w:rsidR="00814B8C" w:rsidRPr="00990FB1" w:rsidRDefault="00814B8C" w:rsidP="00814B8C">
      <w:pPr>
        <w:pStyle w:val="Prrafo"/>
        <w:rPr>
          <w:lang w:val="en-GB"/>
        </w:rPr>
      </w:pPr>
      <w:r w:rsidRPr="00990FB1">
        <w:rPr>
          <w:lang w:val="en-GB"/>
        </w:rPr>
        <w:t>During normal operation, the Drain Pot valves will be closed and in auto.</w:t>
      </w:r>
    </w:p>
    <w:p w14:paraId="79B0AC2B" w14:textId="77777777" w:rsidR="00814B8C" w:rsidRPr="00990FB1" w:rsidRDefault="00814B8C" w:rsidP="00814B8C">
      <w:pPr>
        <w:pStyle w:val="Prrafo"/>
        <w:rPr>
          <w:lang w:val="en-GB"/>
        </w:rPr>
      </w:pPr>
      <w:r w:rsidRPr="00990FB1">
        <w:rPr>
          <w:lang w:val="en-GB"/>
        </w:rPr>
        <w:t>The isolation valves from the boilers will be opened and the Bypass valves will be closed.</w:t>
      </w:r>
    </w:p>
    <w:p w14:paraId="09C9F64B" w14:textId="77777777" w:rsidR="00814B8C" w:rsidRPr="00990FB1" w:rsidRDefault="00814B8C" w:rsidP="00814B8C">
      <w:pPr>
        <w:pStyle w:val="Prrafo"/>
        <w:rPr>
          <w:lang w:val="en-GB"/>
        </w:rPr>
      </w:pPr>
      <w:r w:rsidRPr="00990FB1">
        <w:rPr>
          <w:lang w:val="en-GB"/>
        </w:rPr>
        <w:t xml:space="preserve">The steam generated by the Boilers will be driven to the Steam turbine (ST). </w:t>
      </w:r>
    </w:p>
    <w:p w14:paraId="23FA5AB6" w14:textId="77777777" w:rsidR="00814B8C" w:rsidRPr="00990FB1" w:rsidRDefault="00814B8C" w:rsidP="00814B8C">
      <w:pPr>
        <w:pStyle w:val="Prrafo"/>
        <w:rPr>
          <w:lang w:val="en-GB"/>
        </w:rPr>
      </w:pPr>
      <w:r w:rsidRPr="00990FB1">
        <w:rPr>
          <w:lang w:val="en-GB"/>
        </w:rPr>
        <w:t>For more detail, see section 4.2.1., Analogue Control and Regulation.</w:t>
      </w:r>
    </w:p>
    <w:p w14:paraId="5676CC30" w14:textId="77777777" w:rsidR="00814B8C" w:rsidRPr="00E93720" w:rsidRDefault="00814B8C" w:rsidP="00814B8C">
      <w:pPr>
        <w:pStyle w:val="Ttulo3"/>
        <w:keepLines/>
        <w:spacing w:before="480" w:after="360"/>
      </w:pPr>
      <w:bookmarkStart w:id="1294" w:name="_Toc480364593"/>
      <w:bookmarkStart w:id="1295" w:name="_Toc476214480"/>
      <w:bookmarkStart w:id="1296" w:name="_Toc94777933"/>
      <w:bookmarkStart w:id="1297" w:name="_Toc137119751"/>
      <w:r w:rsidRPr="00E93720">
        <w:t>Start-Up</w:t>
      </w:r>
      <w:bookmarkEnd w:id="1294"/>
      <w:bookmarkEnd w:id="1295"/>
      <w:bookmarkEnd w:id="1296"/>
      <w:bookmarkEnd w:id="1297"/>
    </w:p>
    <w:p w14:paraId="26841FA3" w14:textId="77777777" w:rsidR="00814B8C" w:rsidRPr="00990FB1" w:rsidRDefault="00814B8C" w:rsidP="00814B8C">
      <w:pPr>
        <w:pStyle w:val="Prrafo"/>
        <w:rPr>
          <w:lang w:val="en-GB"/>
        </w:rPr>
      </w:pPr>
      <w:r w:rsidRPr="00990FB1">
        <w:rPr>
          <w:lang w:val="en-GB"/>
        </w:rPr>
        <w:t>During the start-up, the Drain Pot valves will open to evacuate the condensate created during warm up of the lines.</w:t>
      </w:r>
    </w:p>
    <w:p w14:paraId="35BE6DA8" w14:textId="77777777" w:rsidR="00814B8C" w:rsidRPr="00FA426A" w:rsidRDefault="00814B8C" w:rsidP="00814B8C">
      <w:pPr>
        <w:pStyle w:val="Prrafo"/>
        <w:rPr>
          <w:lang w:val="en-US"/>
        </w:rPr>
      </w:pPr>
      <w:r w:rsidRPr="00990FB1">
        <w:rPr>
          <w:lang w:val="en-GB"/>
        </w:rPr>
        <w:t>As the pressure increases, the Bypass Control Valves drive the steam to the condenser, always according with the starting curves of the</w:t>
      </w:r>
      <w:r w:rsidRPr="00FA426A">
        <w:rPr>
          <w:lang w:val="en-US"/>
        </w:rPr>
        <w:t xml:space="preserve"> Boilers and Steam Turbine</w:t>
      </w:r>
      <w:r>
        <w:rPr>
          <w:lang w:val="en-US"/>
        </w:rPr>
        <w:t>.</w:t>
      </w:r>
    </w:p>
    <w:p w14:paraId="65819DC5" w14:textId="77777777" w:rsidR="00814B8C" w:rsidRPr="00E93720" w:rsidRDefault="00814B8C" w:rsidP="00814B8C">
      <w:pPr>
        <w:pStyle w:val="Prrafo"/>
        <w:rPr>
          <w:lang w:val="en-US"/>
        </w:rPr>
      </w:pPr>
      <w:r w:rsidRPr="00FA426A">
        <w:rPr>
          <w:lang w:val="en-US"/>
        </w:rPr>
        <w:t>Once the Steam Turbine Floor Pressure setpoint is reached, the steam turbine will start to admit the generated steam and Bypass Control Valves will close.</w:t>
      </w:r>
    </w:p>
    <w:p w14:paraId="388E834E" w14:textId="77777777" w:rsidR="00814B8C" w:rsidRPr="00E93720" w:rsidRDefault="00814B8C" w:rsidP="00814B8C">
      <w:pPr>
        <w:pStyle w:val="Ttulo3"/>
        <w:keepLines/>
        <w:spacing w:before="480" w:after="360"/>
      </w:pPr>
      <w:bookmarkStart w:id="1298" w:name="_Toc480364594"/>
      <w:bookmarkStart w:id="1299" w:name="_Toc476214481"/>
      <w:bookmarkStart w:id="1300" w:name="_Toc94777934"/>
      <w:bookmarkStart w:id="1301" w:name="_Toc137119752"/>
      <w:r w:rsidRPr="00E93720">
        <w:t>Shutdown</w:t>
      </w:r>
      <w:bookmarkEnd w:id="1298"/>
      <w:bookmarkEnd w:id="1299"/>
      <w:bookmarkEnd w:id="1300"/>
      <w:bookmarkEnd w:id="1301"/>
    </w:p>
    <w:p w14:paraId="4E502106" w14:textId="77777777" w:rsidR="00814B8C" w:rsidRPr="00990FB1" w:rsidRDefault="00814B8C" w:rsidP="00814B8C">
      <w:pPr>
        <w:pStyle w:val="Prrafo"/>
        <w:rPr>
          <w:lang w:val="en-GB"/>
        </w:rPr>
      </w:pPr>
      <w:r w:rsidRPr="00990FB1">
        <w:rPr>
          <w:lang w:val="en-GB"/>
        </w:rPr>
        <w:t>Boilers steam generation and ST load will decrease gradually until the value is lower enough to open the ST generator circuit breaker.</w:t>
      </w:r>
    </w:p>
    <w:p w14:paraId="730FCD46" w14:textId="1BE9B7AC" w:rsidR="00814B8C" w:rsidRPr="00990FB1" w:rsidRDefault="00814B8C" w:rsidP="00814B8C">
      <w:pPr>
        <w:pStyle w:val="Prrafo"/>
        <w:rPr>
          <w:lang w:val="en-GB"/>
        </w:rPr>
      </w:pPr>
      <w:r w:rsidRPr="00990FB1">
        <w:rPr>
          <w:lang w:val="en-GB"/>
        </w:rPr>
        <w:t>At this point, the Bypass Control Valves will be in charge to regulate pressure in the lines, keeping the lines pressurized.</w:t>
      </w:r>
    </w:p>
    <w:p w14:paraId="1B20603B" w14:textId="77777777" w:rsidR="00990FB1" w:rsidRPr="000C3A76" w:rsidRDefault="00990FB1" w:rsidP="00814B8C">
      <w:pPr>
        <w:pStyle w:val="Prrafo"/>
        <w:rPr>
          <w:lang w:val="en-GB"/>
          <w:rPrChange w:id="1302" w:author="Ana Martín Arribas [2]" w:date="2023-05-29T10:14:00Z">
            <w:rPr/>
          </w:rPrChange>
        </w:rPr>
      </w:pPr>
    </w:p>
    <w:p w14:paraId="7037F5A2" w14:textId="666AF71D" w:rsidR="00990FB1" w:rsidRPr="000C3A76" w:rsidRDefault="00990FB1" w:rsidP="00990FB1">
      <w:pPr>
        <w:spacing w:before="0" w:after="200" w:line="276" w:lineRule="auto"/>
        <w:jc w:val="left"/>
        <w:rPr>
          <w:lang w:val="en-GB"/>
          <w:rPrChange w:id="1303" w:author="Ana Martín Arribas [2]" w:date="2023-05-29T10:14:00Z">
            <w:rPr/>
          </w:rPrChange>
        </w:rPr>
      </w:pPr>
      <w:r w:rsidRPr="000C3A76">
        <w:rPr>
          <w:lang w:val="en-GB"/>
          <w:rPrChange w:id="1304" w:author="Ana Martín Arribas [2]" w:date="2023-05-29T10:14:00Z">
            <w:rPr/>
          </w:rPrChange>
        </w:rPr>
        <w:br w:type="page"/>
      </w:r>
    </w:p>
    <w:p w14:paraId="4042FE6D" w14:textId="77777777" w:rsidR="00814B8C" w:rsidRDefault="00814B8C" w:rsidP="00814B8C">
      <w:pPr>
        <w:pStyle w:val="Ttulo2"/>
        <w:keepLines/>
        <w:tabs>
          <w:tab w:val="num" w:pos="1985"/>
        </w:tabs>
        <w:spacing w:before="480" w:after="360"/>
        <w:ind w:left="1985" w:hanging="1418"/>
      </w:pPr>
      <w:bookmarkStart w:id="1305" w:name="_Toc480364595"/>
      <w:bookmarkStart w:id="1306" w:name="_Toc476214482"/>
      <w:bookmarkStart w:id="1307" w:name="_Toc94777935"/>
      <w:bookmarkStart w:id="1308" w:name="_Toc137119753"/>
      <w:r w:rsidRPr="00E93720">
        <w:lastRenderedPageBreak/>
        <w:t>Instrumentation and Control</w:t>
      </w:r>
      <w:bookmarkEnd w:id="1305"/>
      <w:bookmarkEnd w:id="1306"/>
      <w:bookmarkEnd w:id="1307"/>
      <w:bookmarkEnd w:id="1308"/>
    </w:p>
    <w:p w14:paraId="65276926" w14:textId="24EC2BF6" w:rsidR="00814B8C" w:rsidRDefault="00814B8C" w:rsidP="00814B8C">
      <w:pPr>
        <w:pStyle w:val="Ttulo3"/>
        <w:keepLines/>
        <w:spacing w:before="480" w:after="360"/>
        <w:rPr>
          <w:ins w:id="1309" w:author="Ana Martín Arribas" w:date="2023-05-28T16:45:00Z"/>
          <w:highlight w:val="yellow"/>
        </w:rPr>
      </w:pPr>
      <w:bookmarkStart w:id="1310" w:name="_Toc137119754"/>
      <w:r w:rsidRPr="00990FB1">
        <w:rPr>
          <w:highlight w:val="yellow"/>
        </w:rPr>
        <w:t>Main Steam</w:t>
      </w:r>
      <w:bookmarkEnd w:id="1310"/>
    </w:p>
    <w:p w14:paraId="135F32D8" w14:textId="7E461C3E" w:rsidR="00990FB1" w:rsidRPr="00990FB1" w:rsidDel="00B709CC" w:rsidRDefault="00990FB1">
      <w:pPr>
        <w:pStyle w:val="Prrafo"/>
        <w:rPr>
          <w:del w:id="1311" w:author="Ana Martín Arribas" w:date="2023-06-03T18:28:00Z"/>
          <w:highlight w:val="yellow"/>
          <w:rPrChange w:id="1312" w:author="Ana Martín Arribas" w:date="2023-05-28T16:45:00Z">
            <w:rPr>
              <w:del w:id="1313" w:author="Ana Martín Arribas" w:date="2023-06-03T18:28:00Z"/>
              <w:highlight w:val="yellow"/>
            </w:rPr>
          </w:rPrChange>
        </w:rPr>
        <w:pPrChange w:id="1314" w:author="Ana Martín Arribas" w:date="2023-05-28T16:45:00Z">
          <w:pPr>
            <w:pStyle w:val="Ttulo3"/>
            <w:keepLines/>
            <w:spacing w:before="480" w:after="360"/>
          </w:pPr>
        </w:pPrChange>
      </w:pPr>
    </w:p>
    <w:p w14:paraId="33F9B092" w14:textId="77777777" w:rsidR="00814B8C" w:rsidRDefault="00814B8C" w:rsidP="00814B8C">
      <w:pPr>
        <w:pStyle w:val="Ttulo4"/>
        <w:keepLines/>
        <w:tabs>
          <w:tab w:val="clear" w:pos="851"/>
        </w:tabs>
        <w:spacing w:before="480" w:after="360"/>
      </w:pPr>
      <w:bookmarkStart w:id="1315" w:name="_Toc480364596"/>
      <w:bookmarkStart w:id="1316" w:name="_Toc476214483"/>
      <w:bookmarkStart w:id="1317" w:name="_Toc94777936"/>
      <w:r w:rsidRPr="00E93720">
        <w:t>Analogue Control and Regulation</w:t>
      </w:r>
      <w:bookmarkEnd w:id="1315"/>
      <w:bookmarkEnd w:id="1316"/>
      <w:bookmarkEnd w:id="1317"/>
    </w:p>
    <w:p w14:paraId="0CF79BBF" w14:textId="77777777" w:rsidR="00814B8C" w:rsidRPr="00990FB1" w:rsidRDefault="00814B8C" w:rsidP="00814B8C">
      <w:pPr>
        <w:pStyle w:val="Prrafo"/>
        <w:rPr>
          <w:lang w:val="en-GB"/>
        </w:rPr>
      </w:pPr>
      <w:r w:rsidRPr="00990FB1">
        <w:rPr>
          <w:lang w:val="en-GB"/>
        </w:rPr>
        <w:t>There is no analogue control and regulation in this sheet.</w:t>
      </w:r>
    </w:p>
    <w:p w14:paraId="121EA589" w14:textId="77777777" w:rsidR="00814B8C" w:rsidRDefault="00814B8C" w:rsidP="00814B8C">
      <w:pPr>
        <w:pStyle w:val="Ttulo4"/>
        <w:keepLines/>
        <w:tabs>
          <w:tab w:val="clear" w:pos="851"/>
        </w:tabs>
        <w:spacing w:before="480" w:after="360"/>
      </w:pPr>
      <w:r w:rsidRPr="00E93720">
        <w:t>Logic Control and Protections</w:t>
      </w:r>
    </w:p>
    <w:p w14:paraId="3CC1469F" w14:textId="77777777" w:rsidR="00814B8C" w:rsidRDefault="00814B8C" w:rsidP="00814B8C">
      <w:pPr>
        <w:pStyle w:val="Ttulo5"/>
        <w:keepNext/>
        <w:keepLines/>
        <w:spacing w:before="480" w:after="360"/>
      </w:pPr>
      <w:r>
        <w:t>Boiler #1 Main</w:t>
      </w:r>
      <w:r w:rsidRPr="00D238D3">
        <w:t xml:space="preserve"> Steam </w:t>
      </w:r>
      <w:r>
        <w:t>isolation MOV B1LBA10AA301</w:t>
      </w:r>
    </w:p>
    <w:p w14:paraId="5DBF1109"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boiler #1 main steam header</w:t>
      </w:r>
      <w:r w:rsidRPr="00E93720">
        <w:rPr>
          <w:lang w:val="en-US"/>
        </w:rPr>
        <w:t>.</w:t>
      </w:r>
    </w:p>
    <w:p w14:paraId="05FD66DB" w14:textId="61AF7DC2" w:rsidR="00814B8C" w:rsidDel="005214CA" w:rsidRDefault="00814B8C">
      <w:pPr>
        <w:pStyle w:val="L-bala"/>
        <w:rPr>
          <w:del w:id="1318" w:author="Unknown"/>
          <w:lang w:val="en-US"/>
        </w:rPr>
        <w:pPrChange w:id="1319" w:author="Ana Martín Arribas" w:date="2023-06-05T12:42:00Z">
          <w:pPr>
            <w:pStyle w:val="L-guin"/>
            <w:numPr>
              <w:numId w:val="0"/>
            </w:numPr>
            <w:tabs>
              <w:tab w:val="clear" w:pos="1701"/>
            </w:tabs>
            <w:ind w:left="708" w:firstLine="0"/>
          </w:pPr>
        </w:pPrChange>
      </w:pPr>
      <w:r w:rsidRPr="00E93720">
        <w:t>Opening</w:t>
      </w:r>
      <w:r w:rsidRPr="00E93720">
        <w:rPr>
          <w:lang w:val="en-US"/>
        </w:rPr>
        <w:t xml:space="preserve"> </w:t>
      </w:r>
      <w:r w:rsidRPr="00E93720">
        <w:t xml:space="preserve">and closing </w:t>
      </w:r>
      <w:r w:rsidRPr="00E93720">
        <w:rPr>
          <w:lang w:val="en-US"/>
        </w:rPr>
        <w:t>conditions</w:t>
      </w:r>
    </w:p>
    <w:p w14:paraId="2478673A" w14:textId="77777777" w:rsidR="005214CA" w:rsidRPr="00E93720" w:rsidRDefault="005214CA">
      <w:pPr>
        <w:pStyle w:val="L-bala"/>
        <w:rPr>
          <w:ins w:id="1320" w:author="Ana Martín Arribas" w:date="2023-06-05T12:42:00Z"/>
          <w:lang w:val="en-US"/>
        </w:rPr>
      </w:pPr>
    </w:p>
    <w:p w14:paraId="655F9834" w14:textId="47330696" w:rsidR="00814B8C" w:rsidRPr="00E93720" w:rsidRDefault="00814B8C">
      <w:pPr>
        <w:pStyle w:val="L-bala"/>
        <w:numPr>
          <w:ilvl w:val="0"/>
          <w:numId w:val="0"/>
        </w:numPr>
        <w:ind w:left="1134"/>
        <w:pPrChange w:id="1321" w:author="Ana Martín Arribas" w:date="2023-06-05T12:42:00Z">
          <w:pPr>
            <w:pStyle w:val="L-guin"/>
            <w:numPr>
              <w:numId w:val="0"/>
            </w:numPr>
            <w:tabs>
              <w:tab w:val="clear" w:pos="1701"/>
            </w:tabs>
            <w:ind w:left="708" w:firstLine="0"/>
          </w:pPr>
        </w:pPrChange>
      </w:pPr>
      <w:r>
        <w:t>The valve is operated manually. It will not be allowed to close if the steam turbine is operating</w:t>
      </w:r>
    </w:p>
    <w:p w14:paraId="1F5EE905" w14:textId="07204EE7" w:rsidR="00814B8C" w:rsidDel="005214CA" w:rsidRDefault="00814B8C">
      <w:pPr>
        <w:pStyle w:val="L-bala"/>
        <w:rPr>
          <w:del w:id="1322" w:author="Ana Martín Arribas" w:date="2023-06-05T12:41:00Z"/>
        </w:rPr>
        <w:pPrChange w:id="1323" w:author="Ana Martín Arribas" w:date="2023-06-05T12:41:00Z">
          <w:pPr>
            <w:pStyle w:val="L-bala"/>
            <w:numPr>
              <w:numId w:val="0"/>
            </w:numPr>
            <w:tabs>
              <w:tab w:val="clear" w:pos="1134"/>
            </w:tabs>
            <w:ind w:left="567" w:firstLine="0"/>
          </w:pPr>
        </w:pPrChange>
      </w:pPr>
      <w:r>
        <w:t>Forced open</w:t>
      </w:r>
    </w:p>
    <w:p w14:paraId="7D7F994E" w14:textId="77777777" w:rsidR="005214CA" w:rsidRDefault="005214CA" w:rsidP="00814B8C">
      <w:pPr>
        <w:pStyle w:val="L-bala"/>
        <w:rPr>
          <w:ins w:id="1324" w:author="Ana Martín Arribas" w:date="2023-06-05T12:41:00Z"/>
        </w:rPr>
      </w:pPr>
    </w:p>
    <w:p w14:paraId="171E2E66" w14:textId="77777777" w:rsidR="00814B8C" w:rsidRDefault="00814B8C">
      <w:pPr>
        <w:pStyle w:val="L-bala"/>
        <w:numPr>
          <w:ilvl w:val="0"/>
          <w:numId w:val="0"/>
        </w:numPr>
        <w:ind w:left="1134"/>
        <w:pPrChange w:id="1325" w:author="Ana Martín Arribas" w:date="2023-06-05T12:41:00Z">
          <w:pPr>
            <w:pStyle w:val="L-bala"/>
            <w:numPr>
              <w:numId w:val="0"/>
            </w:numPr>
            <w:tabs>
              <w:tab w:val="clear" w:pos="1134"/>
            </w:tabs>
            <w:ind w:left="567" w:firstLine="0"/>
          </w:pPr>
        </w:pPrChange>
      </w:pPr>
      <w:r>
        <w:t>The valve is not forced to open.</w:t>
      </w:r>
    </w:p>
    <w:p w14:paraId="1FA1D8FA" w14:textId="77777777" w:rsidR="005214CA" w:rsidRDefault="00814B8C">
      <w:pPr>
        <w:pStyle w:val="L-bala"/>
        <w:rPr>
          <w:ins w:id="1326" w:author="Ana Martín Arribas" w:date="2023-06-05T12:41:00Z"/>
        </w:rPr>
        <w:pPrChange w:id="1327" w:author="Ana Martín Arribas" w:date="2023-06-05T12:41:00Z">
          <w:pPr>
            <w:pStyle w:val="Prrafo"/>
          </w:pPr>
        </w:pPrChange>
      </w:pPr>
      <w:r>
        <w:t>Forced clos</w:t>
      </w:r>
      <w:ins w:id="1328" w:author="Ana Martín Arribas" w:date="2023-06-05T12:41:00Z">
        <w:r w:rsidR="005214CA">
          <w:t>e</w:t>
        </w:r>
      </w:ins>
    </w:p>
    <w:p w14:paraId="7BE6C0C3" w14:textId="05FEEB9F" w:rsidR="00814B8C" w:rsidRPr="00D238D3" w:rsidDel="005214CA" w:rsidRDefault="00814B8C">
      <w:pPr>
        <w:pStyle w:val="L-bala"/>
        <w:numPr>
          <w:ilvl w:val="0"/>
          <w:numId w:val="0"/>
        </w:numPr>
        <w:ind w:left="1134"/>
        <w:rPr>
          <w:del w:id="1329" w:author="Ana Martín Arribas" w:date="2023-06-05T12:41:00Z"/>
        </w:rPr>
        <w:pPrChange w:id="1330" w:author="Ana Martín Arribas" w:date="2023-06-05T12:41:00Z">
          <w:pPr>
            <w:pStyle w:val="L-bala"/>
          </w:pPr>
        </w:pPrChange>
      </w:pPr>
      <w:del w:id="1331" w:author="Ana Martín Arribas" w:date="2023-06-05T12:41:00Z">
        <w:r w:rsidDel="005214CA">
          <w:delText>e</w:delText>
        </w:r>
      </w:del>
    </w:p>
    <w:p w14:paraId="5E7E0481" w14:textId="77777777" w:rsidR="00814B8C" w:rsidRPr="0095111A" w:rsidRDefault="00814B8C">
      <w:pPr>
        <w:pStyle w:val="L-bala"/>
        <w:numPr>
          <w:ilvl w:val="0"/>
          <w:numId w:val="0"/>
        </w:numPr>
        <w:ind w:left="1134"/>
        <w:pPrChange w:id="1332" w:author="Ana Martín Arribas" w:date="2023-06-05T12:41:00Z">
          <w:pPr>
            <w:pStyle w:val="Prrafo"/>
          </w:pPr>
        </w:pPrChange>
      </w:pPr>
      <w:r w:rsidRPr="0095111A">
        <w:t>The valve is not forced to close</w:t>
      </w:r>
    </w:p>
    <w:p w14:paraId="237FB8E2" w14:textId="0B3F0957" w:rsidR="00814B8C" w:rsidRDefault="00814B8C" w:rsidP="00814B8C">
      <w:pPr>
        <w:pStyle w:val="Ttulo5"/>
        <w:keepNext/>
        <w:keepLines/>
        <w:spacing w:before="480" w:after="360"/>
      </w:pPr>
      <w:r>
        <w:t>Boiler #2 Main</w:t>
      </w:r>
      <w:r w:rsidRPr="00D238D3">
        <w:t xml:space="preserve"> Steam </w:t>
      </w:r>
      <w:r>
        <w:t>isolation MOV B2LBA</w:t>
      </w:r>
      <w:ins w:id="1333" w:author="Ana Martín Arribas" w:date="2023-06-05T12:41:00Z">
        <w:r w:rsidR="005214CA">
          <w:t>1</w:t>
        </w:r>
      </w:ins>
      <w:del w:id="1334" w:author="Ana Martín Arribas" w:date="2023-06-05T12:41:00Z">
        <w:r w:rsidDel="005214CA">
          <w:delText>2</w:delText>
        </w:r>
      </w:del>
      <w:r>
        <w:t>0AA301</w:t>
      </w:r>
    </w:p>
    <w:p w14:paraId="75E47EC7"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boiler #2 main steam header</w:t>
      </w:r>
      <w:r w:rsidRPr="00E93720">
        <w:rPr>
          <w:lang w:val="en-US"/>
        </w:rPr>
        <w:t>.</w:t>
      </w:r>
    </w:p>
    <w:p w14:paraId="59E09FD6" w14:textId="5733F9E4" w:rsidR="00814B8C" w:rsidDel="005214CA" w:rsidRDefault="00814B8C">
      <w:pPr>
        <w:pStyle w:val="L-bala"/>
        <w:rPr>
          <w:del w:id="1335" w:author="Unknown"/>
          <w:lang w:val="en-US"/>
        </w:rPr>
        <w:pPrChange w:id="1336" w:author="Ana Martín Arribas" w:date="2023-06-05T12:42:00Z">
          <w:pPr>
            <w:pStyle w:val="L-guin"/>
            <w:numPr>
              <w:numId w:val="0"/>
            </w:numPr>
            <w:tabs>
              <w:tab w:val="clear" w:pos="1701"/>
            </w:tabs>
            <w:ind w:left="708" w:firstLine="0"/>
          </w:pPr>
        </w:pPrChange>
      </w:pPr>
      <w:r w:rsidRPr="00E93720">
        <w:t>Opening</w:t>
      </w:r>
      <w:r w:rsidRPr="00E93720">
        <w:rPr>
          <w:lang w:val="en-US"/>
        </w:rPr>
        <w:t xml:space="preserve"> </w:t>
      </w:r>
      <w:r w:rsidRPr="00E93720">
        <w:t xml:space="preserve">and closing </w:t>
      </w:r>
      <w:r w:rsidRPr="00E93720">
        <w:rPr>
          <w:lang w:val="en-US"/>
        </w:rPr>
        <w:t>conditions</w:t>
      </w:r>
    </w:p>
    <w:p w14:paraId="00068822" w14:textId="77777777" w:rsidR="005214CA" w:rsidRPr="00E93720" w:rsidRDefault="005214CA">
      <w:pPr>
        <w:pStyle w:val="L-bala"/>
        <w:rPr>
          <w:ins w:id="1337" w:author="Ana Martín Arribas" w:date="2023-06-05T12:42:00Z"/>
          <w:lang w:val="en-US"/>
        </w:rPr>
      </w:pPr>
    </w:p>
    <w:p w14:paraId="1960C536" w14:textId="09003E8A" w:rsidR="00814B8C" w:rsidRPr="00E93720" w:rsidRDefault="00814B8C">
      <w:pPr>
        <w:pStyle w:val="L-bala"/>
        <w:numPr>
          <w:ilvl w:val="0"/>
          <w:numId w:val="0"/>
        </w:numPr>
        <w:ind w:left="1134"/>
        <w:pPrChange w:id="1338" w:author="Ana Martín Arribas" w:date="2023-06-05T12:42:00Z">
          <w:pPr>
            <w:pStyle w:val="L-guin"/>
            <w:numPr>
              <w:numId w:val="0"/>
            </w:numPr>
            <w:tabs>
              <w:tab w:val="clear" w:pos="1701"/>
            </w:tabs>
            <w:ind w:left="708" w:firstLine="0"/>
          </w:pPr>
        </w:pPrChange>
      </w:pPr>
      <w:r>
        <w:t>The valve is operated manually. It will not be allowed to close if the steam turbine is operating</w:t>
      </w:r>
    </w:p>
    <w:p w14:paraId="307A74BF" w14:textId="3985B4E4" w:rsidR="00814B8C" w:rsidDel="005214CA" w:rsidRDefault="00814B8C">
      <w:pPr>
        <w:pStyle w:val="L-bala"/>
        <w:rPr>
          <w:del w:id="1339" w:author="Ana Martín Arribas" w:date="2023-06-05T12:41:00Z"/>
        </w:rPr>
        <w:pPrChange w:id="1340" w:author="Ana Martín Arribas" w:date="2023-06-05T12:41:00Z">
          <w:pPr>
            <w:pStyle w:val="L-bala"/>
            <w:numPr>
              <w:numId w:val="0"/>
            </w:numPr>
            <w:tabs>
              <w:tab w:val="clear" w:pos="1134"/>
            </w:tabs>
            <w:ind w:left="567" w:firstLine="0"/>
          </w:pPr>
        </w:pPrChange>
      </w:pPr>
      <w:r>
        <w:t>Forced open</w:t>
      </w:r>
    </w:p>
    <w:p w14:paraId="597966DE" w14:textId="77777777" w:rsidR="005214CA" w:rsidRDefault="005214CA" w:rsidP="00814B8C">
      <w:pPr>
        <w:pStyle w:val="L-bala"/>
        <w:rPr>
          <w:ins w:id="1341" w:author="Ana Martín Arribas" w:date="2023-06-05T12:41:00Z"/>
        </w:rPr>
      </w:pPr>
    </w:p>
    <w:p w14:paraId="64DD8BD7" w14:textId="77777777" w:rsidR="00814B8C" w:rsidRDefault="00814B8C">
      <w:pPr>
        <w:pStyle w:val="L-bala"/>
        <w:numPr>
          <w:ilvl w:val="0"/>
          <w:numId w:val="0"/>
        </w:numPr>
        <w:ind w:left="1134"/>
        <w:pPrChange w:id="1342" w:author="Ana Martín Arribas" w:date="2023-06-05T12:41:00Z">
          <w:pPr>
            <w:pStyle w:val="L-bala"/>
            <w:numPr>
              <w:numId w:val="0"/>
            </w:numPr>
            <w:tabs>
              <w:tab w:val="clear" w:pos="1134"/>
            </w:tabs>
            <w:ind w:left="567" w:firstLine="0"/>
          </w:pPr>
        </w:pPrChange>
      </w:pPr>
      <w:r>
        <w:t>The valve is not forced to open.</w:t>
      </w:r>
    </w:p>
    <w:p w14:paraId="224AA9BF" w14:textId="6B5FFBB5" w:rsidR="00814B8C" w:rsidDel="005214CA" w:rsidRDefault="00814B8C">
      <w:pPr>
        <w:pStyle w:val="L-bala"/>
        <w:rPr>
          <w:del w:id="1343" w:author="Ana Martín Arribas" w:date="2023-06-05T12:42:00Z"/>
        </w:rPr>
        <w:pPrChange w:id="1344" w:author="Ana Martín Arribas" w:date="2023-06-05T12:42:00Z">
          <w:pPr>
            <w:pStyle w:val="Prrafo"/>
          </w:pPr>
        </w:pPrChange>
      </w:pPr>
      <w:r>
        <w:lastRenderedPageBreak/>
        <w:t>Forced close</w:t>
      </w:r>
    </w:p>
    <w:p w14:paraId="5C4830C2" w14:textId="77777777" w:rsidR="005214CA" w:rsidRPr="00D238D3" w:rsidRDefault="005214CA" w:rsidP="00814B8C">
      <w:pPr>
        <w:pStyle w:val="L-bala"/>
        <w:rPr>
          <w:ins w:id="1345" w:author="Ana Martín Arribas" w:date="2023-06-05T12:42:00Z"/>
        </w:rPr>
      </w:pPr>
    </w:p>
    <w:p w14:paraId="255EDAC8" w14:textId="77777777" w:rsidR="00814B8C" w:rsidRPr="0095111A" w:rsidRDefault="00814B8C">
      <w:pPr>
        <w:pStyle w:val="L-bala"/>
        <w:numPr>
          <w:ilvl w:val="0"/>
          <w:numId w:val="0"/>
        </w:numPr>
        <w:ind w:left="1134"/>
        <w:pPrChange w:id="1346" w:author="Ana Martín Arribas" w:date="2023-06-05T12:42:00Z">
          <w:pPr>
            <w:pStyle w:val="Prrafo"/>
          </w:pPr>
        </w:pPrChange>
      </w:pPr>
      <w:r w:rsidRPr="0095111A">
        <w:t>The valve is not forced to close</w:t>
      </w:r>
    </w:p>
    <w:p w14:paraId="42FBEEB1" w14:textId="77777777" w:rsidR="00814B8C" w:rsidRPr="00990FB1" w:rsidRDefault="00814B8C" w:rsidP="00814B8C">
      <w:pPr>
        <w:pStyle w:val="Ttulo5"/>
        <w:keepNext/>
        <w:keepLines/>
        <w:spacing w:before="480" w:after="360"/>
        <w:rPr>
          <w:lang w:val="en-GB"/>
        </w:rPr>
      </w:pPr>
      <w:r w:rsidRPr="00990FB1">
        <w:rPr>
          <w:lang w:val="en-GB"/>
        </w:rPr>
        <w:t>Boiler #1 Main Steam to Auxiliary Steam Isolation MOV B0LBA30AA301</w:t>
      </w:r>
    </w:p>
    <w:p w14:paraId="5600D371"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boiler #1 main steam to the auxiliary steam</w:t>
      </w:r>
      <w:r w:rsidRPr="00E93720">
        <w:rPr>
          <w:lang w:val="en-US"/>
        </w:rPr>
        <w:t>.</w:t>
      </w:r>
    </w:p>
    <w:p w14:paraId="78BC7967" w14:textId="09783176" w:rsidR="00814B8C" w:rsidDel="005214CA" w:rsidRDefault="00814B8C">
      <w:pPr>
        <w:pStyle w:val="L-bala"/>
        <w:rPr>
          <w:del w:id="1347" w:author="Ana Martín Arribas" w:date="2023-06-05T12:43:00Z"/>
          <w:lang w:val="en-US"/>
        </w:rPr>
        <w:pPrChange w:id="1348" w:author="Ana Martín Arribas" w:date="2023-06-05T12:43:00Z">
          <w:pPr>
            <w:pStyle w:val="L-guin"/>
            <w:numPr>
              <w:numId w:val="0"/>
            </w:numPr>
            <w:tabs>
              <w:tab w:val="clear" w:pos="1701"/>
            </w:tabs>
            <w:ind w:left="708" w:firstLine="0"/>
          </w:pPr>
        </w:pPrChange>
      </w:pPr>
      <w:r w:rsidRPr="00E93720">
        <w:t>Opening</w:t>
      </w:r>
      <w:r w:rsidRPr="00E93720">
        <w:rPr>
          <w:lang w:val="en-US"/>
        </w:rPr>
        <w:t xml:space="preserve"> </w:t>
      </w:r>
      <w:r w:rsidRPr="00E93720">
        <w:t xml:space="preserve">and closing </w:t>
      </w:r>
      <w:r w:rsidRPr="00E93720">
        <w:rPr>
          <w:lang w:val="en-US"/>
        </w:rPr>
        <w:t>conditions</w:t>
      </w:r>
    </w:p>
    <w:p w14:paraId="630E3111" w14:textId="77777777" w:rsidR="005214CA" w:rsidRPr="00E93720" w:rsidRDefault="005214CA" w:rsidP="00814B8C">
      <w:pPr>
        <w:pStyle w:val="L-bala"/>
        <w:rPr>
          <w:ins w:id="1349" w:author="Ana Martín Arribas" w:date="2023-06-05T12:43:00Z"/>
          <w:lang w:val="en-US"/>
        </w:rPr>
      </w:pPr>
    </w:p>
    <w:p w14:paraId="718A5F13" w14:textId="77777777" w:rsidR="00814B8C" w:rsidRPr="00E93720" w:rsidRDefault="00814B8C">
      <w:pPr>
        <w:pStyle w:val="L-bala"/>
        <w:numPr>
          <w:ilvl w:val="0"/>
          <w:numId w:val="0"/>
        </w:numPr>
        <w:ind w:left="1134"/>
        <w:pPrChange w:id="1350" w:author="Ana Martín Arribas" w:date="2023-06-05T12:43:00Z">
          <w:pPr>
            <w:pStyle w:val="L-guin"/>
            <w:numPr>
              <w:numId w:val="0"/>
            </w:numPr>
            <w:tabs>
              <w:tab w:val="clear" w:pos="1701"/>
            </w:tabs>
            <w:ind w:left="708" w:firstLine="0"/>
          </w:pPr>
        </w:pPrChange>
      </w:pPr>
      <w:r>
        <w:t xml:space="preserve">The valve is operated manually. </w:t>
      </w:r>
    </w:p>
    <w:p w14:paraId="6D2EBDA4" w14:textId="77777777" w:rsidR="005214CA" w:rsidRDefault="005214CA" w:rsidP="005214CA">
      <w:pPr>
        <w:pStyle w:val="L-bala"/>
        <w:rPr>
          <w:ins w:id="1351" w:author="Ana Martín Arribas" w:date="2023-06-05T12:43:00Z"/>
        </w:rPr>
      </w:pPr>
      <w:ins w:id="1352" w:author="Ana Martín Arribas" w:date="2023-06-05T12:43:00Z">
        <w:r>
          <w:t>Forced open</w:t>
        </w:r>
      </w:ins>
    </w:p>
    <w:p w14:paraId="352E1E5C" w14:textId="77777777" w:rsidR="005214CA" w:rsidRDefault="005214CA" w:rsidP="005214CA">
      <w:pPr>
        <w:pStyle w:val="L-bala"/>
        <w:numPr>
          <w:ilvl w:val="0"/>
          <w:numId w:val="0"/>
        </w:numPr>
        <w:ind w:left="1134"/>
        <w:rPr>
          <w:ins w:id="1353" w:author="Ana Martín Arribas" w:date="2023-06-05T12:43:00Z"/>
        </w:rPr>
      </w:pPr>
      <w:ins w:id="1354" w:author="Ana Martín Arribas" w:date="2023-06-05T12:43:00Z">
        <w:r>
          <w:t>The valve is not forced to open.</w:t>
        </w:r>
      </w:ins>
    </w:p>
    <w:p w14:paraId="454F8AE9" w14:textId="77777777" w:rsidR="005214CA" w:rsidRDefault="005214CA" w:rsidP="005214CA">
      <w:pPr>
        <w:pStyle w:val="L-bala"/>
        <w:rPr>
          <w:ins w:id="1355" w:author="Ana Martín Arribas" w:date="2023-06-05T12:43:00Z"/>
        </w:rPr>
      </w:pPr>
      <w:ins w:id="1356" w:author="Ana Martín Arribas" w:date="2023-06-05T12:43:00Z">
        <w:r>
          <w:t>Forced close</w:t>
        </w:r>
      </w:ins>
    </w:p>
    <w:p w14:paraId="1790DE2B" w14:textId="77777777" w:rsidR="005214CA" w:rsidRPr="00374A34" w:rsidRDefault="005214CA" w:rsidP="005214CA">
      <w:pPr>
        <w:pStyle w:val="L-bala"/>
        <w:numPr>
          <w:ilvl w:val="0"/>
          <w:numId w:val="0"/>
        </w:numPr>
        <w:ind w:left="1134"/>
        <w:rPr>
          <w:ins w:id="1357" w:author="Ana Martín Arribas" w:date="2023-06-05T12:43:00Z"/>
        </w:rPr>
      </w:pPr>
      <w:ins w:id="1358" w:author="Ana Martín Arribas" w:date="2023-06-05T12:43:00Z">
        <w:r w:rsidRPr="00374A34">
          <w:t>The valve is not forced to close</w:t>
        </w:r>
      </w:ins>
    </w:p>
    <w:p w14:paraId="646E4314" w14:textId="2BA7E313" w:rsidR="00814B8C" w:rsidDel="005214CA" w:rsidRDefault="005214CA" w:rsidP="005214CA">
      <w:pPr>
        <w:pStyle w:val="L-bala"/>
        <w:rPr>
          <w:del w:id="1359" w:author="Ana Martín Arribas" w:date="2023-06-05T12:43:00Z"/>
        </w:rPr>
      </w:pPr>
      <w:ins w:id="1360" w:author="Ana Martín Arribas" w:date="2023-06-05T12:43:00Z">
        <w:r w:rsidRPr="0095111A" w:rsidDel="005214CA">
          <w:t xml:space="preserve"> </w:t>
        </w:r>
      </w:ins>
      <w:del w:id="1361" w:author="Ana Martín Arribas" w:date="2023-06-05T12:43:00Z">
        <w:r w:rsidR="00814B8C" w:rsidDel="005214CA">
          <w:delText>Forced open</w:delText>
        </w:r>
      </w:del>
    </w:p>
    <w:p w14:paraId="751034BF" w14:textId="7A4F5E1D" w:rsidR="00814B8C" w:rsidDel="005214CA" w:rsidRDefault="00814B8C" w:rsidP="00814B8C">
      <w:pPr>
        <w:pStyle w:val="L-bala"/>
        <w:numPr>
          <w:ilvl w:val="0"/>
          <w:numId w:val="0"/>
        </w:numPr>
        <w:ind w:left="567"/>
        <w:rPr>
          <w:del w:id="1362" w:author="Ana Martín Arribas" w:date="2023-06-05T12:43:00Z"/>
        </w:rPr>
      </w:pPr>
      <w:del w:id="1363" w:author="Ana Martín Arribas" w:date="2023-06-05T12:43:00Z">
        <w:r w:rsidDel="005214CA">
          <w:delText>The valve is not forced to open.</w:delText>
        </w:r>
      </w:del>
    </w:p>
    <w:p w14:paraId="09C48577" w14:textId="439968B9" w:rsidR="00814B8C" w:rsidRPr="00D238D3" w:rsidDel="005214CA" w:rsidRDefault="00814B8C" w:rsidP="00814B8C">
      <w:pPr>
        <w:pStyle w:val="L-bala"/>
        <w:rPr>
          <w:del w:id="1364" w:author="Ana Martín Arribas" w:date="2023-06-05T12:43:00Z"/>
        </w:rPr>
      </w:pPr>
      <w:del w:id="1365" w:author="Ana Martín Arribas" w:date="2023-06-05T12:43:00Z">
        <w:r w:rsidDel="005214CA">
          <w:delText>Forced close</w:delText>
        </w:r>
      </w:del>
    </w:p>
    <w:p w14:paraId="5340E64B" w14:textId="6F5363F6" w:rsidR="00814B8C" w:rsidRPr="00990FB1" w:rsidDel="005214CA" w:rsidRDefault="00814B8C" w:rsidP="00814B8C">
      <w:pPr>
        <w:pStyle w:val="Prrafo"/>
        <w:rPr>
          <w:del w:id="1366" w:author="Ana Martín Arribas" w:date="2023-06-05T12:43:00Z"/>
          <w:lang w:val="en-GB"/>
        </w:rPr>
      </w:pPr>
      <w:del w:id="1367" w:author="Ana Martín Arribas" w:date="2023-06-05T12:43:00Z">
        <w:r w:rsidRPr="00990FB1" w:rsidDel="005214CA">
          <w:rPr>
            <w:lang w:val="en-GB"/>
          </w:rPr>
          <w:delText>The valve is not forced to close</w:delText>
        </w:r>
      </w:del>
    </w:p>
    <w:p w14:paraId="7BCFB0B2" w14:textId="77777777" w:rsidR="00814B8C" w:rsidRPr="00990FB1" w:rsidRDefault="00814B8C" w:rsidP="00814B8C">
      <w:pPr>
        <w:pStyle w:val="Ttulo5"/>
        <w:keepNext/>
        <w:keepLines/>
        <w:spacing w:before="480" w:after="360"/>
        <w:rPr>
          <w:lang w:val="en-GB"/>
        </w:rPr>
      </w:pPr>
      <w:r w:rsidRPr="00990FB1">
        <w:rPr>
          <w:lang w:val="en-GB"/>
        </w:rPr>
        <w:t>Boiler #2 Main Steam to Auxiliary Steam Isolation MOV B0LBA30AA302</w:t>
      </w:r>
    </w:p>
    <w:p w14:paraId="69BA9A9E"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boiler #2 main steam to the auxiliary steam</w:t>
      </w:r>
      <w:r w:rsidRPr="00E93720">
        <w:rPr>
          <w:lang w:val="en-US"/>
        </w:rPr>
        <w:t>.</w:t>
      </w:r>
    </w:p>
    <w:p w14:paraId="447B4071" w14:textId="77777777" w:rsidR="005214CA" w:rsidRPr="00E93720" w:rsidRDefault="005214CA" w:rsidP="005214CA">
      <w:pPr>
        <w:pStyle w:val="L-bala"/>
        <w:rPr>
          <w:ins w:id="1368" w:author="Ana Martín Arribas" w:date="2023-06-05T12:43:00Z"/>
          <w:lang w:val="en-US"/>
        </w:rPr>
      </w:pPr>
      <w:ins w:id="1369" w:author="Ana Martín Arribas" w:date="2023-06-05T12:43:00Z">
        <w:r w:rsidRPr="00E93720">
          <w:t>Opening</w:t>
        </w:r>
        <w:r w:rsidRPr="00E93720">
          <w:rPr>
            <w:lang w:val="en-US"/>
          </w:rPr>
          <w:t xml:space="preserve"> </w:t>
        </w:r>
        <w:r w:rsidRPr="00E93720">
          <w:t xml:space="preserve">and closing </w:t>
        </w:r>
        <w:r w:rsidRPr="00E93720">
          <w:rPr>
            <w:lang w:val="en-US"/>
          </w:rPr>
          <w:t>conditions</w:t>
        </w:r>
      </w:ins>
    </w:p>
    <w:p w14:paraId="4763FB1A" w14:textId="77777777" w:rsidR="005214CA" w:rsidRPr="00E93720" w:rsidRDefault="005214CA" w:rsidP="005214CA">
      <w:pPr>
        <w:pStyle w:val="L-bala"/>
        <w:numPr>
          <w:ilvl w:val="0"/>
          <w:numId w:val="0"/>
        </w:numPr>
        <w:ind w:left="1134"/>
        <w:rPr>
          <w:ins w:id="1370" w:author="Ana Martín Arribas" w:date="2023-06-05T12:43:00Z"/>
        </w:rPr>
      </w:pPr>
      <w:ins w:id="1371" w:author="Ana Martín Arribas" w:date="2023-06-05T12:43:00Z">
        <w:r>
          <w:t xml:space="preserve">The valve is operated manually. </w:t>
        </w:r>
      </w:ins>
    </w:p>
    <w:p w14:paraId="36CA8647" w14:textId="61A4FC4B" w:rsidR="00814B8C" w:rsidRPr="00E93720" w:rsidDel="005214CA" w:rsidRDefault="005214CA" w:rsidP="005214CA">
      <w:pPr>
        <w:pStyle w:val="L-bala"/>
        <w:rPr>
          <w:del w:id="1372" w:author="Ana Martín Arribas" w:date="2023-06-05T12:43:00Z"/>
          <w:lang w:val="en-US"/>
        </w:rPr>
      </w:pPr>
      <w:ins w:id="1373" w:author="Ana Martín Arribas" w:date="2023-06-05T12:43:00Z">
        <w:r w:rsidRPr="00E93720" w:rsidDel="005214CA">
          <w:t xml:space="preserve"> </w:t>
        </w:r>
      </w:ins>
      <w:del w:id="1374" w:author="Ana Martín Arribas" w:date="2023-06-05T12:43:00Z">
        <w:r w:rsidR="00814B8C" w:rsidRPr="00E93720" w:rsidDel="005214CA">
          <w:delText>Opening</w:delText>
        </w:r>
        <w:r w:rsidR="00814B8C" w:rsidRPr="00E93720" w:rsidDel="005214CA">
          <w:rPr>
            <w:lang w:val="en-US"/>
          </w:rPr>
          <w:delText xml:space="preserve"> </w:delText>
        </w:r>
        <w:r w:rsidR="00814B8C" w:rsidRPr="00E93720" w:rsidDel="005214CA">
          <w:delText xml:space="preserve">and closing </w:delText>
        </w:r>
        <w:r w:rsidR="00814B8C" w:rsidRPr="00E93720" w:rsidDel="005214CA">
          <w:rPr>
            <w:lang w:val="en-US"/>
          </w:rPr>
          <w:delText>conditions</w:delText>
        </w:r>
      </w:del>
    </w:p>
    <w:p w14:paraId="128E1455" w14:textId="434B8D5F" w:rsidR="00814B8C" w:rsidRPr="00E93720" w:rsidDel="005214CA" w:rsidRDefault="00814B8C" w:rsidP="00814B8C">
      <w:pPr>
        <w:pStyle w:val="L-guin"/>
        <w:numPr>
          <w:ilvl w:val="0"/>
          <w:numId w:val="0"/>
        </w:numPr>
        <w:ind w:left="708"/>
        <w:rPr>
          <w:del w:id="1375" w:author="Ana Martín Arribas" w:date="2023-06-05T12:43:00Z"/>
        </w:rPr>
      </w:pPr>
      <w:del w:id="1376" w:author="Ana Martín Arribas" w:date="2023-06-05T12:43:00Z">
        <w:r w:rsidDel="005214CA">
          <w:delText xml:space="preserve">The valve is operated manually. </w:delText>
        </w:r>
      </w:del>
    </w:p>
    <w:p w14:paraId="3ACB2DDD" w14:textId="77777777" w:rsidR="005214CA" w:rsidRDefault="005214CA" w:rsidP="005214CA">
      <w:pPr>
        <w:pStyle w:val="L-bala"/>
        <w:rPr>
          <w:ins w:id="1377" w:author="Ana Martín Arribas" w:date="2023-06-05T12:43:00Z"/>
        </w:rPr>
      </w:pPr>
      <w:ins w:id="1378" w:author="Ana Martín Arribas" w:date="2023-06-05T12:43:00Z">
        <w:r>
          <w:t>Forced open</w:t>
        </w:r>
      </w:ins>
    </w:p>
    <w:p w14:paraId="1FAB3E8B" w14:textId="77777777" w:rsidR="005214CA" w:rsidRDefault="005214CA" w:rsidP="005214CA">
      <w:pPr>
        <w:pStyle w:val="L-bala"/>
        <w:numPr>
          <w:ilvl w:val="0"/>
          <w:numId w:val="0"/>
        </w:numPr>
        <w:ind w:left="1134"/>
        <w:rPr>
          <w:ins w:id="1379" w:author="Ana Martín Arribas" w:date="2023-06-05T12:43:00Z"/>
        </w:rPr>
      </w:pPr>
      <w:ins w:id="1380" w:author="Ana Martín Arribas" w:date="2023-06-05T12:43:00Z">
        <w:r>
          <w:t>The valve is not forced to open.</w:t>
        </w:r>
      </w:ins>
    </w:p>
    <w:p w14:paraId="078B2A60" w14:textId="77777777" w:rsidR="005214CA" w:rsidRDefault="005214CA" w:rsidP="005214CA">
      <w:pPr>
        <w:pStyle w:val="L-bala"/>
        <w:rPr>
          <w:ins w:id="1381" w:author="Ana Martín Arribas" w:date="2023-06-05T12:43:00Z"/>
        </w:rPr>
      </w:pPr>
      <w:ins w:id="1382" w:author="Ana Martín Arribas" w:date="2023-06-05T12:43:00Z">
        <w:r>
          <w:t>Forced close</w:t>
        </w:r>
      </w:ins>
    </w:p>
    <w:p w14:paraId="00E54A1E" w14:textId="77777777" w:rsidR="005214CA" w:rsidRPr="00374A34" w:rsidRDefault="005214CA" w:rsidP="005214CA">
      <w:pPr>
        <w:pStyle w:val="L-bala"/>
        <w:numPr>
          <w:ilvl w:val="0"/>
          <w:numId w:val="0"/>
        </w:numPr>
        <w:ind w:left="1134"/>
        <w:rPr>
          <w:ins w:id="1383" w:author="Ana Martín Arribas" w:date="2023-06-05T12:43:00Z"/>
        </w:rPr>
      </w:pPr>
      <w:ins w:id="1384" w:author="Ana Martín Arribas" w:date="2023-06-05T12:43:00Z">
        <w:r w:rsidRPr="00374A34">
          <w:t>The valve is not forced to close</w:t>
        </w:r>
      </w:ins>
    </w:p>
    <w:p w14:paraId="6FAEBFBE" w14:textId="77591EF0" w:rsidR="00814B8C" w:rsidDel="005214CA" w:rsidRDefault="005214CA" w:rsidP="005214CA">
      <w:pPr>
        <w:pStyle w:val="L-bala"/>
        <w:rPr>
          <w:del w:id="1385" w:author="Ana Martín Arribas" w:date="2023-06-05T12:43:00Z"/>
        </w:rPr>
      </w:pPr>
      <w:ins w:id="1386" w:author="Ana Martín Arribas" w:date="2023-06-05T12:43:00Z">
        <w:r w:rsidRPr="0095111A" w:rsidDel="005214CA">
          <w:t xml:space="preserve"> </w:t>
        </w:r>
      </w:ins>
      <w:del w:id="1387" w:author="Ana Martín Arribas" w:date="2023-06-05T12:43:00Z">
        <w:r w:rsidR="00814B8C" w:rsidDel="005214CA">
          <w:delText>Forced open</w:delText>
        </w:r>
      </w:del>
    </w:p>
    <w:p w14:paraId="1DFEC513" w14:textId="28D78B16" w:rsidR="00814B8C" w:rsidDel="005214CA" w:rsidRDefault="00814B8C" w:rsidP="00814B8C">
      <w:pPr>
        <w:pStyle w:val="L-bala"/>
        <w:numPr>
          <w:ilvl w:val="0"/>
          <w:numId w:val="0"/>
        </w:numPr>
        <w:ind w:left="567"/>
        <w:rPr>
          <w:del w:id="1388" w:author="Ana Martín Arribas" w:date="2023-06-05T12:43:00Z"/>
        </w:rPr>
      </w:pPr>
      <w:del w:id="1389" w:author="Ana Martín Arribas" w:date="2023-06-05T12:43:00Z">
        <w:r w:rsidDel="005214CA">
          <w:delText>The valve is not forced to open.</w:delText>
        </w:r>
      </w:del>
    </w:p>
    <w:p w14:paraId="51DB36DA" w14:textId="3D82EFA1" w:rsidR="00814B8C" w:rsidRPr="00D238D3" w:rsidDel="005214CA" w:rsidRDefault="00814B8C" w:rsidP="00814B8C">
      <w:pPr>
        <w:pStyle w:val="L-bala"/>
        <w:rPr>
          <w:del w:id="1390" w:author="Ana Martín Arribas" w:date="2023-06-05T12:43:00Z"/>
        </w:rPr>
      </w:pPr>
      <w:del w:id="1391" w:author="Ana Martín Arribas" w:date="2023-06-05T12:43:00Z">
        <w:r w:rsidDel="005214CA">
          <w:delText>Forced close</w:delText>
        </w:r>
      </w:del>
    </w:p>
    <w:p w14:paraId="61D437F0" w14:textId="632FC5FC" w:rsidR="00814B8C" w:rsidRPr="00990FB1" w:rsidDel="005214CA" w:rsidRDefault="00814B8C" w:rsidP="00814B8C">
      <w:pPr>
        <w:pStyle w:val="Prrafo"/>
        <w:rPr>
          <w:del w:id="1392" w:author="Ana Martín Arribas" w:date="2023-06-05T12:43:00Z"/>
          <w:lang w:val="en-GB"/>
        </w:rPr>
      </w:pPr>
      <w:del w:id="1393" w:author="Ana Martín Arribas" w:date="2023-06-05T12:43:00Z">
        <w:r w:rsidRPr="00990FB1" w:rsidDel="005214CA">
          <w:rPr>
            <w:lang w:val="en-GB"/>
          </w:rPr>
          <w:delText>The valve is not forced to close.</w:delText>
        </w:r>
      </w:del>
    </w:p>
    <w:p w14:paraId="2572DDDD" w14:textId="77777777" w:rsidR="00814B8C" w:rsidRDefault="00814B8C">
      <w:pPr>
        <w:pStyle w:val="Ttulo5"/>
        <w:pPrChange w:id="1394" w:author="Ana Martín Arribas" w:date="2023-05-28T16:55:00Z">
          <w:pPr>
            <w:pStyle w:val="Ttulo4"/>
            <w:keepLines/>
            <w:tabs>
              <w:tab w:val="clear" w:pos="851"/>
            </w:tabs>
            <w:spacing w:before="480" w:after="360"/>
          </w:pPr>
        </w:pPrChange>
      </w:pPr>
      <w:r>
        <w:t>B1LBA10 Pot Drain valve B1LBA10AA302</w:t>
      </w:r>
    </w:p>
    <w:p w14:paraId="42B61B6F"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5F475B59"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F883FFF" w14:textId="003719DE" w:rsidR="00814B8C" w:rsidRPr="009B6A76" w:rsidDel="00B709CC" w:rsidRDefault="00814B8C" w:rsidP="00814B8C">
      <w:pPr>
        <w:pStyle w:val="L-bala"/>
        <w:numPr>
          <w:ilvl w:val="0"/>
          <w:numId w:val="0"/>
        </w:numPr>
        <w:tabs>
          <w:tab w:val="left" w:pos="708"/>
        </w:tabs>
        <w:ind w:left="1134"/>
        <w:rPr>
          <w:del w:id="1395" w:author="Ana Martín Arribas" w:date="2023-06-03T18:28:00Z"/>
          <w:strike/>
          <w:color w:val="FF0000"/>
          <w:lang w:val="en-US"/>
          <w:rPrChange w:id="1396" w:author="Ana Martín Arribas" w:date="2023-05-28T16:49:00Z">
            <w:rPr>
              <w:del w:id="1397" w:author="Ana Martín Arribas" w:date="2023-06-03T18:28:00Z"/>
              <w:lang w:val="en-US"/>
            </w:rPr>
          </w:rPrChange>
        </w:rPr>
      </w:pPr>
      <w:del w:id="1398" w:author="Ana Martín Arribas" w:date="2023-06-03T18:28:00Z">
        <w:r w:rsidRPr="009B6A76" w:rsidDel="00B709CC">
          <w:rPr>
            <w:strike/>
            <w:color w:val="FF0000"/>
            <w:lang w:val="en-US"/>
            <w:rPrChange w:id="1399" w:author="Ana Martín Arribas" w:date="2023-05-28T16:49:00Z">
              <w:rPr>
                <w:lang w:val="en-US"/>
              </w:rPr>
            </w:rPrChange>
          </w:rPr>
          <w:lastRenderedPageBreak/>
          <w:delText>The valve has always open permissive.</w:delText>
        </w:r>
      </w:del>
    </w:p>
    <w:p w14:paraId="390BEB3C" w14:textId="7C012857" w:rsidR="00814B8C" w:rsidRPr="009B6A76" w:rsidDel="00B709CC" w:rsidRDefault="00814B8C" w:rsidP="00814B8C">
      <w:pPr>
        <w:pStyle w:val="L-bala"/>
        <w:numPr>
          <w:ilvl w:val="0"/>
          <w:numId w:val="0"/>
        </w:numPr>
        <w:tabs>
          <w:tab w:val="left" w:pos="708"/>
        </w:tabs>
        <w:ind w:left="1134"/>
        <w:rPr>
          <w:del w:id="1400" w:author="Ana Martín Arribas" w:date="2023-06-03T18:28:00Z"/>
          <w:strike/>
          <w:color w:val="FF0000"/>
          <w:lang w:val="en-US"/>
          <w:rPrChange w:id="1401" w:author="Ana Martín Arribas" w:date="2023-05-28T16:49:00Z">
            <w:rPr>
              <w:del w:id="1402" w:author="Ana Martín Arribas" w:date="2023-06-03T18:28:00Z"/>
              <w:lang w:val="en-US"/>
            </w:rPr>
          </w:rPrChange>
        </w:rPr>
      </w:pPr>
      <w:del w:id="1403" w:author="Ana Martín Arribas" w:date="2023-06-03T18:28:00Z">
        <w:r w:rsidRPr="009B6A76" w:rsidDel="00B709CC">
          <w:rPr>
            <w:strike/>
            <w:color w:val="FF0000"/>
            <w:lang w:val="en-US"/>
            <w:rPrChange w:id="1404" w:author="Ana Martín Arribas" w:date="2023-05-28T16:49:00Z">
              <w:rPr>
                <w:lang w:val="en-US"/>
              </w:rPr>
            </w:rPrChange>
          </w:rPr>
          <w:delText xml:space="preserve">The valve is permitted to close if </w:delText>
        </w:r>
        <w:r w:rsidRPr="009B6A76" w:rsidDel="00B709CC">
          <w:rPr>
            <w:strike/>
            <w:color w:val="FF0000"/>
            <w:rPrChange w:id="1405" w:author="Ana Martín Arribas" w:date="2023-05-28T16:49:00Z">
              <w:rPr/>
            </w:rPrChange>
          </w:rPr>
          <w:delText xml:space="preserve">B1LBA10 Pot </w:delText>
        </w:r>
        <w:r w:rsidRPr="009B6A76" w:rsidDel="00B709CC">
          <w:rPr>
            <w:strike/>
            <w:color w:val="FF0000"/>
            <w:lang w:val="en-US"/>
            <w:rPrChange w:id="1406" w:author="Ana Martín Arribas" w:date="2023-05-28T16:49:00Z">
              <w:rPr>
                <w:lang w:val="en-US"/>
              </w:rPr>
            </w:rPrChange>
          </w:rPr>
          <w:delText>Low Temp (</w:delText>
        </w:r>
        <w:r w:rsidRPr="009B6A76" w:rsidDel="00B709CC">
          <w:rPr>
            <w:rStyle w:val="normaltextrun"/>
            <w:rFonts w:asciiTheme="minorHAnsi" w:hAnsiTheme="minorHAnsi" w:cstheme="minorHAnsi"/>
            <w:strike/>
            <w:color w:val="FF0000"/>
            <w:lang w:val="en-US"/>
            <w:rPrChange w:id="1407" w:author="Ana Martín Arribas" w:date="2023-05-28T16:49:00Z">
              <w:rPr>
                <w:rStyle w:val="normaltextrun"/>
                <w:rFonts w:asciiTheme="minorHAnsi" w:hAnsiTheme="minorHAnsi" w:cstheme="minorHAnsi"/>
                <w:lang w:val="en-US"/>
              </w:rPr>
            </w:rPrChange>
          </w:rPr>
          <w:delText>B1LBA10CT001</w:delText>
        </w:r>
        <w:r w:rsidRPr="009B6A76" w:rsidDel="00B709CC">
          <w:rPr>
            <w:strike/>
            <w:color w:val="FF0000"/>
            <w:lang w:val="en-US"/>
            <w:rPrChange w:id="1408" w:author="Ana Martín Arribas" w:date="2023-05-28T16:49:00Z">
              <w:rPr>
                <w:lang w:val="en-US"/>
              </w:rPr>
            </w:rPrChange>
          </w:rPr>
          <w:delText xml:space="preserve">) is not detected. </w:delText>
        </w:r>
      </w:del>
    </w:p>
    <w:p w14:paraId="194C2F38"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1ABC49B1" w14:textId="5BB452B1" w:rsidR="00814B8C" w:rsidRPr="00913843" w:rsidRDefault="00814B8C" w:rsidP="00814B8C">
      <w:pPr>
        <w:pStyle w:val="L-guin"/>
        <w:numPr>
          <w:ilvl w:val="1"/>
          <w:numId w:val="12"/>
        </w:numPr>
      </w:pPr>
      <w:r w:rsidRPr="00913843">
        <w:t>T</w:t>
      </w:r>
      <w:r w:rsidR="00FF551B">
        <w:t xml:space="preserve">he Drain Pot Valve fully opens when the Boiler 1 </w:t>
      </w:r>
      <w:r w:rsidR="00CA23E9">
        <w:t>is</w:t>
      </w:r>
      <w:r w:rsidR="00FF551B">
        <w:t xml:space="preserve"> in service and Steam Pressure, measured by the average between the pressure transmitter B1LBA10CP001 and B1LBA10CP002 exceeds a minimum pressure (L). After the drain valve has been open a minimum defined time (3 minutes), and once Steam pressure is greater than a defined pressure (H), the valve closes to an intermediate position</w:t>
      </w:r>
      <w:r w:rsidRPr="00913843">
        <w:t>.</w:t>
      </w:r>
    </w:p>
    <w:p w14:paraId="4463D6AE"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452FA0B6" w14:textId="12243F79" w:rsidR="00814B8C" w:rsidRPr="00E93720" w:rsidRDefault="00814B8C" w:rsidP="00814B8C">
      <w:pPr>
        <w:pStyle w:val="L-guin"/>
        <w:numPr>
          <w:ilvl w:val="1"/>
          <w:numId w:val="12"/>
        </w:numPr>
      </w:pPr>
      <w:r>
        <w:t>T</w:t>
      </w:r>
      <w:r w:rsidRPr="00E93720">
        <w:t xml:space="preserve">he </w:t>
      </w:r>
      <w:r w:rsidR="00CA23E9">
        <w:t xml:space="preserve">valve will open when the temperature measured (B1LBA10CT004) in the drain pot is below the saturation temperature plus </w:t>
      </w:r>
      <w:r w:rsidR="00CA23E9" w:rsidRPr="00CA23E9">
        <w:rPr>
          <w:color w:val="FF0000"/>
        </w:rPr>
        <w:t>A VALUE</w:t>
      </w:r>
      <w:r w:rsidR="00CA23E9">
        <w:t>, and will close 15 seconds after an adequate steam superheating value (H) is achieved</w:t>
      </w:r>
      <w:ins w:id="1409" w:author="Ana Martín Arribas [2]" w:date="2023-05-29T10:59:00Z">
        <w:r w:rsidR="00BC3C7B" w:rsidRPr="00ED4F08">
          <w:rPr>
            <w:rPrChange w:id="1410" w:author="Ana Martín Arribas" w:date="2023-06-06T13:19:00Z">
              <w:rPr>
                <w:highlight w:val="green"/>
              </w:rPr>
            </w:rPrChange>
          </w:rPr>
          <w:t>.</w:t>
        </w:r>
      </w:ins>
    </w:p>
    <w:p w14:paraId="4F35353E" w14:textId="65A57452" w:rsidR="00814B8C" w:rsidDel="009B6A76" w:rsidRDefault="00814B8C">
      <w:pPr>
        <w:pStyle w:val="L-bala"/>
        <w:rPr>
          <w:del w:id="1411" w:author="Ana Martín Arribas" w:date="2023-05-28T16:50:00Z"/>
        </w:rPr>
        <w:pPrChange w:id="1412" w:author="Ana Martín Arribas" w:date="2023-05-28T16:50:00Z">
          <w:pPr>
            <w:pStyle w:val="L-bala"/>
            <w:numPr>
              <w:numId w:val="0"/>
            </w:numPr>
            <w:tabs>
              <w:tab w:val="clear" w:pos="1134"/>
            </w:tabs>
            <w:ind w:left="567" w:firstLine="0"/>
          </w:pPr>
        </w:pPrChange>
      </w:pPr>
      <w:r>
        <w:t>Forced open</w:t>
      </w:r>
    </w:p>
    <w:p w14:paraId="176C4EE6" w14:textId="77777777" w:rsidR="009B6A76" w:rsidRDefault="009B6A76" w:rsidP="00814B8C">
      <w:pPr>
        <w:pStyle w:val="L-bala"/>
        <w:rPr>
          <w:ins w:id="1413" w:author="Ana Martín Arribas" w:date="2023-05-28T16:50:00Z"/>
        </w:rPr>
      </w:pPr>
    </w:p>
    <w:p w14:paraId="47485E2B" w14:textId="77777777" w:rsidR="00814B8C" w:rsidRDefault="00814B8C">
      <w:pPr>
        <w:pStyle w:val="L-bala"/>
        <w:numPr>
          <w:ilvl w:val="0"/>
          <w:numId w:val="0"/>
        </w:numPr>
        <w:ind w:left="1134"/>
        <w:pPrChange w:id="1414" w:author="Ana Martín Arribas" w:date="2023-05-28T16:50:00Z">
          <w:pPr>
            <w:pStyle w:val="L-bala"/>
            <w:numPr>
              <w:numId w:val="0"/>
            </w:numPr>
            <w:tabs>
              <w:tab w:val="clear" w:pos="1134"/>
            </w:tabs>
            <w:ind w:left="567" w:firstLine="0"/>
          </w:pPr>
        </w:pPrChange>
      </w:pPr>
      <w:r>
        <w:t>The valve is not forced to open.</w:t>
      </w:r>
    </w:p>
    <w:p w14:paraId="3E517EDF" w14:textId="6933A728" w:rsidR="00814B8C" w:rsidDel="009B6A76" w:rsidRDefault="00814B8C">
      <w:pPr>
        <w:pStyle w:val="L-bala"/>
        <w:rPr>
          <w:del w:id="1415" w:author="Ana Martín Arribas" w:date="2023-05-28T16:50:00Z"/>
        </w:rPr>
        <w:pPrChange w:id="1416" w:author="Ana Martín Arribas" w:date="2023-05-28T16:50:00Z">
          <w:pPr>
            <w:pStyle w:val="Prrafo"/>
          </w:pPr>
        </w:pPrChange>
      </w:pPr>
      <w:r>
        <w:t>Forced close</w:t>
      </w:r>
    </w:p>
    <w:p w14:paraId="7DA09D11" w14:textId="77777777" w:rsidR="009B6A76" w:rsidRPr="00D238D3" w:rsidRDefault="009B6A76" w:rsidP="00814B8C">
      <w:pPr>
        <w:pStyle w:val="L-bala"/>
        <w:rPr>
          <w:ins w:id="1417" w:author="Ana Martín Arribas" w:date="2023-05-28T16:50:00Z"/>
        </w:rPr>
      </w:pPr>
    </w:p>
    <w:p w14:paraId="577D1663" w14:textId="77777777" w:rsidR="00814B8C" w:rsidRPr="0095111A" w:rsidRDefault="00814B8C">
      <w:pPr>
        <w:pStyle w:val="L-bala"/>
        <w:numPr>
          <w:ilvl w:val="0"/>
          <w:numId w:val="0"/>
        </w:numPr>
        <w:ind w:left="1134"/>
        <w:pPrChange w:id="1418" w:author="Ana Martín Arribas" w:date="2023-05-28T16:50:00Z">
          <w:pPr>
            <w:pStyle w:val="Prrafo"/>
          </w:pPr>
        </w:pPrChange>
      </w:pPr>
      <w:r w:rsidRPr="0095111A">
        <w:t>The valve is not forced to close</w:t>
      </w:r>
    </w:p>
    <w:p w14:paraId="74D0CAF3" w14:textId="36EE2E74" w:rsidR="00814B8C" w:rsidRDefault="00814B8C">
      <w:pPr>
        <w:pStyle w:val="Ttulo5"/>
        <w:pPrChange w:id="1419" w:author="Ana Martín Arribas" w:date="2023-05-28T16:55:00Z">
          <w:pPr>
            <w:pStyle w:val="Ttulo4"/>
            <w:keepLines/>
            <w:tabs>
              <w:tab w:val="clear" w:pos="851"/>
            </w:tabs>
            <w:spacing w:before="480" w:after="360"/>
          </w:pPr>
        </w:pPrChange>
      </w:pPr>
      <w:r>
        <w:t>B2LBA10 Pot Drain valve B2LBA10AA3</w:t>
      </w:r>
      <w:r w:rsidRPr="0095111A">
        <w:t>0</w:t>
      </w:r>
      <w:ins w:id="1420" w:author="Ana Martín Arribas" w:date="2023-05-28T16:50:00Z">
        <w:r w:rsidR="009B6A76" w:rsidRPr="0095111A">
          <w:t>2</w:t>
        </w:r>
      </w:ins>
      <w:del w:id="1421" w:author="Ana Martín Arribas" w:date="2023-05-28T16:50:00Z">
        <w:r w:rsidDel="009B6A76">
          <w:delText>1</w:delText>
        </w:r>
      </w:del>
    </w:p>
    <w:p w14:paraId="6D7B1294" w14:textId="77777777" w:rsidR="00CA23E9" w:rsidRPr="00E93720" w:rsidRDefault="00CA23E9" w:rsidP="00CA23E9">
      <w:pPr>
        <w:pStyle w:val="Prrafo"/>
        <w:rPr>
          <w:lang w:val="en-US"/>
        </w:rPr>
      </w:pPr>
      <w:bookmarkStart w:id="1422" w:name="_Toc137119755"/>
      <w:r w:rsidRPr="00E93720">
        <w:rPr>
          <w:lang w:val="en-US"/>
        </w:rPr>
        <w:t>The task of th</w:t>
      </w:r>
      <w:r>
        <w:rPr>
          <w:lang w:val="en-US"/>
        </w:rPr>
        <w:t>is</w:t>
      </w:r>
      <w:r w:rsidRPr="00E93720">
        <w:rPr>
          <w:lang w:val="en-US"/>
        </w:rPr>
        <w:t xml:space="preserve"> valve is to evacuate the condensate accumulated in the corresponding drain pot.</w:t>
      </w:r>
    </w:p>
    <w:p w14:paraId="2584B14D" w14:textId="77777777" w:rsidR="00CA23E9" w:rsidRPr="00E93720" w:rsidRDefault="00CA23E9" w:rsidP="00CA23E9">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E92A26C" w14:textId="77777777" w:rsidR="00CA23E9" w:rsidRPr="009B6A76" w:rsidDel="00B709CC" w:rsidRDefault="00CA23E9" w:rsidP="00CA23E9">
      <w:pPr>
        <w:pStyle w:val="L-bala"/>
        <w:numPr>
          <w:ilvl w:val="0"/>
          <w:numId w:val="0"/>
        </w:numPr>
        <w:tabs>
          <w:tab w:val="left" w:pos="708"/>
        </w:tabs>
        <w:ind w:left="1134"/>
        <w:rPr>
          <w:del w:id="1423" w:author="Ana Martín Arribas" w:date="2023-06-03T18:28:00Z"/>
          <w:strike/>
          <w:color w:val="FF0000"/>
          <w:lang w:val="en-US"/>
          <w:rPrChange w:id="1424" w:author="Ana Martín Arribas" w:date="2023-05-28T16:49:00Z">
            <w:rPr>
              <w:del w:id="1425" w:author="Ana Martín Arribas" w:date="2023-06-03T18:28:00Z"/>
              <w:lang w:val="en-US"/>
            </w:rPr>
          </w:rPrChange>
        </w:rPr>
      </w:pPr>
      <w:del w:id="1426" w:author="Ana Martín Arribas" w:date="2023-06-03T18:28:00Z">
        <w:r w:rsidRPr="009B6A76" w:rsidDel="00B709CC">
          <w:rPr>
            <w:strike/>
            <w:color w:val="FF0000"/>
            <w:lang w:val="en-US"/>
            <w:rPrChange w:id="1427" w:author="Ana Martín Arribas" w:date="2023-05-28T16:49:00Z">
              <w:rPr>
                <w:lang w:val="en-US"/>
              </w:rPr>
            </w:rPrChange>
          </w:rPr>
          <w:delText>The valve has always open permissive.</w:delText>
        </w:r>
      </w:del>
    </w:p>
    <w:p w14:paraId="0A6E0612" w14:textId="77777777" w:rsidR="00CA23E9" w:rsidRPr="009B6A76" w:rsidDel="00B709CC" w:rsidRDefault="00CA23E9" w:rsidP="00CA23E9">
      <w:pPr>
        <w:pStyle w:val="L-bala"/>
        <w:numPr>
          <w:ilvl w:val="0"/>
          <w:numId w:val="0"/>
        </w:numPr>
        <w:tabs>
          <w:tab w:val="left" w:pos="708"/>
        </w:tabs>
        <w:ind w:left="1134"/>
        <w:rPr>
          <w:del w:id="1428" w:author="Ana Martín Arribas" w:date="2023-06-03T18:28:00Z"/>
          <w:strike/>
          <w:color w:val="FF0000"/>
          <w:lang w:val="en-US"/>
          <w:rPrChange w:id="1429" w:author="Ana Martín Arribas" w:date="2023-05-28T16:49:00Z">
            <w:rPr>
              <w:del w:id="1430" w:author="Ana Martín Arribas" w:date="2023-06-03T18:28:00Z"/>
              <w:lang w:val="en-US"/>
            </w:rPr>
          </w:rPrChange>
        </w:rPr>
      </w:pPr>
      <w:del w:id="1431" w:author="Ana Martín Arribas" w:date="2023-06-03T18:28:00Z">
        <w:r w:rsidRPr="009B6A76" w:rsidDel="00B709CC">
          <w:rPr>
            <w:strike/>
            <w:color w:val="FF0000"/>
            <w:lang w:val="en-US"/>
            <w:rPrChange w:id="1432" w:author="Ana Martín Arribas" w:date="2023-05-28T16:49:00Z">
              <w:rPr>
                <w:lang w:val="en-US"/>
              </w:rPr>
            </w:rPrChange>
          </w:rPr>
          <w:delText xml:space="preserve">The valve is permitted to close if </w:delText>
        </w:r>
        <w:r w:rsidRPr="009B6A76" w:rsidDel="00B709CC">
          <w:rPr>
            <w:strike/>
            <w:color w:val="FF0000"/>
            <w:rPrChange w:id="1433" w:author="Ana Martín Arribas" w:date="2023-05-28T16:49:00Z">
              <w:rPr/>
            </w:rPrChange>
          </w:rPr>
          <w:delText xml:space="preserve">B1LBA10 Pot </w:delText>
        </w:r>
        <w:r w:rsidRPr="009B6A76" w:rsidDel="00B709CC">
          <w:rPr>
            <w:strike/>
            <w:color w:val="FF0000"/>
            <w:lang w:val="en-US"/>
            <w:rPrChange w:id="1434" w:author="Ana Martín Arribas" w:date="2023-05-28T16:49:00Z">
              <w:rPr>
                <w:lang w:val="en-US"/>
              </w:rPr>
            </w:rPrChange>
          </w:rPr>
          <w:delText>Low Temp (</w:delText>
        </w:r>
        <w:r w:rsidRPr="009B6A76" w:rsidDel="00B709CC">
          <w:rPr>
            <w:rStyle w:val="normaltextrun"/>
            <w:rFonts w:asciiTheme="minorHAnsi" w:hAnsiTheme="minorHAnsi" w:cstheme="minorHAnsi"/>
            <w:strike/>
            <w:color w:val="FF0000"/>
            <w:lang w:val="en-US"/>
            <w:rPrChange w:id="1435" w:author="Ana Martín Arribas" w:date="2023-05-28T16:49:00Z">
              <w:rPr>
                <w:rStyle w:val="normaltextrun"/>
                <w:rFonts w:asciiTheme="minorHAnsi" w:hAnsiTheme="minorHAnsi" w:cstheme="minorHAnsi"/>
                <w:lang w:val="en-US"/>
              </w:rPr>
            </w:rPrChange>
          </w:rPr>
          <w:delText>B1LBA10CT001</w:delText>
        </w:r>
        <w:r w:rsidRPr="009B6A76" w:rsidDel="00B709CC">
          <w:rPr>
            <w:strike/>
            <w:color w:val="FF0000"/>
            <w:lang w:val="en-US"/>
            <w:rPrChange w:id="1436" w:author="Ana Martín Arribas" w:date="2023-05-28T16:49:00Z">
              <w:rPr>
                <w:lang w:val="en-US"/>
              </w:rPr>
            </w:rPrChange>
          </w:rPr>
          <w:delText xml:space="preserve">) is not detected. </w:delText>
        </w:r>
      </w:del>
    </w:p>
    <w:p w14:paraId="39EB8554" w14:textId="77777777" w:rsidR="00CA23E9" w:rsidRPr="00E93720" w:rsidRDefault="00CA23E9" w:rsidP="00CA23E9">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1B66C87A" w14:textId="3F8B80C8" w:rsidR="00CA23E9" w:rsidRPr="00913843" w:rsidRDefault="00CA23E9" w:rsidP="00CA23E9">
      <w:pPr>
        <w:pStyle w:val="L-guin"/>
        <w:numPr>
          <w:ilvl w:val="1"/>
          <w:numId w:val="12"/>
        </w:numPr>
      </w:pPr>
      <w:r w:rsidRPr="00913843">
        <w:t>T</w:t>
      </w:r>
      <w:r>
        <w:t>he Drain Pot Valve fully opens when the Boiler 1 is in service and Steam Pressure, measured by the average between the pressure transmitter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5125A572" w14:textId="77777777" w:rsidR="00CA23E9" w:rsidRPr="00E93720" w:rsidRDefault="00CA23E9" w:rsidP="00CA23E9">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C48D7F0" w14:textId="3766AD67" w:rsidR="00CA23E9" w:rsidRPr="00E93720" w:rsidRDefault="00CA23E9" w:rsidP="00CA23E9">
      <w:pPr>
        <w:pStyle w:val="L-guin"/>
        <w:numPr>
          <w:ilvl w:val="1"/>
          <w:numId w:val="12"/>
        </w:numPr>
      </w:pPr>
      <w:r>
        <w:t>T</w:t>
      </w:r>
      <w:r w:rsidRPr="00E93720">
        <w:t xml:space="preserve">he </w:t>
      </w:r>
      <w:r>
        <w:t xml:space="preserve">valve will open when the temperature measured (B2LBA10CT004) in the drain pot is below the saturation </w:t>
      </w:r>
      <w:r>
        <w:lastRenderedPageBreak/>
        <w:t xml:space="preserve">temperature plus </w:t>
      </w:r>
      <w:r w:rsidRPr="00CA23E9">
        <w:rPr>
          <w:color w:val="FF0000"/>
        </w:rPr>
        <w:t>A VALUE</w:t>
      </w:r>
      <w:r>
        <w:t>, and will close 15 seconds after an adequate steam superheating value (H) is achieved</w:t>
      </w:r>
      <w:ins w:id="1437" w:author="Ana Martín Arribas [2]" w:date="2023-05-29T10:59:00Z">
        <w:r w:rsidRPr="00ED4F08">
          <w:rPr>
            <w:rPrChange w:id="1438" w:author="Ana Martín Arribas" w:date="2023-06-06T13:19:00Z">
              <w:rPr>
                <w:highlight w:val="green"/>
              </w:rPr>
            </w:rPrChange>
          </w:rPr>
          <w:t>.</w:t>
        </w:r>
      </w:ins>
    </w:p>
    <w:p w14:paraId="0190DDA5" w14:textId="77777777" w:rsidR="00CA23E9" w:rsidDel="009B6A76" w:rsidRDefault="00CA23E9">
      <w:pPr>
        <w:pStyle w:val="L-bala"/>
        <w:rPr>
          <w:del w:id="1439" w:author="Ana Martín Arribas" w:date="2023-05-28T16:50:00Z"/>
        </w:rPr>
        <w:pPrChange w:id="1440" w:author="Ana Martín Arribas" w:date="2023-05-28T16:50:00Z">
          <w:pPr>
            <w:pStyle w:val="L-bala"/>
            <w:numPr>
              <w:numId w:val="0"/>
            </w:numPr>
            <w:tabs>
              <w:tab w:val="clear" w:pos="1134"/>
            </w:tabs>
            <w:ind w:left="567" w:firstLine="0"/>
          </w:pPr>
        </w:pPrChange>
      </w:pPr>
      <w:r>
        <w:t>Forced open</w:t>
      </w:r>
    </w:p>
    <w:p w14:paraId="2D93B30C" w14:textId="77777777" w:rsidR="00CA23E9" w:rsidRDefault="00CA23E9" w:rsidP="00CA23E9">
      <w:pPr>
        <w:pStyle w:val="L-bala"/>
        <w:rPr>
          <w:ins w:id="1441" w:author="Ana Martín Arribas" w:date="2023-05-28T16:50:00Z"/>
        </w:rPr>
      </w:pPr>
    </w:p>
    <w:p w14:paraId="16489E5E" w14:textId="77777777" w:rsidR="00CA23E9" w:rsidRDefault="00CA23E9">
      <w:pPr>
        <w:pStyle w:val="L-bala"/>
        <w:numPr>
          <w:ilvl w:val="0"/>
          <w:numId w:val="0"/>
        </w:numPr>
        <w:ind w:left="1134"/>
        <w:pPrChange w:id="1442" w:author="Ana Martín Arribas" w:date="2023-05-28T16:50:00Z">
          <w:pPr>
            <w:pStyle w:val="L-bala"/>
            <w:numPr>
              <w:numId w:val="0"/>
            </w:numPr>
            <w:tabs>
              <w:tab w:val="clear" w:pos="1134"/>
            </w:tabs>
            <w:ind w:left="567" w:firstLine="0"/>
          </w:pPr>
        </w:pPrChange>
      </w:pPr>
      <w:r>
        <w:t>The valve is not forced to open.</w:t>
      </w:r>
    </w:p>
    <w:p w14:paraId="7AF0344E" w14:textId="77777777" w:rsidR="00CA23E9" w:rsidDel="009B6A76" w:rsidRDefault="00CA23E9">
      <w:pPr>
        <w:pStyle w:val="L-bala"/>
        <w:rPr>
          <w:del w:id="1443" w:author="Ana Martín Arribas" w:date="2023-05-28T16:50:00Z"/>
        </w:rPr>
        <w:pPrChange w:id="1444" w:author="Ana Martín Arribas" w:date="2023-05-28T16:50:00Z">
          <w:pPr>
            <w:pStyle w:val="Prrafo"/>
          </w:pPr>
        </w:pPrChange>
      </w:pPr>
      <w:r>
        <w:t>Forced close</w:t>
      </w:r>
    </w:p>
    <w:p w14:paraId="6C1386B6" w14:textId="77777777" w:rsidR="00CA23E9" w:rsidRPr="00D238D3" w:rsidRDefault="00CA23E9" w:rsidP="00CA23E9">
      <w:pPr>
        <w:pStyle w:val="L-bala"/>
        <w:rPr>
          <w:ins w:id="1445" w:author="Ana Martín Arribas" w:date="2023-05-28T16:50:00Z"/>
        </w:rPr>
      </w:pPr>
    </w:p>
    <w:p w14:paraId="4423EBC7" w14:textId="77777777" w:rsidR="00CA23E9" w:rsidRPr="0095111A" w:rsidRDefault="00CA23E9">
      <w:pPr>
        <w:pStyle w:val="L-bala"/>
        <w:numPr>
          <w:ilvl w:val="0"/>
          <w:numId w:val="0"/>
        </w:numPr>
        <w:ind w:left="1134"/>
        <w:pPrChange w:id="1446" w:author="Ana Martín Arribas" w:date="2023-05-28T16:50:00Z">
          <w:pPr>
            <w:pStyle w:val="Prrafo"/>
          </w:pPr>
        </w:pPrChange>
      </w:pPr>
      <w:r w:rsidRPr="0095111A">
        <w:t>The valve is not forced to close</w:t>
      </w:r>
    </w:p>
    <w:p w14:paraId="3C15C0AD" w14:textId="77777777" w:rsidR="00814B8C" w:rsidRPr="00EB0933" w:rsidRDefault="00814B8C" w:rsidP="00814B8C">
      <w:pPr>
        <w:pStyle w:val="Ttulo3"/>
        <w:keepLines/>
        <w:spacing w:before="480" w:after="360"/>
        <w:rPr>
          <w:highlight w:val="yellow"/>
          <w:rPrChange w:id="1447" w:author="Ana Martín Arribas" w:date="2023-05-28T16:57:00Z">
            <w:rPr/>
          </w:rPrChange>
        </w:rPr>
      </w:pPr>
      <w:r w:rsidRPr="00EB0933">
        <w:rPr>
          <w:highlight w:val="yellow"/>
          <w:rPrChange w:id="1448" w:author="Ana Martín Arribas" w:date="2023-05-28T16:57:00Z">
            <w:rPr/>
          </w:rPrChange>
        </w:rPr>
        <w:t>Main Steam &amp; Extractions</w:t>
      </w:r>
      <w:bookmarkEnd w:id="1422"/>
    </w:p>
    <w:p w14:paraId="298D7F75" w14:textId="77777777" w:rsidR="00814B8C" w:rsidRDefault="00814B8C" w:rsidP="00814B8C">
      <w:pPr>
        <w:pStyle w:val="Ttulo4"/>
        <w:keepLines/>
        <w:tabs>
          <w:tab w:val="clear" w:pos="851"/>
        </w:tabs>
        <w:spacing w:before="480" w:after="360"/>
      </w:pPr>
      <w:r w:rsidRPr="00E93720">
        <w:t>Analogue Control and Regulation</w:t>
      </w:r>
    </w:p>
    <w:p w14:paraId="345F7C21" w14:textId="77777777" w:rsidR="00814B8C" w:rsidRPr="00990FB1" w:rsidRDefault="00814B8C" w:rsidP="00814B8C">
      <w:pPr>
        <w:pStyle w:val="Prrafo"/>
        <w:rPr>
          <w:lang w:val="en-GB"/>
        </w:rPr>
      </w:pPr>
      <w:r w:rsidRPr="00990FB1">
        <w:rPr>
          <w:lang w:val="en-GB"/>
        </w:rPr>
        <w:t>There is no analogue control and regulation in this sheet.</w:t>
      </w:r>
    </w:p>
    <w:p w14:paraId="4E29C28C" w14:textId="77777777" w:rsidR="00814B8C" w:rsidRDefault="00814B8C" w:rsidP="00814B8C">
      <w:pPr>
        <w:pStyle w:val="Ttulo4"/>
        <w:keepLines/>
        <w:tabs>
          <w:tab w:val="clear" w:pos="851"/>
        </w:tabs>
        <w:spacing w:before="480" w:after="360"/>
      </w:pPr>
      <w:r w:rsidRPr="00E93720">
        <w:t>Logic Control and Protections</w:t>
      </w:r>
    </w:p>
    <w:p w14:paraId="3319566B" w14:textId="77777777" w:rsidR="00814B8C" w:rsidRDefault="00814B8C" w:rsidP="00814B8C">
      <w:pPr>
        <w:pStyle w:val="Ttulo5"/>
        <w:keepNext/>
        <w:keepLines/>
        <w:spacing w:before="480" w:after="360"/>
      </w:pPr>
      <w:r>
        <w:t>B0LBA10 Pot Drain valve B0LBA10AA302</w:t>
      </w:r>
    </w:p>
    <w:p w14:paraId="6E150D60"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38AF1928"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064E1FC" w14:textId="42AF674A" w:rsidR="00814B8C" w:rsidRPr="00EB0933" w:rsidDel="00B709CC" w:rsidRDefault="00814B8C" w:rsidP="00814B8C">
      <w:pPr>
        <w:pStyle w:val="L-bala"/>
        <w:numPr>
          <w:ilvl w:val="0"/>
          <w:numId w:val="0"/>
        </w:numPr>
        <w:tabs>
          <w:tab w:val="left" w:pos="708"/>
        </w:tabs>
        <w:ind w:left="1134"/>
        <w:rPr>
          <w:del w:id="1449" w:author="Ana Martín Arribas" w:date="2023-06-03T18:28:00Z"/>
          <w:strike/>
          <w:color w:val="FF0000"/>
          <w:lang w:val="en-US"/>
          <w:rPrChange w:id="1450" w:author="Ana Martín Arribas" w:date="2023-05-28T17:09:00Z">
            <w:rPr>
              <w:del w:id="1451" w:author="Ana Martín Arribas" w:date="2023-06-03T18:28:00Z"/>
              <w:lang w:val="en-US"/>
            </w:rPr>
          </w:rPrChange>
        </w:rPr>
      </w:pPr>
      <w:del w:id="1452" w:author="Ana Martín Arribas" w:date="2023-06-03T18:28:00Z">
        <w:r w:rsidRPr="00EB0933" w:rsidDel="00B709CC">
          <w:rPr>
            <w:strike/>
            <w:color w:val="FF0000"/>
            <w:lang w:val="en-US"/>
            <w:rPrChange w:id="1453" w:author="Ana Martín Arribas" w:date="2023-05-28T17:09:00Z">
              <w:rPr>
                <w:lang w:val="en-US"/>
              </w:rPr>
            </w:rPrChange>
          </w:rPr>
          <w:delText>The valve has always open permissive.</w:delText>
        </w:r>
      </w:del>
    </w:p>
    <w:p w14:paraId="293E3AD8" w14:textId="1DEF2702" w:rsidR="00814B8C" w:rsidRPr="00EB0933" w:rsidDel="00B709CC" w:rsidRDefault="00814B8C" w:rsidP="00814B8C">
      <w:pPr>
        <w:pStyle w:val="L-bala"/>
        <w:numPr>
          <w:ilvl w:val="0"/>
          <w:numId w:val="0"/>
        </w:numPr>
        <w:tabs>
          <w:tab w:val="left" w:pos="708"/>
        </w:tabs>
        <w:ind w:left="1134"/>
        <w:rPr>
          <w:del w:id="1454" w:author="Ana Martín Arribas" w:date="2023-06-03T18:28:00Z"/>
          <w:strike/>
          <w:color w:val="FF0000"/>
          <w:lang w:val="en-US"/>
          <w:rPrChange w:id="1455" w:author="Ana Martín Arribas" w:date="2023-05-28T17:09:00Z">
            <w:rPr>
              <w:del w:id="1456" w:author="Ana Martín Arribas" w:date="2023-06-03T18:28:00Z"/>
              <w:lang w:val="en-US"/>
            </w:rPr>
          </w:rPrChange>
        </w:rPr>
      </w:pPr>
      <w:del w:id="1457" w:author="Ana Martín Arribas" w:date="2023-06-03T18:28:00Z">
        <w:r w:rsidRPr="00EB0933" w:rsidDel="00B709CC">
          <w:rPr>
            <w:strike/>
            <w:color w:val="FF0000"/>
            <w:lang w:val="en-US"/>
            <w:rPrChange w:id="1458" w:author="Ana Martín Arribas" w:date="2023-05-28T17:09:00Z">
              <w:rPr>
                <w:lang w:val="en-US"/>
              </w:rPr>
            </w:rPrChange>
          </w:rPr>
          <w:delText xml:space="preserve">The valve is permitted to close if </w:delText>
        </w:r>
        <w:r w:rsidRPr="00EB0933" w:rsidDel="00B709CC">
          <w:rPr>
            <w:strike/>
            <w:color w:val="FF0000"/>
            <w:lang w:val="en-US"/>
            <w:rPrChange w:id="1459" w:author="Ana Martín Arribas" w:date="2023-05-28T17:09:00Z">
              <w:rPr/>
            </w:rPrChange>
          </w:rPr>
          <w:delText xml:space="preserve">B0LBA10 Pot </w:delText>
        </w:r>
        <w:r w:rsidRPr="00EB0933" w:rsidDel="00B709CC">
          <w:rPr>
            <w:strike/>
            <w:color w:val="FF0000"/>
            <w:lang w:val="en-US"/>
            <w:rPrChange w:id="1460" w:author="Ana Martín Arribas" w:date="2023-05-28T17:09:00Z">
              <w:rPr>
                <w:lang w:val="en-US"/>
              </w:rPr>
            </w:rPrChange>
          </w:rPr>
          <w:delText>Low Temp (</w:delText>
        </w:r>
        <w:r w:rsidRPr="00EB0933" w:rsidDel="00B709CC">
          <w:rPr>
            <w:strike/>
            <w:color w:val="FF0000"/>
            <w:rPrChange w:id="1461" w:author="Ana Martín Arribas" w:date="2023-05-28T17:09:00Z">
              <w:rPr>
                <w:rStyle w:val="normaltextrun"/>
                <w:rFonts w:asciiTheme="minorHAnsi" w:hAnsiTheme="minorHAnsi" w:cstheme="minorHAnsi"/>
                <w:lang w:val="en-US"/>
              </w:rPr>
            </w:rPrChange>
          </w:rPr>
          <w:delText>B0LBA10CT003</w:delText>
        </w:r>
        <w:r w:rsidRPr="00EB0933" w:rsidDel="00B709CC">
          <w:rPr>
            <w:strike/>
            <w:color w:val="FF0000"/>
            <w:lang w:val="en-US"/>
            <w:rPrChange w:id="1462" w:author="Ana Martín Arribas" w:date="2023-05-28T17:09:00Z">
              <w:rPr>
                <w:lang w:val="en-US"/>
              </w:rPr>
            </w:rPrChange>
          </w:rPr>
          <w:delText xml:space="preserve">) is not detected. </w:delText>
        </w:r>
      </w:del>
    </w:p>
    <w:p w14:paraId="53643015"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459577A3" w14:textId="5572673A" w:rsidR="00814B8C" w:rsidRPr="00913843" w:rsidRDefault="00CA23E9" w:rsidP="00817622">
      <w:pPr>
        <w:pStyle w:val="L-guin"/>
        <w:numPr>
          <w:ilvl w:val="1"/>
          <w:numId w:val="12"/>
        </w:numPr>
      </w:pPr>
      <w:r>
        <w:t>The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r w:rsidR="00814B8C" w:rsidRPr="00913843">
        <w:t>.</w:t>
      </w:r>
    </w:p>
    <w:p w14:paraId="121B722C"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41F7C02D" w14:textId="13A3DB81" w:rsidR="00814B8C" w:rsidRPr="00E93720" w:rsidRDefault="00814B8C" w:rsidP="00814B8C">
      <w:pPr>
        <w:pStyle w:val="L-guin"/>
        <w:numPr>
          <w:ilvl w:val="1"/>
          <w:numId w:val="12"/>
        </w:numPr>
      </w:pPr>
      <w:r>
        <w:t>T</w:t>
      </w:r>
      <w:r w:rsidRPr="00E93720">
        <w:t>he</w:t>
      </w:r>
      <w:r w:rsidR="00CA23E9">
        <w:t xml:space="preserve"> valve will open when the temperature measured (B0LBA10CT001) in the drain pot is below the saturation </w:t>
      </w:r>
      <w:r w:rsidR="00CA23E9">
        <w:lastRenderedPageBreak/>
        <w:t xml:space="preserve">temperature plus </w:t>
      </w:r>
      <w:r w:rsidR="00CA23E9" w:rsidRPr="00CA23E9">
        <w:rPr>
          <w:color w:val="FF0000"/>
        </w:rPr>
        <w:t>A VALUE</w:t>
      </w:r>
      <w:r w:rsidR="00CA23E9">
        <w:t>, and will close 15 seconds after an adequate steam superheating value (H) is achieved</w:t>
      </w:r>
      <w:ins w:id="1463" w:author="Ana Martín Arribas [2]" w:date="2023-05-29T10:59:00Z">
        <w:r w:rsidR="00BC3C7B" w:rsidRPr="00817622">
          <w:rPr>
            <w:rPrChange w:id="1464" w:author="Ana Martín Arribas" w:date="2023-06-06T13:21:00Z">
              <w:rPr>
                <w:highlight w:val="green"/>
              </w:rPr>
            </w:rPrChange>
          </w:rPr>
          <w:t>.</w:t>
        </w:r>
      </w:ins>
    </w:p>
    <w:p w14:paraId="58944F0B" w14:textId="6A179288" w:rsidR="00814B8C" w:rsidDel="004C3673" w:rsidRDefault="00814B8C">
      <w:pPr>
        <w:pStyle w:val="L-bala"/>
        <w:rPr>
          <w:del w:id="1465" w:author="Ana Martín Arribas" w:date="2023-05-28T17:09:00Z"/>
        </w:rPr>
        <w:pPrChange w:id="1466" w:author="Ana Martín Arribas" w:date="2023-05-28T17:09:00Z">
          <w:pPr>
            <w:pStyle w:val="L-bala"/>
            <w:numPr>
              <w:numId w:val="0"/>
            </w:numPr>
            <w:tabs>
              <w:tab w:val="clear" w:pos="1134"/>
            </w:tabs>
            <w:ind w:left="567" w:firstLine="0"/>
          </w:pPr>
        </w:pPrChange>
      </w:pPr>
      <w:r>
        <w:t>Forced open</w:t>
      </w:r>
    </w:p>
    <w:p w14:paraId="255D6757" w14:textId="77777777" w:rsidR="004C3673" w:rsidRDefault="004C3673" w:rsidP="00814B8C">
      <w:pPr>
        <w:pStyle w:val="L-bala"/>
        <w:rPr>
          <w:ins w:id="1467" w:author="Ana Martín Arribas" w:date="2023-05-28T17:09:00Z"/>
        </w:rPr>
      </w:pPr>
    </w:p>
    <w:p w14:paraId="4CA94AE3" w14:textId="77777777" w:rsidR="00814B8C" w:rsidRDefault="00814B8C">
      <w:pPr>
        <w:pStyle w:val="L-bala"/>
        <w:numPr>
          <w:ilvl w:val="0"/>
          <w:numId w:val="0"/>
        </w:numPr>
        <w:ind w:left="1134"/>
        <w:pPrChange w:id="1468" w:author="Ana Martín Arribas" w:date="2023-05-28T17:09:00Z">
          <w:pPr>
            <w:pStyle w:val="L-bala"/>
            <w:numPr>
              <w:numId w:val="0"/>
            </w:numPr>
            <w:tabs>
              <w:tab w:val="clear" w:pos="1134"/>
            </w:tabs>
            <w:ind w:left="567" w:firstLine="0"/>
          </w:pPr>
        </w:pPrChange>
      </w:pPr>
      <w:r>
        <w:t>The valve is not forced to open.</w:t>
      </w:r>
    </w:p>
    <w:p w14:paraId="13CF2123" w14:textId="13AF69FF" w:rsidR="004C3673" w:rsidRDefault="00814B8C">
      <w:pPr>
        <w:pStyle w:val="L-bala"/>
        <w:rPr>
          <w:ins w:id="1469" w:author="Ana Martín Arribas" w:date="2023-05-28T17:09:00Z"/>
        </w:rPr>
        <w:pPrChange w:id="1470" w:author="Ana Martín Arribas" w:date="2023-05-28T17:09:00Z">
          <w:pPr>
            <w:pStyle w:val="Prrafo"/>
          </w:pPr>
        </w:pPrChange>
      </w:pPr>
      <w:r>
        <w:t xml:space="preserve">Forced </w:t>
      </w:r>
      <w:del w:id="1471" w:author="Ana Martín Arribas" w:date="2023-05-28T17:09:00Z">
        <w:r w:rsidDel="004C3673">
          <w:delText>clos</w:delText>
        </w:r>
      </w:del>
      <w:ins w:id="1472" w:author="Ana Martín Arribas" w:date="2023-05-28T17:09:00Z">
        <w:r w:rsidR="004C3673">
          <w:t>close</w:t>
        </w:r>
      </w:ins>
    </w:p>
    <w:p w14:paraId="15AAC3E7" w14:textId="1A2B8D0E" w:rsidR="00814B8C" w:rsidRPr="00D238D3" w:rsidDel="00EB0933" w:rsidRDefault="00814B8C">
      <w:pPr>
        <w:pStyle w:val="L-bala"/>
        <w:numPr>
          <w:ilvl w:val="0"/>
          <w:numId w:val="0"/>
        </w:numPr>
        <w:ind w:left="1134"/>
        <w:rPr>
          <w:del w:id="1473" w:author="Ana Martín Arribas" w:date="2023-05-28T17:09:00Z"/>
        </w:rPr>
        <w:pPrChange w:id="1474" w:author="Ana Martín Arribas" w:date="2023-05-28T17:09:00Z">
          <w:pPr>
            <w:pStyle w:val="L-bala"/>
          </w:pPr>
        </w:pPrChange>
      </w:pPr>
      <w:del w:id="1475" w:author="Ana Martín Arribas" w:date="2023-05-28T17:09:00Z">
        <w:r w:rsidDel="00EB0933">
          <w:delText>e</w:delText>
        </w:r>
      </w:del>
    </w:p>
    <w:p w14:paraId="532A3BCD" w14:textId="77777777" w:rsidR="00814B8C" w:rsidRPr="0095111A" w:rsidRDefault="00814B8C">
      <w:pPr>
        <w:pStyle w:val="L-bala"/>
        <w:numPr>
          <w:ilvl w:val="0"/>
          <w:numId w:val="0"/>
        </w:numPr>
        <w:ind w:left="1134"/>
        <w:pPrChange w:id="1476" w:author="Ana Martín Arribas" w:date="2023-05-28T17:09:00Z">
          <w:pPr>
            <w:pStyle w:val="Prrafo"/>
          </w:pPr>
        </w:pPrChange>
      </w:pPr>
      <w:r w:rsidRPr="0095111A">
        <w:t>The valve is not forced to close</w:t>
      </w:r>
    </w:p>
    <w:p w14:paraId="1644FADF" w14:textId="77777777" w:rsidR="00814B8C" w:rsidRPr="001E4B19" w:rsidRDefault="00814B8C" w:rsidP="00814B8C">
      <w:pPr>
        <w:pStyle w:val="Ttulo5"/>
        <w:keepNext/>
        <w:keepLines/>
        <w:spacing w:before="480" w:after="360"/>
      </w:pPr>
      <w:r w:rsidRPr="001E4B19">
        <w:t>Main Steam Vent MOV B0LBA10AA301</w:t>
      </w:r>
    </w:p>
    <w:p w14:paraId="6F58F6DB"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boiler #2 main steam to the auxiliary steam</w:t>
      </w:r>
      <w:r w:rsidRPr="00E93720">
        <w:rPr>
          <w:lang w:val="en-US"/>
        </w:rPr>
        <w:t>.</w:t>
      </w:r>
    </w:p>
    <w:p w14:paraId="43031217"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7D9D0CC" w14:textId="77777777" w:rsidR="00814B8C" w:rsidRPr="00E93720" w:rsidRDefault="00814B8C">
      <w:pPr>
        <w:pStyle w:val="L-guin"/>
        <w:numPr>
          <w:ilvl w:val="0"/>
          <w:numId w:val="0"/>
        </w:numPr>
        <w:ind w:left="1701" w:hanging="567"/>
        <w:pPrChange w:id="1477" w:author="Ana Martín Arribas" w:date="2023-05-28T17:30:00Z">
          <w:pPr>
            <w:pStyle w:val="L-guin"/>
            <w:numPr>
              <w:numId w:val="0"/>
            </w:numPr>
            <w:tabs>
              <w:tab w:val="clear" w:pos="1701"/>
            </w:tabs>
            <w:ind w:left="708" w:firstLine="0"/>
          </w:pPr>
        </w:pPrChange>
      </w:pPr>
      <w:r>
        <w:t xml:space="preserve">The valve is operated manually. </w:t>
      </w:r>
    </w:p>
    <w:p w14:paraId="2A2C1726" w14:textId="79E727EE" w:rsidR="00814B8C" w:rsidDel="00AD73BF" w:rsidRDefault="00814B8C">
      <w:pPr>
        <w:pStyle w:val="L-bala"/>
        <w:rPr>
          <w:del w:id="1478" w:author="Ana Martín Arribas" w:date="2023-05-28T17:30:00Z"/>
        </w:rPr>
        <w:pPrChange w:id="1479" w:author="Ana Martín Arribas" w:date="2023-05-28T17:30:00Z">
          <w:pPr>
            <w:pStyle w:val="L-bala"/>
            <w:numPr>
              <w:numId w:val="0"/>
            </w:numPr>
            <w:tabs>
              <w:tab w:val="clear" w:pos="1134"/>
            </w:tabs>
            <w:ind w:left="567" w:firstLine="0"/>
          </w:pPr>
        </w:pPrChange>
      </w:pPr>
      <w:r>
        <w:t>Forced open</w:t>
      </w:r>
    </w:p>
    <w:p w14:paraId="33F3E0D4" w14:textId="77777777" w:rsidR="00AD73BF" w:rsidRDefault="00AD73BF" w:rsidP="00814B8C">
      <w:pPr>
        <w:pStyle w:val="L-bala"/>
        <w:rPr>
          <w:ins w:id="1480" w:author="Ana Martín Arribas" w:date="2023-05-28T17:30:00Z"/>
        </w:rPr>
      </w:pPr>
    </w:p>
    <w:p w14:paraId="7880DC00" w14:textId="77777777" w:rsidR="00814B8C" w:rsidRDefault="00814B8C">
      <w:pPr>
        <w:pStyle w:val="L-bala"/>
        <w:numPr>
          <w:ilvl w:val="0"/>
          <w:numId w:val="0"/>
        </w:numPr>
        <w:ind w:left="1134"/>
        <w:pPrChange w:id="1481" w:author="Ana Martín Arribas" w:date="2023-05-28T17:30:00Z">
          <w:pPr>
            <w:pStyle w:val="L-bala"/>
            <w:numPr>
              <w:numId w:val="0"/>
            </w:numPr>
            <w:tabs>
              <w:tab w:val="clear" w:pos="1134"/>
            </w:tabs>
            <w:ind w:left="567" w:firstLine="0"/>
          </w:pPr>
        </w:pPrChange>
      </w:pPr>
      <w:r>
        <w:t>The valve is not forced to open.</w:t>
      </w:r>
    </w:p>
    <w:p w14:paraId="276E0502" w14:textId="77777777" w:rsidR="00AD73BF" w:rsidRDefault="00814B8C">
      <w:pPr>
        <w:pStyle w:val="L-bala"/>
        <w:rPr>
          <w:ins w:id="1482" w:author="Ana Martín Arribas" w:date="2023-05-28T17:30:00Z"/>
        </w:rPr>
      </w:pPr>
      <w:r>
        <w:t>Forced close</w:t>
      </w:r>
    </w:p>
    <w:p w14:paraId="4EA24831" w14:textId="1B4C1A1C" w:rsidR="00AD73BF" w:rsidRPr="00334125" w:rsidRDefault="00AD73BF">
      <w:pPr>
        <w:pStyle w:val="L-bala"/>
        <w:numPr>
          <w:ilvl w:val="0"/>
          <w:numId w:val="0"/>
        </w:numPr>
        <w:ind w:left="1134"/>
        <w:rPr>
          <w:ins w:id="1483" w:author="Ana Martín Arribas" w:date="2023-05-28T17:30:00Z"/>
        </w:rPr>
        <w:pPrChange w:id="1484" w:author="Ana Martín Arribas" w:date="2023-05-28T17:30:00Z">
          <w:pPr>
            <w:pStyle w:val="L-bala"/>
          </w:pPr>
        </w:pPrChange>
      </w:pPr>
      <w:ins w:id="1485" w:author="Ana Martín Arribas" w:date="2023-05-28T17:29:00Z">
        <w:r>
          <w:t xml:space="preserve">The valve </w:t>
        </w:r>
        <w:r w:rsidRPr="00334125">
          <w:t xml:space="preserve">is not forced to </w:t>
        </w:r>
      </w:ins>
      <w:ins w:id="1486" w:author="Ana Martín Arribas" w:date="2023-05-28T17:30:00Z">
        <w:r w:rsidRPr="00334125">
          <w:t>close</w:t>
        </w:r>
      </w:ins>
      <w:ins w:id="1487" w:author="Ana Martín Arribas" w:date="2023-05-28T17:29:00Z">
        <w:r w:rsidRPr="00334125">
          <w:t>.</w:t>
        </w:r>
      </w:ins>
    </w:p>
    <w:p w14:paraId="6F862D4C" w14:textId="7F5A92C3" w:rsidR="00AD73BF" w:rsidRPr="00334125" w:rsidRDefault="00AD73BF" w:rsidP="00AD73BF">
      <w:pPr>
        <w:pStyle w:val="Ttulo5"/>
        <w:keepNext/>
        <w:keepLines/>
        <w:spacing w:before="480" w:after="360"/>
        <w:rPr>
          <w:ins w:id="1488" w:author="Ana Martín Arribas" w:date="2023-05-28T17:30:00Z"/>
        </w:rPr>
      </w:pPr>
      <w:ins w:id="1489" w:author="Ana Martín Arribas" w:date="2023-05-28T17:30:00Z">
        <w:r w:rsidRPr="00334125">
          <w:t>B0LBA1</w:t>
        </w:r>
      </w:ins>
      <w:ins w:id="1490" w:author="Ana Martín Arribas" w:date="2023-05-28T17:33:00Z">
        <w:r w:rsidRPr="00334125">
          <w:t>1</w:t>
        </w:r>
      </w:ins>
      <w:ins w:id="1491" w:author="Ana Martín Arribas" w:date="2023-05-28T17:30:00Z">
        <w:r w:rsidRPr="00334125">
          <w:t xml:space="preserve"> Pot Drain valve B0LB</w:t>
        </w:r>
      </w:ins>
      <w:ins w:id="1492" w:author="Ana Martín Arribas" w:date="2023-05-28T17:32:00Z">
        <w:r w:rsidRPr="00334125">
          <w:t>A1</w:t>
        </w:r>
      </w:ins>
      <w:r w:rsidR="00334125">
        <w:t>1</w:t>
      </w:r>
      <w:ins w:id="1493" w:author="Ana Martín Arribas" w:date="2023-05-28T17:32:00Z">
        <w:r w:rsidRPr="00334125">
          <w:t>AA301</w:t>
        </w:r>
      </w:ins>
    </w:p>
    <w:p w14:paraId="09849E78" w14:textId="77777777" w:rsidR="00AD73BF" w:rsidRPr="00334125" w:rsidRDefault="00AD73BF" w:rsidP="00AD73BF">
      <w:pPr>
        <w:pStyle w:val="Prrafo"/>
        <w:rPr>
          <w:ins w:id="1494" w:author="Ana Martín Arribas" w:date="2023-05-28T17:30:00Z"/>
          <w:lang w:val="en-US"/>
        </w:rPr>
      </w:pPr>
      <w:ins w:id="1495" w:author="Ana Martín Arribas" w:date="2023-05-28T17:30:00Z">
        <w:r w:rsidRPr="00334125">
          <w:rPr>
            <w:lang w:val="en-US"/>
          </w:rPr>
          <w:t>The task of this valve is to evacuate the condensate accumulated in the corresponding drain pot.</w:t>
        </w:r>
      </w:ins>
    </w:p>
    <w:p w14:paraId="3FC01DC3" w14:textId="77777777" w:rsidR="00AD73BF" w:rsidRPr="00334125" w:rsidRDefault="00AD73BF" w:rsidP="00AD73BF">
      <w:pPr>
        <w:pStyle w:val="L-bala"/>
        <w:rPr>
          <w:ins w:id="1496" w:author="Ana Martín Arribas" w:date="2023-05-28T17:30:00Z"/>
          <w:lang w:val="en-US"/>
        </w:rPr>
      </w:pPr>
      <w:ins w:id="1497" w:author="Ana Martín Arribas" w:date="2023-05-28T17:30:00Z">
        <w:r w:rsidRPr="00334125">
          <w:t>Opening</w:t>
        </w:r>
        <w:r w:rsidRPr="00334125">
          <w:rPr>
            <w:lang w:val="en-US"/>
          </w:rPr>
          <w:t xml:space="preserve"> </w:t>
        </w:r>
        <w:r w:rsidRPr="00334125">
          <w:t xml:space="preserve">and closing </w:t>
        </w:r>
        <w:r w:rsidRPr="00334125">
          <w:rPr>
            <w:lang w:val="en-US"/>
          </w:rPr>
          <w:t>conditions</w:t>
        </w:r>
      </w:ins>
    </w:p>
    <w:p w14:paraId="59CE0C79" w14:textId="77777777" w:rsidR="00AD73BF" w:rsidRPr="00334125" w:rsidRDefault="00AD73BF" w:rsidP="00AD73BF">
      <w:pPr>
        <w:pStyle w:val="L-bala"/>
        <w:numPr>
          <w:ilvl w:val="0"/>
          <w:numId w:val="0"/>
        </w:numPr>
        <w:tabs>
          <w:tab w:val="left" w:pos="708"/>
        </w:tabs>
        <w:ind w:left="1134"/>
        <w:rPr>
          <w:ins w:id="1498" w:author="Ana Martín Arribas" w:date="2023-05-28T17:30:00Z"/>
          <w:lang w:val="en-US"/>
        </w:rPr>
      </w:pPr>
      <w:ins w:id="1499" w:author="Ana Martín Arribas" w:date="2023-05-28T17:30:00Z">
        <w:r w:rsidRPr="00334125">
          <w:rPr>
            <w:lang w:val="en-US"/>
          </w:rPr>
          <w:t>The valve will open and close in AUTO during the start-up according to the following indications:</w:t>
        </w:r>
      </w:ins>
    </w:p>
    <w:p w14:paraId="50C15732" w14:textId="73119E5B" w:rsidR="00AD73BF" w:rsidRPr="00334125" w:rsidRDefault="00AD73BF" w:rsidP="00AD73BF">
      <w:pPr>
        <w:pStyle w:val="L-guin"/>
        <w:numPr>
          <w:ilvl w:val="1"/>
          <w:numId w:val="12"/>
        </w:numPr>
        <w:rPr>
          <w:ins w:id="1500" w:author="Ana Martín Arribas" w:date="2023-05-28T17:30:00Z"/>
        </w:rPr>
      </w:pPr>
      <w:ins w:id="1501" w:author="Ana Martín Arribas" w:date="2023-05-28T17:30:00Z">
        <w:r w:rsidRPr="00334125">
          <w:t xml:space="preserve">The </w:t>
        </w:r>
      </w:ins>
      <w:r w:rsidR="00334125">
        <w:t>Drain Pot Valve fully opens when the Boiler 1 or 2 are in service and Steam Pressure, measured by the average between the pressure transmitter B0LBA11CP001 and B0LBA11CP002 exceeds a minimum pressure (L). After the drain valve has been open a minimum defined time (3 minutes), and once Steam pressure is greater than a defined pressure (H), the valve closes to an intermediate position</w:t>
      </w:r>
      <w:ins w:id="1502" w:author="Ana Martín Arribas" w:date="2023-05-28T17:30:00Z">
        <w:r w:rsidRPr="00334125">
          <w:t>.</w:t>
        </w:r>
      </w:ins>
    </w:p>
    <w:p w14:paraId="243AFFD1" w14:textId="77777777" w:rsidR="00AD73BF" w:rsidRPr="00334125" w:rsidRDefault="00AD73BF" w:rsidP="00AD73BF">
      <w:pPr>
        <w:pStyle w:val="L-bala"/>
        <w:numPr>
          <w:ilvl w:val="0"/>
          <w:numId w:val="0"/>
        </w:numPr>
        <w:tabs>
          <w:tab w:val="left" w:pos="708"/>
        </w:tabs>
        <w:ind w:left="1134" w:hanging="567"/>
        <w:rPr>
          <w:ins w:id="1503" w:author="Ana Martín Arribas" w:date="2023-05-28T17:30:00Z"/>
          <w:lang w:val="en-US"/>
        </w:rPr>
      </w:pPr>
      <w:ins w:id="1504" w:author="Ana Martín Arribas" w:date="2023-05-28T17:30:00Z">
        <w:r w:rsidRPr="00334125">
          <w:rPr>
            <w:lang w:val="en-US"/>
          </w:rPr>
          <w:lastRenderedPageBreak/>
          <w:tab/>
        </w:r>
        <w:r w:rsidRPr="00334125">
          <w:rPr>
            <w:lang w:val="en-US"/>
          </w:rPr>
          <w:tab/>
          <w:t>In normal operation the valve will open and close as the following indications:</w:t>
        </w:r>
      </w:ins>
    </w:p>
    <w:p w14:paraId="0674C8ED" w14:textId="137E76DE" w:rsidR="00AD73BF" w:rsidRPr="00334125" w:rsidRDefault="00AD73BF" w:rsidP="00AD73BF">
      <w:pPr>
        <w:pStyle w:val="L-guin"/>
        <w:numPr>
          <w:ilvl w:val="1"/>
          <w:numId w:val="12"/>
        </w:numPr>
        <w:rPr>
          <w:ins w:id="1505" w:author="Ana Martín Arribas" w:date="2023-05-28T17:30:00Z"/>
        </w:rPr>
      </w:pPr>
      <w:ins w:id="1506" w:author="Ana Martín Arribas" w:date="2023-05-28T17:30:00Z">
        <w:r w:rsidRPr="00334125">
          <w:t xml:space="preserve">The </w:t>
        </w:r>
      </w:ins>
      <w:r w:rsidR="00334125">
        <w:t xml:space="preserve">valve will open when the temperature measured (B1LBA11CT001) in the drain pot is below the saturation temperature plus </w:t>
      </w:r>
      <w:r w:rsidR="00334125" w:rsidRPr="00334125">
        <w:rPr>
          <w:color w:val="FF0000"/>
        </w:rPr>
        <w:t>A VALUE</w:t>
      </w:r>
      <w:r w:rsidR="00334125">
        <w:t>, and will close 15 seconds after an adequate steam superheating value (H) is achieved</w:t>
      </w:r>
      <w:ins w:id="1507" w:author="Ana Martín Arribas [2]" w:date="2023-05-29T10:59:00Z">
        <w:r w:rsidR="00BC3C7B" w:rsidRPr="00334125">
          <w:t>.</w:t>
        </w:r>
      </w:ins>
    </w:p>
    <w:p w14:paraId="494CD0F6" w14:textId="77777777" w:rsidR="00AD73BF" w:rsidRPr="00334125" w:rsidRDefault="00AD73BF" w:rsidP="00AD73BF">
      <w:pPr>
        <w:pStyle w:val="L-bala"/>
        <w:rPr>
          <w:ins w:id="1508" w:author="Ana Martín Arribas" w:date="2023-05-28T17:30:00Z"/>
        </w:rPr>
      </w:pPr>
      <w:ins w:id="1509" w:author="Ana Martín Arribas" w:date="2023-05-28T17:30:00Z">
        <w:r w:rsidRPr="00334125">
          <w:t>Forced open</w:t>
        </w:r>
      </w:ins>
    </w:p>
    <w:p w14:paraId="22F9554B" w14:textId="77777777" w:rsidR="00AD73BF" w:rsidRPr="00334125" w:rsidRDefault="00AD73BF" w:rsidP="00AD73BF">
      <w:pPr>
        <w:pStyle w:val="L-bala"/>
        <w:numPr>
          <w:ilvl w:val="0"/>
          <w:numId w:val="0"/>
        </w:numPr>
        <w:ind w:left="1134"/>
        <w:rPr>
          <w:ins w:id="1510" w:author="Ana Martín Arribas" w:date="2023-05-28T17:30:00Z"/>
        </w:rPr>
      </w:pPr>
      <w:ins w:id="1511" w:author="Ana Martín Arribas" w:date="2023-05-28T17:30:00Z">
        <w:r w:rsidRPr="00334125">
          <w:t>The valve is not forced to open.</w:t>
        </w:r>
      </w:ins>
    </w:p>
    <w:p w14:paraId="5249F59D" w14:textId="77777777" w:rsidR="00AD73BF" w:rsidRPr="00334125" w:rsidRDefault="00AD73BF" w:rsidP="00AD73BF">
      <w:pPr>
        <w:pStyle w:val="L-bala"/>
        <w:rPr>
          <w:ins w:id="1512" w:author="Ana Martín Arribas" w:date="2023-05-28T17:30:00Z"/>
        </w:rPr>
      </w:pPr>
      <w:ins w:id="1513" w:author="Ana Martín Arribas" w:date="2023-05-28T17:30:00Z">
        <w:r w:rsidRPr="00334125">
          <w:t>Forced close</w:t>
        </w:r>
      </w:ins>
    </w:p>
    <w:p w14:paraId="51927625" w14:textId="2666DB8D" w:rsidR="00AD73BF" w:rsidRPr="00334125" w:rsidRDefault="00AD73BF">
      <w:pPr>
        <w:pStyle w:val="L-bala"/>
        <w:numPr>
          <w:ilvl w:val="0"/>
          <w:numId w:val="0"/>
        </w:numPr>
        <w:ind w:left="1134"/>
        <w:rPr>
          <w:ins w:id="1514" w:author="Ana Martín Arribas" w:date="2023-05-28T17:33:00Z"/>
        </w:rPr>
        <w:pPrChange w:id="1515" w:author="Ana Martín Arribas" w:date="2023-05-28T17:31:00Z">
          <w:pPr>
            <w:pStyle w:val="L-bala"/>
          </w:pPr>
        </w:pPrChange>
      </w:pPr>
      <w:ins w:id="1516" w:author="Ana Martín Arribas" w:date="2023-05-28T17:30:00Z">
        <w:r w:rsidRPr="00334125">
          <w:t>The valve is not forced to close</w:t>
        </w:r>
      </w:ins>
    </w:p>
    <w:p w14:paraId="663B7921" w14:textId="77777777" w:rsidR="00AD73BF" w:rsidRPr="00334125" w:rsidRDefault="00AD73BF" w:rsidP="00AD73BF">
      <w:pPr>
        <w:pStyle w:val="Ttulo5"/>
        <w:keepNext/>
        <w:keepLines/>
        <w:spacing w:before="480" w:after="360"/>
        <w:rPr>
          <w:ins w:id="1517" w:author="Ana Martín Arribas" w:date="2023-05-28T17:33:00Z"/>
        </w:rPr>
      </w:pPr>
      <w:ins w:id="1518" w:author="Ana Martín Arribas" w:date="2023-05-28T17:33:00Z">
        <w:r w:rsidRPr="00334125">
          <w:t>B0LBA12 Pot Drain valve B0LBA12AA301</w:t>
        </w:r>
      </w:ins>
    </w:p>
    <w:p w14:paraId="22015FF3" w14:textId="77777777" w:rsidR="00334125" w:rsidRPr="00334125" w:rsidRDefault="00334125" w:rsidP="00334125">
      <w:pPr>
        <w:pStyle w:val="Prrafo"/>
        <w:rPr>
          <w:ins w:id="1519" w:author="Ana Martín Arribas" w:date="2023-05-28T17:30:00Z"/>
          <w:lang w:val="en-US"/>
        </w:rPr>
      </w:pPr>
      <w:ins w:id="1520" w:author="Ana Martín Arribas" w:date="2023-05-28T17:30:00Z">
        <w:r w:rsidRPr="00334125">
          <w:rPr>
            <w:lang w:val="en-US"/>
          </w:rPr>
          <w:t>The task of this valve is to evacuate the condensate accumulated in the corresponding drain pot.</w:t>
        </w:r>
      </w:ins>
    </w:p>
    <w:p w14:paraId="29CAADCB" w14:textId="77777777" w:rsidR="00334125" w:rsidRPr="00334125" w:rsidRDefault="00334125" w:rsidP="00334125">
      <w:pPr>
        <w:pStyle w:val="L-bala"/>
        <w:rPr>
          <w:ins w:id="1521" w:author="Ana Martín Arribas" w:date="2023-05-28T17:30:00Z"/>
          <w:lang w:val="en-US"/>
        </w:rPr>
      </w:pPr>
      <w:ins w:id="1522" w:author="Ana Martín Arribas" w:date="2023-05-28T17:30:00Z">
        <w:r w:rsidRPr="00334125">
          <w:t>Opening</w:t>
        </w:r>
        <w:r w:rsidRPr="00334125">
          <w:rPr>
            <w:lang w:val="en-US"/>
          </w:rPr>
          <w:t xml:space="preserve"> </w:t>
        </w:r>
        <w:r w:rsidRPr="00334125">
          <w:t xml:space="preserve">and closing </w:t>
        </w:r>
        <w:r w:rsidRPr="00334125">
          <w:rPr>
            <w:lang w:val="en-US"/>
          </w:rPr>
          <w:t>conditions</w:t>
        </w:r>
      </w:ins>
    </w:p>
    <w:p w14:paraId="5F7A0748" w14:textId="77777777" w:rsidR="00334125" w:rsidRPr="00334125" w:rsidRDefault="00334125" w:rsidP="00334125">
      <w:pPr>
        <w:pStyle w:val="L-bala"/>
        <w:numPr>
          <w:ilvl w:val="0"/>
          <w:numId w:val="0"/>
        </w:numPr>
        <w:tabs>
          <w:tab w:val="left" w:pos="708"/>
        </w:tabs>
        <w:ind w:left="1134"/>
        <w:rPr>
          <w:ins w:id="1523" w:author="Ana Martín Arribas" w:date="2023-05-28T17:30:00Z"/>
          <w:lang w:val="en-US"/>
        </w:rPr>
      </w:pPr>
      <w:ins w:id="1524" w:author="Ana Martín Arribas" w:date="2023-05-28T17:30:00Z">
        <w:r w:rsidRPr="00334125">
          <w:rPr>
            <w:lang w:val="en-US"/>
          </w:rPr>
          <w:t>The valve will open and close in AUTO during the start-up according to the following indications:</w:t>
        </w:r>
      </w:ins>
    </w:p>
    <w:p w14:paraId="67763A62" w14:textId="305230B6" w:rsidR="00334125" w:rsidRPr="00334125" w:rsidRDefault="00334125" w:rsidP="00334125">
      <w:pPr>
        <w:pStyle w:val="L-guin"/>
        <w:numPr>
          <w:ilvl w:val="1"/>
          <w:numId w:val="12"/>
        </w:numPr>
        <w:rPr>
          <w:ins w:id="1525" w:author="Ana Martín Arribas" w:date="2023-05-28T17:30:00Z"/>
        </w:rPr>
      </w:pPr>
      <w:ins w:id="1526" w:author="Ana Martín Arribas" w:date="2023-05-28T17:30:00Z">
        <w:r w:rsidRPr="00334125">
          <w:t xml:space="preserve">The </w:t>
        </w:r>
      </w:ins>
      <w:r>
        <w:t>Drain Pot Valve fully opens when the Boiler 1 or 2 are in service and Steam Pressure, measured by the average between the pressure transmitter B0LBA12CP001 and B0LBA12CP002 exceeds a minimum pressure (L). After the drain valve has been open a minimum defined time (3 minutes), and once Steam pressure is greater than a defined pressure (H), the valve closes to an intermediate position</w:t>
      </w:r>
      <w:ins w:id="1527" w:author="Ana Martín Arribas" w:date="2023-05-28T17:30:00Z">
        <w:r w:rsidRPr="00334125">
          <w:t>.</w:t>
        </w:r>
      </w:ins>
    </w:p>
    <w:p w14:paraId="3DAAAAA7" w14:textId="77777777" w:rsidR="00334125" w:rsidRPr="00334125" w:rsidRDefault="00334125" w:rsidP="00334125">
      <w:pPr>
        <w:pStyle w:val="L-bala"/>
        <w:numPr>
          <w:ilvl w:val="0"/>
          <w:numId w:val="0"/>
        </w:numPr>
        <w:tabs>
          <w:tab w:val="left" w:pos="708"/>
        </w:tabs>
        <w:ind w:left="1134" w:hanging="567"/>
        <w:rPr>
          <w:ins w:id="1528" w:author="Ana Martín Arribas" w:date="2023-05-28T17:30:00Z"/>
          <w:lang w:val="en-US"/>
        </w:rPr>
      </w:pPr>
      <w:ins w:id="1529" w:author="Ana Martín Arribas" w:date="2023-05-28T17:30:00Z">
        <w:r w:rsidRPr="00334125">
          <w:rPr>
            <w:lang w:val="en-US"/>
          </w:rPr>
          <w:tab/>
        </w:r>
        <w:r w:rsidRPr="00334125">
          <w:rPr>
            <w:lang w:val="en-US"/>
          </w:rPr>
          <w:tab/>
          <w:t>In normal operation the valve will open and close as the following indications:</w:t>
        </w:r>
      </w:ins>
    </w:p>
    <w:p w14:paraId="57619578" w14:textId="56BD3711" w:rsidR="00334125" w:rsidRPr="00334125" w:rsidRDefault="00334125" w:rsidP="00334125">
      <w:pPr>
        <w:pStyle w:val="L-guin"/>
        <w:numPr>
          <w:ilvl w:val="1"/>
          <w:numId w:val="12"/>
        </w:numPr>
        <w:rPr>
          <w:ins w:id="1530" w:author="Ana Martín Arribas" w:date="2023-05-28T17:30:00Z"/>
        </w:rPr>
      </w:pPr>
      <w:ins w:id="1531" w:author="Ana Martín Arribas" w:date="2023-05-28T17:30:00Z">
        <w:r w:rsidRPr="00334125">
          <w:t xml:space="preserve">The </w:t>
        </w:r>
      </w:ins>
      <w:r>
        <w:t xml:space="preserve">valve will open when the temperature measured (B1LBA12CT001) in the drain pot is below the saturation temperature plus </w:t>
      </w:r>
      <w:r w:rsidRPr="00334125">
        <w:rPr>
          <w:color w:val="FF0000"/>
        </w:rPr>
        <w:t>A VALUE</w:t>
      </w:r>
      <w:r>
        <w:t>, and will close 15 seconds after an adequate steam superheating value (H) is achieved</w:t>
      </w:r>
      <w:ins w:id="1532" w:author="Ana Martín Arribas [2]" w:date="2023-05-29T10:59:00Z">
        <w:r w:rsidRPr="00334125">
          <w:t>.</w:t>
        </w:r>
      </w:ins>
    </w:p>
    <w:p w14:paraId="55AFFD66" w14:textId="77777777" w:rsidR="00334125" w:rsidRPr="00334125" w:rsidRDefault="00334125" w:rsidP="00334125">
      <w:pPr>
        <w:pStyle w:val="L-bala"/>
        <w:rPr>
          <w:ins w:id="1533" w:author="Ana Martín Arribas" w:date="2023-05-28T17:30:00Z"/>
        </w:rPr>
      </w:pPr>
      <w:ins w:id="1534" w:author="Ana Martín Arribas" w:date="2023-05-28T17:30:00Z">
        <w:r w:rsidRPr="00334125">
          <w:t>Forced open</w:t>
        </w:r>
      </w:ins>
    </w:p>
    <w:p w14:paraId="5B9925F8" w14:textId="77777777" w:rsidR="00334125" w:rsidRPr="00334125" w:rsidRDefault="00334125" w:rsidP="00334125">
      <w:pPr>
        <w:pStyle w:val="L-bala"/>
        <w:numPr>
          <w:ilvl w:val="0"/>
          <w:numId w:val="0"/>
        </w:numPr>
        <w:ind w:left="1134"/>
        <w:rPr>
          <w:ins w:id="1535" w:author="Ana Martín Arribas" w:date="2023-05-28T17:30:00Z"/>
        </w:rPr>
      </w:pPr>
      <w:ins w:id="1536" w:author="Ana Martín Arribas" w:date="2023-05-28T17:30:00Z">
        <w:r w:rsidRPr="00334125">
          <w:t>The valve is not forced to open.</w:t>
        </w:r>
      </w:ins>
    </w:p>
    <w:p w14:paraId="1D5274DC" w14:textId="77777777" w:rsidR="00334125" w:rsidRPr="00334125" w:rsidRDefault="00334125" w:rsidP="00334125">
      <w:pPr>
        <w:pStyle w:val="L-bala"/>
        <w:rPr>
          <w:ins w:id="1537" w:author="Ana Martín Arribas" w:date="2023-05-28T17:30:00Z"/>
        </w:rPr>
      </w:pPr>
      <w:ins w:id="1538" w:author="Ana Martín Arribas" w:date="2023-05-28T17:30:00Z">
        <w:r w:rsidRPr="00334125">
          <w:t>Forced close</w:t>
        </w:r>
      </w:ins>
    </w:p>
    <w:p w14:paraId="7F59E69F" w14:textId="77777777" w:rsidR="00334125" w:rsidRPr="00334125" w:rsidRDefault="00334125">
      <w:pPr>
        <w:pStyle w:val="L-bala"/>
        <w:numPr>
          <w:ilvl w:val="0"/>
          <w:numId w:val="0"/>
        </w:numPr>
        <w:ind w:left="1134"/>
        <w:rPr>
          <w:ins w:id="1539" w:author="Ana Martín Arribas" w:date="2023-05-28T17:33:00Z"/>
        </w:rPr>
        <w:pPrChange w:id="1540" w:author="Ana Martín Arribas" w:date="2023-05-28T17:31:00Z">
          <w:pPr>
            <w:pStyle w:val="L-bala"/>
          </w:pPr>
        </w:pPrChange>
      </w:pPr>
      <w:ins w:id="1541" w:author="Ana Martín Arribas" w:date="2023-05-28T17:30:00Z">
        <w:r w:rsidRPr="00334125">
          <w:lastRenderedPageBreak/>
          <w:t>The valve is not forced to close</w:t>
        </w:r>
      </w:ins>
    </w:p>
    <w:p w14:paraId="405DB8F3" w14:textId="423C4ABA" w:rsidR="00814B8C" w:rsidRPr="00990FB1" w:rsidRDefault="00814B8C" w:rsidP="00814B8C">
      <w:pPr>
        <w:pStyle w:val="Ttulo5"/>
        <w:keepNext/>
        <w:keepLines/>
        <w:spacing w:before="480" w:after="360"/>
        <w:rPr>
          <w:lang w:val="en-GB"/>
        </w:rPr>
      </w:pPr>
      <w:del w:id="1542" w:author="Ana Martín Arribas" w:date="2023-05-28T17:29:00Z">
        <w:r w:rsidRPr="00990FB1" w:rsidDel="00AD73BF">
          <w:rPr>
            <w:lang w:val="en-GB"/>
          </w:rPr>
          <w:delText>The valve is not forced to close</w:delText>
        </w:r>
      </w:del>
      <w:r w:rsidRPr="00990FB1">
        <w:rPr>
          <w:lang w:val="en-GB"/>
        </w:rPr>
        <w:t>B0LBW10 Pot Drain valve B0LBW10AA301</w:t>
      </w:r>
    </w:p>
    <w:p w14:paraId="33D02042" w14:textId="77777777" w:rsidR="00334125" w:rsidRPr="00334125" w:rsidRDefault="00334125" w:rsidP="00334125">
      <w:pPr>
        <w:pStyle w:val="Prrafo"/>
        <w:rPr>
          <w:ins w:id="1543" w:author="Ana Martín Arribas" w:date="2023-05-28T17:30:00Z"/>
          <w:lang w:val="en-US"/>
        </w:rPr>
      </w:pPr>
      <w:ins w:id="1544" w:author="Ana Martín Arribas" w:date="2023-05-28T17:30:00Z">
        <w:r w:rsidRPr="00334125">
          <w:rPr>
            <w:lang w:val="en-US"/>
          </w:rPr>
          <w:t>The task of this valve is to evacuate the condensate accumulated in the corresponding drain pot.</w:t>
        </w:r>
      </w:ins>
    </w:p>
    <w:p w14:paraId="52724AA2" w14:textId="77777777" w:rsidR="00334125" w:rsidRPr="00334125" w:rsidRDefault="00334125" w:rsidP="00334125">
      <w:pPr>
        <w:pStyle w:val="L-bala"/>
        <w:rPr>
          <w:ins w:id="1545" w:author="Ana Martín Arribas" w:date="2023-05-28T17:30:00Z"/>
          <w:lang w:val="en-US"/>
        </w:rPr>
      </w:pPr>
      <w:ins w:id="1546" w:author="Ana Martín Arribas" w:date="2023-05-28T17:30:00Z">
        <w:r w:rsidRPr="00334125">
          <w:t>Opening</w:t>
        </w:r>
        <w:r w:rsidRPr="00334125">
          <w:rPr>
            <w:lang w:val="en-US"/>
          </w:rPr>
          <w:t xml:space="preserve"> </w:t>
        </w:r>
        <w:r w:rsidRPr="00334125">
          <w:t xml:space="preserve">and closing </w:t>
        </w:r>
        <w:r w:rsidRPr="00334125">
          <w:rPr>
            <w:lang w:val="en-US"/>
          </w:rPr>
          <w:t>conditions</w:t>
        </w:r>
      </w:ins>
    </w:p>
    <w:p w14:paraId="05A60DB5" w14:textId="77777777" w:rsidR="00334125" w:rsidRPr="00334125" w:rsidRDefault="00334125" w:rsidP="00334125">
      <w:pPr>
        <w:pStyle w:val="L-bala"/>
        <w:numPr>
          <w:ilvl w:val="0"/>
          <w:numId w:val="0"/>
        </w:numPr>
        <w:tabs>
          <w:tab w:val="left" w:pos="708"/>
        </w:tabs>
        <w:ind w:left="1134"/>
        <w:rPr>
          <w:ins w:id="1547" w:author="Ana Martín Arribas" w:date="2023-05-28T17:30:00Z"/>
          <w:lang w:val="en-US"/>
        </w:rPr>
      </w:pPr>
      <w:ins w:id="1548" w:author="Ana Martín Arribas" w:date="2023-05-28T17:30:00Z">
        <w:r w:rsidRPr="00334125">
          <w:rPr>
            <w:lang w:val="en-US"/>
          </w:rPr>
          <w:t>The valve will open and close in AUTO during the start-up according to the following indications:</w:t>
        </w:r>
      </w:ins>
    </w:p>
    <w:p w14:paraId="4E689EF6" w14:textId="452DFEDA" w:rsidR="00334125" w:rsidRPr="00334125" w:rsidRDefault="00334125" w:rsidP="00334125">
      <w:pPr>
        <w:pStyle w:val="L-guin"/>
        <w:numPr>
          <w:ilvl w:val="1"/>
          <w:numId w:val="12"/>
        </w:numPr>
        <w:rPr>
          <w:ins w:id="1549" w:author="Ana Martín Arribas" w:date="2023-05-28T17:30:00Z"/>
        </w:rPr>
      </w:pPr>
      <w:ins w:id="1550" w:author="Ana Martín Arribas" w:date="2023-05-28T17:30:00Z">
        <w:r w:rsidRPr="00334125">
          <w:t xml:space="preserve">The </w:t>
        </w:r>
      </w:ins>
      <w:r>
        <w:t>Drain Pot Valve fully opens when the Boiler 1 or 2 are in service and Steam Pressure, measured by the average between the pressure transmitter B0LBW10CP001 and B0LBW10CP002 exceeds a minimum pressure (L). After the drain valve has been open a minimum defined time (3 minutes), and once Steam pressure is greater than a defined pressure (H), the valve closes to an intermediate position</w:t>
      </w:r>
      <w:ins w:id="1551" w:author="Ana Martín Arribas" w:date="2023-05-28T17:30:00Z">
        <w:r w:rsidRPr="00334125">
          <w:t>.</w:t>
        </w:r>
      </w:ins>
    </w:p>
    <w:p w14:paraId="1EA724C7" w14:textId="77777777" w:rsidR="00334125" w:rsidRPr="00334125" w:rsidRDefault="00334125" w:rsidP="00334125">
      <w:pPr>
        <w:pStyle w:val="L-bala"/>
        <w:numPr>
          <w:ilvl w:val="0"/>
          <w:numId w:val="0"/>
        </w:numPr>
        <w:tabs>
          <w:tab w:val="left" w:pos="708"/>
        </w:tabs>
        <w:ind w:left="1134" w:hanging="567"/>
        <w:rPr>
          <w:ins w:id="1552" w:author="Ana Martín Arribas" w:date="2023-05-28T17:30:00Z"/>
          <w:lang w:val="en-US"/>
        </w:rPr>
      </w:pPr>
      <w:ins w:id="1553" w:author="Ana Martín Arribas" w:date="2023-05-28T17:30:00Z">
        <w:r w:rsidRPr="00334125">
          <w:rPr>
            <w:lang w:val="en-US"/>
          </w:rPr>
          <w:tab/>
        </w:r>
        <w:r w:rsidRPr="00334125">
          <w:rPr>
            <w:lang w:val="en-US"/>
          </w:rPr>
          <w:tab/>
          <w:t>In normal operation the valve will open and close as the following indications:</w:t>
        </w:r>
      </w:ins>
    </w:p>
    <w:p w14:paraId="0D3A9EDE" w14:textId="65A25DB5" w:rsidR="00334125" w:rsidRPr="00334125" w:rsidRDefault="00334125" w:rsidP="00334125">
      <w:pPr>
        <w:pStyle w:val="L-guin"/>
        <w:numPr>
          <w:ilvl w:val="1"/>
          <w:numId w:val="12"/>
        </w:numPr>
        <w:rPr>
          <w:ins w:id="1554" w:author="Ana Martín Arribas" w:date="2023-05-28T17:30:00Z"/>
        </w:rPr>
      </w:pPr>
      <w:ins w:id="1555" w:author="Ana Martín Arribas" w:date="2023-05-28T17:30:00Z">
        <w:r w:rsidRPr="00334125">
          <w:t xml:space="preserve">The </w:t>
        </w:r>
      </w:ins>
      <w:r>
        <w:t xml:space="preserve">valve will open when the temperature measured (B1LBW10CT003) in the drain pot is below the saturation temperature plus </w:t>
      </w:r>
      <w:r w:rsidRPr="00334125">
        <w:rPr>
          <w:color w:val="FF0000"/>
        </w:rPr>
        <w:t>A VALUE</w:t>
      </w:r>
      <w:r>
        <w:t>, and will close 15 seconds after an adequate steam superheating value (H) is achieved</w:t>
      </w:r>
      <w:ins w:id="1556" w:author="Ana Martín Arribas [2]" w:date="2023-05-29T10:59:00Z">
        <w:r w:rsidRPr="00334125">
          <w:t>.</w:t>
        </w:r>
      </w:ins>
    </w:p>
    <w:p w14:paraId="1CED6372" w14:textId="77777777" w:rsidR="00334125" w:rsidRPr="00334125" w:rsidRDefault="00334125" w:rsidP="00334125">
      <w:pPr>
        <w:pStyle w:val="L-bala"/>
        <w:rPr>
          <w:ins w:id="1557" w:author="Ana Martín Arribas" w:date="2023-05-28T17:30:00Z"/>
        </w:rPr>
      </w:pPr>
      <w:ins w:id="1558" w:author="Ana Martín Arribas" w:date="2023-05-28T17:30:00Z">
        <w:r w:rsidRPr="00334125">
          <w:t>Forced open</w:t>
        </w:r>
      </w:ins>
    </w:p>
    <w:p w14:paraId="5A0CDA1D" w14:textId="77777777" w:rsidR="00334125" w:rsidRPr="00334125" w:rsidRDefault="00334125" w:rsidP="00334125">
      <w:pPr>
        <w:pStyle w:val="L-bala"/>
        <w:numPr>
          <w:ilvl w:val="0"/>
          <w:numId w:val="0"/>
        </w:numPr>
        <w:ind w:left="1134"/>
        <w:rPr>
          <w:ins w:id="1559" w:author="Ana Martín Arribas" w:date="2023-05-28T17:30:00Z"/>
        </w:rPr>
      </w:pPr>
      <w:ins w:id="1560" w:author="Ana Martín Arribas" w:date="2023-05-28T17:30:00Z">
        <w:r w:rsidRPr="00334125">
          <w:t>The valve is not forced to open.</w:t>
        </w:r>
      </w:ins>
    </w:p>
    <w:p w14:paraId="3A18723D" w14:textId="77777777" w:rsidR="00334125" w:rsidRPr="00334125" w:rsidRDefault="00334125" w:rsidP="00334125">
      <w:pPr>
        <w:pStyle w:val="L-bala"/>
        <w:rPr>
          <w:ins w:id="1561" w:author="Ana Martín Arribas" w:date="2023-05-28T17:30:00Z"/>
        </w:rPr>
      </w:pPr>
      <w:ins w:id="1562" w:author="Ana Martín Arribas" w:date="2023-05-28T17:30:00Z">
        <w:r w:rsidRPr="00334125">
          <w:t>Forced close</w:t>
        </w:r>
      </w:ins>
    </w:p>
    <w:p w14:paraId="56E3509F" w14:textId="77777777" w:rsidR="00334125" w:rsidRPr="00334125" w:rsidRDefault="00334125">
      <w:pPr>
        <w:pStyle w:val="L-bala"/>
        <w:numPr>
          <w:ilvl w:val="0"/>
          <w:numId w:val="0"/>
        </w:numPr>
        <w:ind w:left="1134"/>
        <w:rPr>
          <w:ins w:id="1563" w:author="Ana Martín Arribas" w:date="2023-05-28T17:33:00Z"/>
        </w:rPr>
        <w:pPrChange w:id="1564" w:author="Ana Martín Arribas" w:date="2023-05-28T17:31:00Z">
          <w:pPr>
            <w:pStyle w:val="L-bala"/>
          </w:pPr>
        </w:pPrChange>
      </w:pPr>
      <w:ins w:id="1565" w:author="Ana Martín Arribas" w:date="2023-05-28T17:30:00Z">
        <w:r w:rsidRPr="00334125">
          <w:t>The valve is not forced to close</w:t>
        </w:r>
      </w:ins>
    </w:p>
    <w:p w14:paraId="2555FC2D" w14:textId="2AA26A2E" w:rsidR="00814B8C" w:rsidRDefault="00814B8C">
      <w:pPr>
        <w:pStyle w:val="L-bala"/>
        <w:numPr>
          <w:ilvl w:val="0"/>
          <w:numId w:val="0"/>
        </w:numPr>
        <w:ind w:left="1134"/>
        <w:rPr>
          <w:ins w:id="1566" w:author="Ana Martín Arribas" w:date="2023-05-28T18:28:00Z"/>
        </w:rPr>
        <w:pPrChange w:id="1567" w:author="Ana Martín Arribas" w:date="2023-05-28T18:19:00Z">
          <w:pPr>
            <w:pStyle w:val="Prrafo"/>
          </w:pPr>
        </w:pPrChange>
      </w:pPr>
    </w:p>
    <w:p w14:paraId="6956408A" w14:textId="1879E360" w:rsidR="00DF156B" w:rsidRDefault="00DF156B">
      <w:pPr>
        <w:pStyle w:val="L-bala"/>
        <w:numPr>
          <w:ilvl w:val="0"/>
          <w:numId w:val="0"/>
        </w:numPr>
        <w:ind w:left="1134"/>
        <w:rPr>
          <w:ins w:id="1568" w:author="Ana Martín Arribas" w:date="2023-05-28T18:28:00Z"/>
        </w:rPr>
        <w:pPrChange w:id="1569" w:author="Ana Martín Arribas" w:date="2023-05-28T18:19:00Z">
          <w:pPr>
            <w:pStyle w:val="Prrafo"/>
          </w:pPr>
        </w:pPrChange>
      </w:pPr>
    </w:p>
    <w:p w14:paraId="7628BEED" w14:textId="552A6E0C" w:rsidR="00DF156B" w:rsidRPr="00334125" w:rsidRDefault="00DF156B" w:rsidP="00DF156B">
      <w:pPr>
        <w:pStyle w:val="Ttulo5"/>
        <w:keepNext/>
        <w:keepLines/>
        <w:spacing w:before="480" w:after="360"/>
        <w:rPr>
          <w:ins w:id="1570" w:author="Ana Martín Arribas" w:date="2023-05-28T18:28:00Z"/>
          <w:lang w:val="en-GB"/>
        </w:rPr>
      </w:pPr>
      <w:ins w:id="1571" w:author="Ana Martín Arribas" w:date="2023-05-28T18:28:00Z">
        <w:r w:rsidRPr="00334125">
          <w:rPr>
            <w:lang w:val="en-GB"/>
          </w:rPr>
          <w:t>B0LBD10 Pot #1 Drain valve B0LBD10AA30</w:t>
        </w:r>
      </w:ins>
      <w:ins w:id="1572" w:author="Ana Martín Arribas [2]" w:date="2023-05-29T10:15:00Z">
        <w:r w:rsidR="000C3A76" w:rsidRPr="00334125">
          <w:rPr>
            <w:lang w:val="en-GB"/>
          </w:rPr>
          <w:t>3</w:t>
        </w:r>
      </w:ins>
      <w:ins w:id="1573" w:author="Ana Martín Arribas" w:date="2023-05-28T18:29:00Z">
        <w:del w:id="1574" w:author="Ana Martín Arribas [2]" w:date="2023-05-29T10:15:00Z">
          <w:r w:rsidRPr="00334125" w:rsidDel="000C3A76">
            <w:rPr>
              <w:lang w:val="en-GB"/>
            </w:rPr>
            <w:delText>4</w:delText>
          </w:r>
        </w:del>
      </w:ins>
    </w:p>
    <w:p w14:paraId="14317CAB" w14:textId="77777777" w:rsidR="00DF156B" w:rsidRPr="00334125" w:rsidRDefault="00DF156B" w:rsidP="00DF156B">
      <w:pPr>
        <w:pStyle w:val="Prrafo"/>
        <w:rPr>
          <w:ins w:id="1575" w:author="Ana Martín Arribas" w:date="2023-05-28T18:28:00Z"/>
          <w:lang w:val="en-US"/>
        </w:rPr>
      </w:pPr>
      <w:ins w:id="1576" w:author="Ana Martín Arribas" w:date="2023-05-28T18:28:00Z">
        <w:r w:rsidRPr="00334125">
          <w:rPr>
            <w:lang w:val="en-US"/>
          </w:rPr>
          <w:t>The task of this valve is to evacuate the condensate accumulated in the corresponding drain pot.</w:t>
        </w:r>
      </w:ins>
    </w:p>
    <w:p w14:paraId="5968935A" w14:textId="32AAE521" w:rsidR="00DF156B" w:rsidRPr="00334125" w:rsidRDefault="00DF156B" w:rsidP="00DF156B">
      <w:pPr>
        <w:pStyle w:val="L-bala"/>
        <w:rPr>
          <w:ins w:id="1577" w:author="Ana Martín Arribas [2]" w:date="2023-05-29T10:49:00Z"/>
          <w:lang w:val="en-US"/>
        </w:rPr>
      </w:pPr>
      <w:ins w:id="1578" w:author="Ana Martín Arribas" w:date="2023-05-28T18:30:00Z">
        <w:r w:rsidRPr="00334125">
          <w:t>Opening</w:t>
        </w:r>
        <w:r w:rsidRPr="00334125">
          <w:rPr>
            <w:lang w:val="en-US"/>
          </w:rPr>
          <w:t xml:space="preserve"> </w:t>
        </w:r>
        <w:r w:rsidRPr="00334125">
          <w:t xml:space="preserve">and closing </w:t>
        </w:r>
        <w:r w:rsidRPr="00334125">
          <w:rPr>
            <w:lang w:val="en-US"/>
          </w:rPr>
          <w:t>conditions</w:t>
        </w:r>
      </w:ins>
    </w:p>
    <w:p w14:paraId="6124FCC0" w14:textId="19A13C1A" w:rsidR="00AB483B" w:rsidRPr="00334125" w:rsidRDefault="00AB483B">
      <w:pPr>
        <w:pStyle w:val="L-bala"/>
        <w:numPr>
          <w:ilvl w:val="0"/>
          <w:numId w:val="0"/>
        </w:numPr>
        <w:ind w:left="1134"/>
        <w:rPr>
          <w:ins w:id="1579" w:author="Ana Martín Arribas" w:date="2023-05-28T18:30:00Z"/>
          <w:rPrChange w:id="1580" w:author="Ana Martín Arribas [2]" w:date="2023-05-29T10:49:00Z">
            <w:rPr>
              <w:ins w:id="1581" w:author="Ana Martín Arribas" w:date="2023-05-28T18:30:00Z"/>
              <w:lang w:val="en-US"/>
            </w:rPr>
          </w:rPrChange>
        </w:rPr>
        <w:pPrChange w:id="1582" w:author="Ana Martín Arribas [2]" w:date="2023-05-29T10:49:00Z">
          <w:pPr>
            <w:pStyle w:val="L-bala"/>
          </w:pPr>
        </w:pPrChange>
      </w:pPr>
      <w:ins w:id="1583" w:author="Ana Martín Arribas [2]" w:date="2023-05-29T10:49:00Z">
        <w:r w:rsidRPr="00334125">
          <w:lastRenderedPageBreak/>
          <w:t>The valve will open and close in AUTO during the start-up according to the following indications:</w:t>
        </w:r>
      </w:ins>
    </w:p>
    <w:p w14:paraId="1390E4B9" w14:textId="7597E2B1" w:rsidR="000C3A76" w:rsidRPr="00334125" w:rsidRDefault="000C3A76" w:rsidP="000C3A76">
      <w:pPr>
        <w:pStyle w:val="L-guin"/>
        <w:numPr>
          <w:ilvl w:val="1"/>
          <w:numId w:val="3"/>
        </w:numPr>
        <w:rPr>
          <w:ins w:id="1584" w:author="Ana Martín Arribas [2]" w:date="2023-05-29T10:14:00Z"/>
          <w:lang w:val="en-US"/>
        </w:rPr>
      </w:pPr>
      <w:ins w:id="1585" w:author="Ana Martín Arribas [2]" w:date="2023-05-29T10:14:00Z">
        <w:r w:rsidRPr="00334125">
          <w:t xml:space="preserve">The </w:t>
        </w:r>
      </w:ins>
      <w:r w:rsidR="00334125">
        <w:t>Drain Pot Valve fully opens when the ST is in service and Steam Pressure, measured by the pressure transmitter B0LBD10CP001 exceeds a minimum pressure (L). After the drain valve has been open a minimum defined time (3 minutes), and once Steam pressure is greater than a defined pressure (H), the valve starts to operate based on temperature measurement</w:t>
      </w:r>
      <w:ins w:id="1586" w:author="Ana Martín Arribas [2]" w:date="2023-05-29T11:03:00Z">
        <w:r w:rsidR="002D37C6" w:rsidRPr="00334125">
          <w:rPr>
            <w:rPrChange w:id="1587" w:author="Ana Martín Arribas [2]" w:date="2023-05-29T11:04:00Z">
              <w:rPr>
                <w:highlight w:val="yellow"/>
              </w:rPr>
            </w:rPrChange>
          </w:rPr>
          <w:t>.</w:t>
        </w:r>
      </w:ins>
    </w:p>
    <w:p w14:paraId="38A33C56" w14:textId="77777777" w:rsidR="000C3A76" w:rsidRPr="00334125" w:rsidRDefault="000C3A76" w:rsidP="000C3A76">
      <w:pPr>
        <w:pStyle w:val="L-bala"/>
        <w:numPr>
          <w:ilvl w:val="0"/>
          <w:numId w:val="0"/>
        </w:numPr>
        <w:tabs>
          <w:tab w:val="left" w:pos="708"/>
        </w:tabs>
        <w:ind w:left="1134"/>
        <w:rPr>
          <w:ins w:id="1588" w:author="Ana Martín Arribas [2]" w:date="2023-05-29T10:14:00Z"/>
          <w:lang w:val="en-US"/>
        </w:rPr>
      </w:pPr>
      <w:ins w:id="1589" w:author="Ana Martín Arribas [2]" w:date="2023-05-29T10:14:00Z">
        <w:r w:rsidRPr="00334125">
          <w:rPr>
            <w:lang w:val="en-US"/>
          </w:rPr>
          <w:t>In normal operation the valve will open and close as the following indications:</w:t>
        </w:r>
      </w:ins>
    </w:p>
    <w:p w14:paraId="1E5F80B8" w14:textId="0E36EB56" w:rsidR="00AB483B" w:rsidRPr="00334125" w:rsidRDefault="00334125" w:rsidP="00AB483B">
      <w:pPr>
        <w:pStyle w:val="L-guin"/>
        <w:numPr>
          <w:ilvl w:val="1"/>
          <w:numId w:val="12"/>
        </w:numPr>
        <w:rPr>
          <w:ins w:id="1590" w:author="Ana Martín Arribas [2]" w:date="2023-05-29T10:52:00Z"/>
        </w:rPr>
      </w:pPr>
      <w:r>
        <w:t xml:space="preserve">The valve will open when the temperature measured (B0LBD10CT003) in the drain pot is below the saturation temperature plus </w:t>
      </w:r>
      <w:r w:rsidRPr="00EC385B">
        <w:rPr>
          <w:color w:val="FF0000"/>
        </w:rPr>
        <w:t>A VALUE</w:t>
      </w:r>
      <w:r>
        <w:t>. This valve close if the above conditions are not complied with for more than a defined time (15 seconds)</w:t>
      </w:r>
      <w:ins w:id="1591" w:author="Ana Martín Arribas [2]" w:date="2023-05-29T11:38:00Z">
        <w:r w:rsidR="00486135" w:rsidRPr="00334125">
          <w:t>.</w:t>
        </w:r>
      </w:ins>
    </w:p>
    <w:p w14:paraId="40D27BE4" w14:textId="5CE645BF" w:rsidR="00DF156B" w:rsidRPr="00334125" w:rsidDel="000C3A76" w:rsidRDefault="00DF156B">
      <w:pPr>
        <w:pStyle w:val="L-guin"/>
        <w:numPr>
          <w:ilvl w:val="0"/>
          <w:numId w:val="0"/>
        </w:numPr>
        <w:ind w:left="1701" w:hanging="567"/>
        <w:rPr>
          <w:ins w:id="1592" w:author="Ana Martín Arribas" w:date="2023-05-28T18:30:00Z"/>
          <w:del w:id="1593" w:author="Ana Martín Arribas [2]" w:date="2023-05-29T10:14:00Z"/>
          <w:rPrChange w:id="1594" w:author="Ana Martín Arribas [2]" w:date="2023-05-29T10:15:00Z">
            <w:rPr>
              <w:ins w:id="1595" w:author="Ana Martín Arribas" w:date="2023-05-28T18:30:00Z"/>
              <w:del w:id="1596" w:author="Ana Martín Arribas [2]" w:date="2023-05-29T10:14:00Z"/>
              <w:lang w:val="en-US"/>
            </w:rPr>
          </w:rPrChange>
        </w:rPr>
        <w:pPrChange w:id="1597" w:author="Ana Martín Arribas [2]" w:date="2023-05-29T10:52:00Z">
          <w:pPr>
            <w:pStyle w:val="L-bala"/>
          </w:pPr>
        </w:pPrChange>
      </w:pPr>
    </w:p>
    <w:p w14:paraId="0A71D82E" w14:textId="1E1F0D6F" w:rsidR="00DF156B" w:rsidRPr="00334125" w:rsidDel="000C3A76" w:rsidRDefault="00DF156B">
      <w:pPr>
        <w:pStyle w:val="L-guin"/>
        <w:numPr>
          <w:ilvl w:val="0"/>
          <w:numId w:val="0"/>
        </w:numPr>
        <w:ind w:left="1701" w:hanging="567"/>
        <w:rPr>
          <w:ins w:id="1598" w:author="Ana Martín Arribas" w:date="2023-05-28T18:30:00Z"/>
          <w:del w:id="1599" w:author="Ana Martín Arribas [2]" w:date="2023-05-29T10:14:00Z"/>
          <w:lang w:val="en-US"/>
        </w:rPr>
        <w:pPrChange w:id="1600" w:author="Ana Martín Arribas [2]" w:date="2023-05-29T10:52:00Z">
          <w:pPr>
            <w:pStyle w:val="L-bala"/>
          </w:pPr>
        </w:pPrChange>
      </w:pPr>
    </w:p>
    <w:p w14:paraId="6B4BFDB4" w14:textId="0F08A962" w:rsidR="00DF156B" w:rsidRPr="00334125" w:rsidDel="00AB483B" w:rsidRDefault="00DF156B">
      <w:pPr>
        <w:pStyle w:val="L-guin"/>
        <w:numPr>
          <w:ilvl w:val="0"/>
          <w:numId w:val="0"/>
        </w:numPr>
        <w:ind w:left="1701" w:hanging="567"/>
        <w:rPr>
          <w:ins w:id="1601" w:author="Ana Martín Arribas" w:date="2023-05-28T18:30:00Z"/>
          <w:del w:id="1602" w:author="Ana Martín Arribas [2]" w:date="2023-05-29T10:53:00Z"/>
          <w:lang w:val="en-US"/>
        </w:rPr>
        <w:pPrChange w:id="1603" w:author="Ana Martín Arribas [2]" w:date="2023-05-29T10:52:00Z">
          <w:pPr>
            <w:pStyle w:val="L-bala"/>
          </w:pPr>
        </w:pPrChange>
      </w:pPr>
    </w:p>
    <w:p w14:paraId="46784074" w14:textId="77777777" w:rsidR="00DF156B" w:rsidRPr="00334125" w:rsidRDefault="00DF156B" w:rsidP="00DF156B">
      <w:pPr>
        <w:pStyle w:val="L-bala"/>
        <w:rPr>
          <w:ins w:id="1604" w:author="Ana Martín Arribas" w:date="2023-05-28T18:30:00Z"/>
        </w:rPr>
      </w:pPr>
      <w:ins w:id="1605" w:author="Ana Martín Arribas" w:date="2023-05-28T18:30:00Z">
        <w:r w:rsidRPr="00334125">
          <w:t>Forced open</w:t>
        </w:r>
      </w:ins>
    </w:p>
    <w:p w14:paraId="0E4D6967" w14:textId="77777777" w:rsidR="00DF156B" w:rsidRPr="00334125" w:rsidRDefault="00DF156B" w:rsidP="00DF156B">
      <w:pPr>
        <w:pStyle w:val="L-bala"/>
        <w:numPr>
          <w:ilvl w:val="0"/>
          <w:numId w:val="0"/>
        </w:numPr>
        <w:ind w:left="1134"/>
        <w:rPr>
          <w:ins w:id="1606" w:author="Ana Martín Arribas" w:date="2023-05-28T18:30:00Z"/>
        </w:rPr>
      </w:pPr>
      <w:ins w:id="1607" w:author="Ana Martín Arribas" w:date="2023-05-28T18:30:00Z">
        <w:r w:rsidRPr="00334125">
          <w:t>The valve is not forced to open.</w:t>
        </w:r>
      </w:ins>
    </w:p>
    <w:p w14:paraId="4AD13DEE" w14:textId="77777777" w:rsidR="00DF156B" w:rsidRPr="00334125" w:rsidRDefault="00DF156B" w:rsidP="00DF156B">
      <w:pPr>
        <w:pStyle w:val="L-bala"/>
        <w:rPr>
          <w:ins w:id="1608" w:author="Ana Martín Arribas" w:date="2023-05-28T18:30:00Z"/>
        </w:rPr>
      </w:pPr>
      <w:ins w:id="1609" w:author="Ana Martín Arribas" w:date="2023-05-28T18:30:00Z">
        <w:r w:rsidRPr="00334125">
          <w:t>Forced close</w:t>
        </w:r>
      </w:ins>
    </w:p>
    <w:p w14:paraId="58419F10" w14:textId="77777777" w:rsidR="00DF156B" w:rsidRPr="00334125" w:rsidRDefault="00DF156B" w:rsidP="00DF156B">
      <w:pPr>
        <w:pStyle w:val="L-bala"/>
        <w:numPr>
          <w:ilvl w:val="0"/>
          <w:numId w:val="0"/>
        </w:numPr>
        <w:ind w:left="1134"/>
        <w:rPr>
          <w:ins w:id="1610" w:author="Ana Martín Arribas" w:date="2023-05-28T18:30:00Z"/>
        </w:rPr>
      </w:pPr>
      <w:ins w:id="1611" w:author="Ana Martín Arribas" w:date="2023-05-28T18:30:00Z">
        <w:r w:rsidRPr="00334125">
          <w:t>The valve is not forced to close.</w:t>
        </w:r>
      </w:ins>
    </w:p>
    <w:p w14:paraId="5556C71F" w14:textId="57BFCA66" w:rsidR="00DF156B" w:rsidRPr="00334125" w:rsidRDefault="00DF156B">
      <w:pPr>
        <w:pStyle w:val="L-bala"/>
        <w:numPr>
          <w:ilvl w:val="0"/>
          <w:numId w:val="0"/>
        </w:numPr>
        <w:pPrChange w:id="1612" w:author="Ana Martín Arribas" w:date="2023-05-28T18:30:00Z">
          <w:pPr>
            <w:pStyle w:val="Prrafo"/>
          </w:pPr>
        </w:pPrChange>
      </w:pPr>
    </w:p>
    <w:p w14:paraId="6EB80158" w14:textId="640F6C79" w:rsidR="00814B8C" w:rsidRPr="00334125" w:rsidRDefault="00814B8C" w:rsidP="00814B8C">
      <w:pPr>
        <w:pStyle w:val="Ttulo5"/>
        <w:keepNext/>
        <w:keepLines/>
        <w:spacing w:before="480" w:after="360"/>
        <w:rPr>
          <w:lang w:val="en-GB"/>
          <w:rPrChange w:id="1613" w:author="Ana Martín Arribas" w:date="2023-05-28T18:28:00Z">
            <w:rPr/>
          </w:rPrChange>
        </w:rPr>
      </w:pPr>
      <w:r w:rsidRPr="00334125">
        <w:rPr>
          <w:lang w:val="en-GB"/>
          <w:rPrChange w:id="1614" w:author="Ana Martín Arribas" w:date="2023-05-28T18:28:00Z">
            <w:rPr/>
          </w:rPrChange>
        </w:rPr>
        <w:t xml:space="preserve">B0LBD10 Pot </w:t>
      </w:r>
      <w:ins w:id="1615" w:author="Ana Martín Arribas" w:date="2023-05-28T18:27:00Z">
        <w:r w:rsidR="00DF156B" w:rsidRPr="00334125">
          <w:rPr>
            <w:lang w:val="en-GB"/>
            <w:rPrChange w:id="1616" w:author="Ana Martín Arribas" w:date="2023-05-28T18:28:00Z">
              <w:rPr/>
            </w:rPrChange>
          </w:rPr>
          <w:t>#</w:t>
        </w:r>
      </w:ins>
      <w:ins w:id="1617" w:author="Ana Martín Arribas" w:date="2023-05-28T18:28:00Z">
        <w:r w:rsidR="00DF156B" w:rsidRPr="00334125">
          <w:rPr>
            <w:lang w:val="en-GB"/>
          </w:rPr>
          <w:t>2</w:t>
        </w:r>
      </w:ins>
      <w:ins w:id="1618" w:author="Ana Martín Arribas" w:date="2023-05-28T18:27:00Z">
        <w:r w:rsidR="00DF156B" w:rsidRPr="00334125">
          <w:rPr>
            <w:lang w:val="en-GB"/>
            <w:rPrChange w:id="1619" w:author="Ana Martín Arribas" w:date="2023-05-28T18:28:00Z">
              <w:rPr/>
            </w:rPrChange>
          </w:rPr>
          <w:t xml:space="preserve"> </w:t>
        </w:r>
      </w:ins>
      <w:r w:rsidRPr="00334125">
        <w:rPr>
          <w:lang w:val="en-GB"/>
          <w:rPrChange w:id="1620" w:author="Ana Martín Arribas" w:date="2023-05-28T18:28:00Z">
            <w:rPr/>
          </w:rPrChange>
        </w:rPr>
        <w:t>Drain valve B0LBD10AA30</w:t>
      </w:r>
      <w:ins w:id="1621" w:author="Ana Martín Arribas [2]" w:date="2023-05-29T10:15:00Z">
        <w:r w:rsidR="000C3A76" w:rsidRPr="00334125">
          <w:rPr>
            <w:lang w:val="en-GB"/>
          </w:rPr>
          <w:t>4</w:t>
        </w:r>
      </w:ins>
      <w:ins w:id="1622" w:author="Ana Martín Arribas" w:date="2023-05-28T18:30:00Z">
        <w:del w:id="1623" w:author="Ana Martín Arribas [2]" w:date="2023-05-29T10:15:00Z">
          <w:r w:rsidR="00DF156B" w:rsidRPr="00334125" w:rsidDel="000C3A76">
            <w:rPr>
              <w:lang w:val="en-GB"/>
            </w:rPr>
            <w:delText>5</w:delText>
          </w:r>
        </w:del>
      </w:ins>
      <w:del w:id="1624" w:author="Ana Martín Arribas" w:date="2023-05-28T18:30:00Z">
        <w:r w:rsidRPr="00334125" w:rsidDel="00DF156B">
          <w:rPr>
            <w:lang w:val="en-GB"/>
            <w:rPrChange w:id="1625" w:author="Ana Martín Arribas" w:date="2023-05-28T18:28:00Z">
              <w:rPr/>
            </w:rPrChange>
          </w:rPr>
          <w:delText>3</w:delText>
        </w:r>
      </w:del>
    </w:p>
    <w:p w14:paraId="2418733F" w14:textId="77777777" w:rsidR="00814B8C" w:rsidRPr="00334125" w:rsidRDefault="00814B8C" w:rsidP="00814B8C">
      <w:pPr>
        <w:pStyle w:val="Prrafo"/>
        <w:rPr>
          <w:lang w:val="en-US"/>
        </w:rPr>
      </w:pPr>
      <w:r w:rsidRPr="00334125">
        <w:rPr>
          <w:lang w:val="en-US"/>
        </w:rPr>
        <w:t>The task of this valve is to evacuate the condensate accumulated in the corresponding drain pot.</w:t>
      </w:r>
    </w:p>
    <w:p w14:paraId="590A0F7A" w14:textId="77777777" w:rsidR="00814B8C" w:rsidRPr="00334125" w:rsidRDefault="00814B8C" w:rsidP="00814B8C">
      <w:pPr>
        <w:pStyle w:val="L-bala"/>
        <w:rPr>
          <w:lang w:val="en-US"/>
        </w:rPr>
      </w:pPr>
      <w:r w:rsidRPr="00334125">
        <w:t>Opening</w:t>
      </w:r>
      <w:r w:rsidRPr="00334125">
        <w:rPr>
          <w:lang w:val="en-US"/>
        </w:rPr>
        <w:t xml:space="preserve"> </w:t>
      </w:r>
      <w:r w:rsidRPr="00334125">
        <w:t xml:space="preserve">and closing </w:t>
      </w:r>
      <w:r w:rsidRPr="00334125">
        <w:rPr>
          <w:lang w:val="en-US"/>
        </w:rPr>
        <w:t>conditions</w:t>
      </w:r>
    </w:p>
    <w:p w14:paraId="7200A21F" w14:textId="43C523BF" w:rsidR="00814B8C" w:rsidRPr="00334125" w:rsidDel="00B709CC" w:rsidRDefault="00814B8C" w:rsidP="00814B8C">
      <w:pPr>
        <w:pStyle w:val="L-bala"/>
        <w:numPr>
          <w:ilvl w:val="0"/>
          <w:numId w:val="0"/>
        </w:numPr>
        <w:tabs>
          <w:tab w:val="left" w:pos="708"/>
        </w:tabs>
        <w:ind w:left="1134"/>
        <w:rPr>
          <w:del w:id="1626" w:author="Ana Martín Arribas" w:date="2023-06-03T18:29:00Z"/>
          <w:strike/>
          <w:color w:val="FF0000"/>
          <w:lang w:val="en-US"/>
          <w:rPrChange w:id="1627" w:author="Ana Martín Arribas" w:date="2023-05-28T18:20:00Z">
            <w:rPr>
              <w:del w:id="1628" w:author="Ana Martín Arribas" w:date="2023-06-03T18:29:00Z"/>
              <w:lang w:val="en-US"/>
            </w:rPr>
          </w:rPrChange>
        </w:rPr>
      </w:pPr>
      <w:del w:id="1629" w:author="Ana Martín Arribas" w:date="2023-06-03T18:29:00Z">
        <w:r w:rsidRPr="00334125" w:rsidDel="00B709CC">
          <w:rPr>
            <w:strike/>
            <w:color w:val="FF0000"/>
            <w:lang w:val="en-US"/>
            <w:rPrChange w:id="1630" w:author="Ana Martín Arribas" w:date="2023-05-28T18:20:00Z">
              <w:rPr>
                <w:lang w:val="en-US"/>
              </w:rPr>
            </w:rPrChange>
          </w:rPr>
          <w:delText>The valve has always open permissive.</w:delText>
        </w:r>
      </w:del>
    </w:p>
    <w:p w14:paraId="1D586132" w14:textId="21683067" w:rsidR="00814B8C" w:rsidRPr="00334125" w:rsidDel="00B709CC" w:rsidRDefault="00814B8C" w:rsidP="00814B8C">
      <w:pPr>
        <w:pStyle w:val="L-bala"/>
        <w:numPr>
          <w:ilvl w:val="0"/>
          <w:numId w:val="0"/>
        </w:numPr>
        <w:tabs>
          <w:tab w:val="left" w:pos="708"/>
        </w:tabs>
        <w:ind w:left="1134"/>
        <w:rPr>
          <w:del w:id="1631" w:author="Ana Martín Arribas" w:date="2023-06-03T18:29:00Z"/>
          <w:strike/>
          <w:color w:val="FF0000"/>
          <w:lang w:val="en-US"/>
          <w:rPrChange w:id="1632" w:author="Ana Martín Arribas" w:date="2023-05-28T18:20:00Z">
            <w:rPr>
              <w:del w:id="1633" w:author="Ana Martín Arribas" w:date="2023-06-03T18:29:00Z"/>
              <w:lang w:val="en-US"/>
            </w:rPr>
          </w:rPrChange>
        </w:rPr>
      </w:pPr>
      <w:del w:id="1634" w:author="Ana Martín Arribas" w:date="2023-06-03T18:29:00Z">
        <w:r w:rsidRPr="00334125" w:rsidDel="00B709CC">
          <w:rPr>
            <w:strike/>
            <w:color w:val="FF0000"/>
            <w:lang w:val="en-US"/>
            <w:rPrChange w:id="1635" w:author="Ana Martín Arribas" w:date="2023-05-28T18:20:00Z">
              <w:rPr>
                <w:lang w:val="en-US"/>
              </w:rPr>
            </w:rPrChange>
          </w:rPr>
          <w:delText xml:space="preserve">The valve is permitted to close if </w:delText>
        </w:r>
        <w:r w:rsidRPr="00334125" w:rsidDel="00B709CC">
          <w:rPr>
            <w:strike/>
            <w:color w:val="FF0000"/>
            <w:lang w:val="en-US"/>
            <w:rPrChange w:id="1636" w:author="Ana Martín Arribas" w:date="2023-05-28T18:20:00Z">
              <w:rPr/>
            </w:rPrChange>
          </w:rPr>
          <w:delText xml:space="preserve">B0LBD10 Pot </w:delText>
        </w:r>
        <w:r w:rsidRPr="00334125" w:rsidDel="00B709CC">
          <w:rPr>
            <w:strike/>
            <w:color w:val="FF0000"/>
            <w:lang w:val="en-US"/>
            <w:rPrChange w:id="1637" w:author="Ana Martín Arribas" w:date="2023-05-28T18:20:00Z">
              <w:rPr>
                <w:lang w:val="en-US"/>
              </w:rPr>
            </w:rPrChange>
          </w:rPr>
          <w:delText>Low Temp (</w:delText>
        </w:r>
        <w:r w:rsidRPr="00334125" w:rsidDel="00B709CC">
          <w:rPr>
            <w:strike/>
            <w:color w:val="FF0000"/>
            <w:rPrChange w:id="1638" w:author="Ana Martín Arribas" w:date="2023-05-28T18:20:00Z">
              <w:rPr>
                <w:rStyle w:val="normaltextrun"/>
                <w:rFonts w:asciiTheme="minorHAnsi" w:hAnsiTheme="minorHAnsi" w:cstheme="minorHAnsi"/>
                <w:lang w:val="en-US"/>
              </w:rPr>
            </w:rPrChange>
          </w:rPr>
          <w:delText>B0LBD10CT002</w:delText>
        </w:r>
        <w:r w:rsidRPr="00334125" w:rsidDel="00B709CC">
          <w:rPr>
            <w:strike/>
            <w:color w:val="FF0000"/>
            <w:lang w:val="en-US"/>
            <w:rPrChange w:id="1639" w:author="Ana Martín Arribas" w:date="2023-05-28T18:20:00Z">
              <w:rPr>
                <w:lang w:val="en-US"/>
              </w:rPr>
            </w:rPrChange>
          </w:rPr>
          <w:delText xml:space="preserve">) is not detected. </w:delText>
        </w:r>
      </w:del>
    </w:p>
    <w:p w14:paraId="62957E39" w14:textId="77777777" w:rsidR="00814B8C" w:rsidRPr="00334125" w:rsidRDefault="00814B8C" w:rsidP="00814B8C">
      <w:pPr>
        <w:pStyle w:val="L-bala"/>
        <w:numPr>
          <w:ilvl w:val="0"/>
          <w:numId w:val="0"/>
        </w:numPr>
        <w:tabs>
          <w:tab w:val="left" w:pos="708"/>
        </w:tabs>
        <w:ind w:left="1134"/>
        <w:rPr>
          <w:lang w:val="en-US"/>
        </w:rPr>
      </w:pPr>
      <w:r w:rsidRPr="00334125">
        <w:rPr>
          <w:lang w:val="en-US"/>
        </w:rPr>
        <w:t>The valve will open and close in AUTO during the start-up according to the following indications:</w:t>
      </w:r>
    </w:p>
    <w:p w14:paraId="1C18405A" w14:textId="122F09D3" w:rsidR="00814B8C" w:rsidRPr="00334125" w:rsidRDefault="00EC385B" w:rsidP="00814B8C">
      <w:pPr>
        <w:pStyle w:val="L-guin"/>
        <w:numPr>
          <w:ilvl w:val="1"/>
          <w:numId w:val="12"/>
        </w:numPr>
      </w:pPr>
      <w:r>
        <w:t>The Drain Pot Valve fully opens when the ST is in service and Steam Pressure, measured by the pressure transmitter B0LBD10CP001 exceeds a minimum pressure (L). After the drain valve has been open a minimum defined time (3 minutes), and once Steam pressure is greater than a defined pressure (H), the valve closes to an intermediate position</w:t>
      </w:r>
      <w:r w:rsidR="00814B8C" w:rsidRPr="00334125">
        <w:t>.</w:t>
      </w:r>
    </w:p>
    <w:p w14:paraId="696988E5" w14:textId="77777777" w:rsidR="00814B8C" w:rsidRPr="00334125" w:rsidRDefault="00814B8C" w:rsidP="00814B8C">
      <w:pPr>
        <w:pStyle w:val="L-bala"/>
        <w:numPr>
          <w:ilvl w:val="0"/>
          <w:numId w:val="0"/>
        </w:numPr>
        <w:tabs>
          <w:tab w:val="left" w:pos="708"/>
        </w:tabs>
        <w:ind w:left="1134" w:hanging="567"/>
        <w:rPr>
          <w:lang w:val="en-US"/>
        </w:rPr>
      </w:pPr>
      <w:r w:rsidRPr="00334125">
        <w:rPr>
          <w:lang w:val="en-US"/>
        </w:rPr>
        <w:tab/>
      </w:r>
      <w:r w:rsidRPr="00334125">
        <w:rPr>
          <w:lang w:val="en-US"/>
        </w:rPr>
        <w:tab/>
        <w:t>In normal operation the valve will open and close as the following indications:</w:t>
      </w:r>
    </w:p>
    <w:p w14:paraId="10B5AEFB" w14:textId="5AE588F2" w:rsidR="00814B8C" w:rsidRPr="00E93720" w:rsidRDefault="00EC385B" w:rsidP="00814B8C">
      <w:pPr>
        <w:pStyle w:val="L-guin"/>
        <w:numPr>
          <w:ilvl w:val="1"/>
          <w:numId w:val="12"/>
        </w:numPr>
      </w:pPr>
      <w:r>
        <w:lastRenderedPageBreak/>
        <w:t xml:space="preserve">The valve will open when the temperature measured (B0LBD10CT004) in the drain pot is below the saturation temperature </w:t>
      </w:r>
      <w:r w:rsidRPr="00EC385B">
        <w:t>plus</w:t>
      </w:r>
      <w:r>
        <w:t xml:space="preserve"> </w:t>
      </w:r>
      <w:r w:rsidRPr="00EC385B">
        <w:rPr>
          <w:color w:val="FF0000"/>
        </w:rPr>
        <w:t>A VALUE</w:t>
      </w:r>
      <w:r>
        <w:t>, and will close 15 seconds after an adequate steam superheating value (H) is achieved</w:t>
      </w:r>
      <w:ins w:id="1640" w:author="Ana Martín Arribas [2]" w:date="2023-05-29T11:13:00Z">
        <w:r w:rsidR="00E324F9" w:rsidRPr="00EC385B">
          <w:t>.</w:t>
        </w:r>
      </w:ins>
    </w:p>
    <w:p w14:paraId="25069B57" w14:textId="0EBAE1FD" w:rsidR="00814B8C" w:rsidDel="005A6BDF" w:rsidRDefault="00814B8C">
      <w:pPr>
        <w:pStyle w:val="L-bala"/>
        <w:rPr>
          <w:del w:id="1641" w:author="Ana Martín Arribas" w:date="2023-05-28T18:24:00Z"/>
        </w:rPr>
        <w:pPrChange w:id="1642" w:author="Ana Martín Arribas" w:date="2023-05-28T18:24:00Z">
          <w:pPr>
            <w:pStyle w:val="L-bala"/>
            <w:numPr>
              <w:numId w:val="0"/>
            </w:numPr>
            <w:tabs>
              <w:tab w:val="clear" w:pos="1134"/>
            </w:tabs>
            <w:ind w:left="567" w:firstLine="0"/>
          </w:pPr>
        </w:pPrChange>
      </w:pPr>
      <w:r>
        <w:t>Forced open</w:t>
      </w:r>
    </w:p>
    <w:p w14:paraId="327C6481" w14:textId="77777777" w:rsidR="005A6BDF" w:rsidRDefault="005A6BDF" w:rsidP="00814B8C">
      <w:pPr>
        <w:pStyle w:val="L-bala"/>
        <w:rPr>
          <w:ins w:id="1643" w:author="Ana Martín Arribas" w:date="2023-05-28T18:24:00Z"/>
        </w:rPr>
      </w:pPr>
    </w:p>
    <w:p w14:paraId="09822F60" w14:textId="1DF5EF1E" w:rsidR="00814B8C" w:rsidRDefault="00814B8C">
      <w:pPr>
        <w:pStyle w:val="L-bala"/>
        <w:numPr>
          <w:ilvl w:val="0"/>
          <w:numId w:val="0"/>
        </w:numPr>
        <w:ind w:left="1134"/>
        <w:pPrChange w:id="1644" w:author="Ana Martín Arribas" w:date="2023-05-28T18:24:00Z">
          <w:pPr>
            <w:pStyle w:val="L-bala"/>
            <w:numPr>
              <w:numId w:val="0"/>
            </w:numPr>
            <w:tabs>
              <w:tab w:val="clear" w:pos="1134"/>
            </w:tabs>
            <w:ind w:left="567" w:firstLine="0"/>
          </w:pPr>
        </w:pPrChange>
      </w:pPr>
      <w:r>
        <w:t>The valve is not forced to open.</w:t>
      </w:r>
    </w:p>
    <w:p w14:paraId="62603663" w14:textId="25239CD7" w:rsidR="00814B8C" w:rsidDel="005A6BDF" w:rsidRDefault="00814B8C">
      <w:pPr>
        <w:pStyle w:val="L-bala"/>
        <w:rPr>
          <w:del w:id="1645" w:author="Ana Martín Arribas" w:date="2023-05-28T18:24:00Z"/>
        </w:rPr>
        <w:pPrChange w:id="1646" w:author="Ana Martín Arribas" w:date="2023-05-28T18:24:00Z">
          <w:pPr>
            <w:pStyle w:val="Prrafo"/>
          </w:pPr>
        </w:pPrChange>
      </w:pPr>
      <w:r>
        <w:t>Forced close</w:t>
      </w:r>
    </w:p>
    <w:p w14:paraId="6244A930" w14:textId="77777777" w:rsidR="005A6BDF" w:rsidRPr="00D238D3" w:rsidRDefault="005A6BDF" w:rsidP="00814B8C">
      <w:pPr>
        <w:pStyle w:val="L-bala"/>
        <w:rPr>
          <w:ins w:id="1647" w:author="Ana Martín Arribas" w:date="2023-05-28T18:24:00Z"/>
        </w:rPr>
      </w:pPr>
    </w:p>
    <w:p w14:paraId="0A099789" w14:textId="29D1827E" w:rsidR="00DF156B" w:rsidRPr="00EC385B" w:rsidRDefault="00814B8C">
      <w:pPr>
        <w:pStyle w:val="L-bala"/>
        <w:numPr>
          <w:ilvl w:val="0"/>
          <w:numId w:val="0"/>
        </w:numPr>
        <w:ind w:left="1134"/>
        <w:rPr>
          <w:ins w:id="1648" w:author="Ana Martín Arribas" w:date="2023-05-28T18:31:00Z"/>
        </w:rPr>
        <w:pPrChange w:id="1649" w:author="Ana Martín Arribas" w:date="2023-05-28T18:31:00Z">
          <w:pPr>
            <w:pStyle w:val="Prrafo"/>
          </w:pPr>
        </w:pPrChange>
      </w:pPr>
      <w:r w:rsidRPr="00EC385B">
        <w:t>The valve is not forced to close.</w:t>
      </w:r>
    </w:p>
    <w:p w14:paraId="341ABF8B" w14:textId="6975A5F8" w:rsidR="00DF156B" w:rsidRPr="00EC385B" w:rsidRDefault="00DF156B" w:rsidP="00DF156B">
      <w:pPr>
        <w:pStyle w:val="Ttulo5"/>
        <w:keepNext/>
        <w:keepLines/>
        <w:spacing w:before="480" w:after="360"/>
        <w:rPr>
          <w:ins w:id="1650" w:author="Ana Martín Arribas" w:date="2023-05-28T18:31:00Z"/>
          <w:lang w:val="en-GB"/>
        </w:rPr>
      </w:pPr>
      <w:ins w:id="1651" w:author="Ana Martín Arribas" w:date="2023-05-28T18:31:00Z">
        <w:r w:rsidRPr="00EC385B">
          <w:rPr>
            <w:lang w:val="en-GB"/>
          </w:rPr>
          <w:t>B0LBD10 Pot #3 Drain valve B0LBD10AA30</w:t>
        </w:r>
      </w:ins>
      <w:ins w:id="1652" w:author="Ana Martín Arribas [2]" w:date="2023-05-29T10:15:00Z">
        <w:r w:rsidR="000C3A76" w:rsidRPr="00EC385B">
          <w:rPr>
            <w:lang w:val="en-GB"/>
          </w:rPr>
          <w:t>5</w:t>
        </w:r>
      </w:ins>
      <w:ins w:id="1653" w:author="Ana Martín Arribas" w:date="2023-05-28T18:31:00Z">
        <w:del w:id="1654" w:author="Ana Martín Arribas [2]" w:date="2023-05-29T10:15:00Z">
          <w:r w:rsidRPr="00EC385B" w:rsidDel="000C3A76">
            <w:rPr>
              <w:lang w:val="en-GB"/>
            </w:rPr>
            <w:delText>3</w:delText>
          </w:r>
        </w:del>
      </w:ins>
    </w:p>
    <w:p w14:paraId="6322DE08" w14:textId="77777777" w:rsidR="00EC385B" w:rsidRPr="00334125" w:rsidRDefault="00EC385B" w:rsidP="00EC385B">
      <w:pPr>
        <w:pStyle w:val="Prrafo"/>
        <w:rPr>
          <w:lang w:val="en-US"/>
        </w:rPr>
      </w:pPr>
      <w:r w:rsidRPr="00334125">
        <w:rPr>
          <w:lang w:val="en-US"/>
        </w:rPr>
        <w:t>The task of this valve is to evacuate the condensate accumulated in the corresponding drain pot.</w:t>
      </w:r>
    </w:p>
    <w:p w14:paraId="4BACB67E" w14:textId="77777777" w:rsidR="00EC385B" w:rsidRPr="00334125" w:rsidRDefault="00EC385B" w:rsidP="00EC385B">
      <w:pPr>
        <w:pStyle w:val="L-bala"/>
        <w:rPr>
          <w:lang w:val="en-US"/>
        </w:rPr>
      </w:pPr>
      <w:r w:rsidRPr="00334125">
        <w:t>Opening</w:t>
      </w:r>
      <w:r w:rsidRPr="00334125">
        <w:rPr>
          <w:lang w:val="en-US"/>
        </w:rPr>
        <w:t xml:space="preserve"> </w:t>
      </w:r>
      <w:r w:rsidRPr="00334125">
        <w:t xml:space="preserve">and closing </w:t>
      </w:r>
      <w:r w:rsidRPr="00334125">
        <w:rPr>
          <w:lang w:val="en-US"/>
        </w:rPr>
        <w:t>conditions</w:t>
      </w:r>
    </w:p>
    <w:p w14:paraId="3BE1D498" w14:textId="77777777" w:rsidR="00EC385B" w:rsidRPr="00334125" w:rsidDel="00B709CC" w:rsidRDefault="00EC385B" w:rsidP="00EC385B">
      <w:pPr>
        <w:pStyle w:val="L-bala"/>
        <w:numPr>
          <w:ilvl w:val="0"/>
          <w:numId w:val="0"/>
        </w:numPr>
        <w:tabs>
          <w:tab w:val="left" w:pos="708"/>
        </w:tabs>
        <w:ind w:left="1134"/>
        <w:rPr>
          <w:del w:id="1655" w:author="Ana Martín Arribas" w:date="2023-06-03T18:29:00Z"/>
          <w:strike/>
          <w:color w:val="FF0000"/>
          <w:lang w:val="en-US"/>
          <w:rPrChange w:id="1656" w:author="Ana Martín Arribas" w:date="2023-05-28T18:20:00Z">
            <w:rPr>
              <w:del w:id="1657" w:author="Ana Martín Arribas" w:date="2023-06-03T18:29:00Z"/>
              <w:lang w:val="en-US"/>
            </w:rPr>
          </w:rPrChange>
        </w:rPr>
      </w:pPr>
      <w:del w:id="1658" w:author="Ana Martín Arribas" w:date="2023-06-03T18:29:00Z">
        <w:r w:rsidRPr="00334125" w:rsidDel="00B709CC">
          <w:rPr>
            <w:strike/>
            <w:color w:val="FF0000"/>
            <w:lang w:val="en-US"/>
            <w:rPrChange w:id="1659" w:author="Ana Martín Arribas" w:date="2023-05-28T18:20:00Z">
              <w:rPr>
                <w:lang w:val="en-US"/>
              </w:rPr>
            </w:rPrChange>
          </w:rPr>
          <w:delText>The valve has always open permissive.</w:delText>
        </w:r>
      </w:del>
    </w:p>
    <w:p w14:paraId="61A5965F" w14:textId="77777777" w:rsidR="00EC385B" w:rsidRPr="00334125" w:rsidDel="00B709CC" w:rsidRDefault="00EC385B" w:rsidP="00EC385B">
      <w:pPr>
        <w:pStyle w:val="L-bala"/>
        <w:numPr>
          <w:ilvl w:val="0"/>
          <w:numId w:val="0"/>
        </w:numPr>
        <w:tabs>
          <w:tab w:val="left" w:pos="708"/>
        </w:tabs>
        <w:ind w:left="1134"/>
        <w:rPr>
          <w:del w:id="1660" w:author="Ana Martín Arribas" w:date="2023-06-03T18:29:00Z"/>
          <w:strike/>
          <w:color w:val="FF0000"/>
          <w:lang w:val="en-US"/>
          <w:rPrChange w:id="1661" w:author="Ana Martín Arribas" w:date="2023-05-28T18:20:00Z">
            <w:rPr>
              <w:del w:id="1662" w:author="Ana Martín Arribas" w:date="2023-06-03T18:29:00Z"/>
              <w:lang w:val="en-US"/>
            </w:rPr>
          </w:rPrChange>
        </w:rPr>
      </w:pPr>
      <w:del w:id="1663" w:author="Ana Martín Arribas" w:date="2023-06-03T18:29:00Z">
        <w:r w:rsidRPr="00334125" w:rsidDel="00B709CC">
          <w:rPr>
            <w:strike/>
            <w:color w:val="FF0000"/>
            <w:lang w:val="en-US"/>
            <w:rPrChange w:id="1664" w:author="Ana Martín Arribas" w:date="2023-05-28T18:20:00Z">
              <w:rPr>
                <w:lang w:val="en-US"/>
              </w:rPr>
            </w:rPrChange>
          </w:rPr>
          <w:delText xml:space="preserve">The valve is permitted to close if </w:delText>
        </w:r>
        <w:r w:rsidRPr="00334125" w:rsidDel="00B709CC">
          <w:rPr>
            <w:strike/>
            <w:color w:val="FF0000"/>
            <w:lang w:val="en-US"/>
            <w:rPrChange w:id="1665" w:author="Ana Martín Arribas" w:date="2023-05-28T18:20:00Z">
              <w:rPr/>
            </w:rPrChange>
          </w:rPr>
          <w:delText xml:space="preserve">B0LBD10 Pot </w:delText>
        </w:r>
        <w:r w:rsidRPr="00334125" w:rsidDel="00B709CC">
          <w:rPr>
            <w:strike/>
            <w:color w:val="FF0000"/>
            <w:lang w:val="en-US"/>
            <w:rPrChange w:id="1666" w:author="Ana Martín Arribas" w:date="2023-05-28T18:20:00Z">
              <w:rPr>
                <w:lang w:val="en-US"/>
              </w:rPr>
            </w:rPrChange>
          </w:rPr>
          <w:delText>Low Temp (</w:delText>
        </w:r>
        <w:r w:rsidRPr="00334125" w:rsidDel="00B709CC">
          <w:rPr>
            <w:strike/>
            <w:color w:val="FF0000"/>
            <w:rPrChange w:id="1667" w:author="Ana Martín Arribas" w:date="2023-05-28T18:20:00Z">
              <w:rPr>
                <w:rStyle w:val="normaltextrun"/>
                <w:rFonts w:asciiTheme="minorHAnsi" w:hAnsiTheme="minorHAnsi" w:cstheme="minorHAnsi"/>
                <w:lang w:val="en-US"/>
              </w:rPr>
            </w:rPrChange>
          </w:rPr>
          <w:delText>B0LBD10CT002</w:delText>
        </w:r>
        <w:r w:rsidRPr="00334125" w:rsidDel="00B709CC">
          <w:rPr>
            <w:strike/>
            <w:color w:val="FF0000"/>
            <w:lang w:val="en-US"/>
            <w:rPrChange w:id="1668" w:author="Ana Martín Arribas" w:date="2023-05-28T18:20:00Z">
              <w:rPr>
                <w:lang w:val="en-US"/>
              </w:rPr>
            </w:rPrChange>
          </w:rPr>
          <w:delText xml:space="preserve">) is not detected. </w:delText>
        </w:r>
      </w:del>
    </w:p>
    <w:p w14:paraId="28869B78" w14:textId="77777777" w:rsidR="00EC385B" w:rsidRPr="00334125" w:rsidRDefault="00EC385B" w:rsidP="00EC385B">
      <w:pPr>
        <w:pStyle w:val="L-bala"/>
        <w:numPr>
          <w:ilvl w:val="0"/>
          <w:numId w:val="0"/>
        </w:numPr>
        <w:tabs>
          <w:tab w:val="left" w:pos="708"/>
        </w:tabs>
        <w:ind w:left="1134"/>
        <w:rPr>
          <w:lang w:val="en-US"/>
        </w:rPr>
      </w:pPr>
      <w:r w:rsidRPr="00334125">
        <w:rPr>
          <w:lang w:val="en-US"/>
        </w:rPr>
        <w:t>The valve will open and close in AUTO during the start-up according to the following indications:</w:t>
      </w:r>
    </w:p>
    <w:p w14:paraId="4F072615" w14:textId="630E4B85" w:rsidR="00EC385B" w:rsidRPr="00334125" w:rsidRDefault="00EC385B" w:rsidP="00EC385B">
      <w:pPr>
        <w:pStyle w:val="L-guin"/>
        <w:numPr>
          <w:ilvl w:val="1"/>
          <w:numId w:val="12"/>
        </w:numPr>
      </w:pPr>
      <w:r>
        <w:t>The Drain Pot Valve fully opens when the ST is in service and Steam Pressure, measured by the pressure transmitter B0LBD10CP001 exceeds a minimum pressure (L). After the drain valve has been open a minimum defined time (3 minutes), and once Steam pressure is greater than a defined pressure (H), the valve closes to an intermediate position</w:t>
      </w:r>
      <w:r w:rsidRPr="00334125">
        <w:t>.</w:t>
      </w:r>
    </w:p>
    <w:p w14:paraId="604CC526" w14:textId="77777777" w:rsidR="00EC385B" w:rsidRPr="00334125" w:rsidRDefault="00EC385B" w:rsidP="00EC385B">
      <w:pPr>
        <w:pStyle w:val="L-bala"/>
        <w:numPr>
          <w:ilvl w:val="0"/>
          <w:numId w:val="0"/>
        </w:numPr>
        <w:tabs>
          <w:tab w:val="left" w:pos="708"/>
        </w:tabs>
        <w:ind w:left="1134" w:hanging="567"/>
        <w:rPr>
          <w:lang w:val="en-US"/>
        </w:rPr>
      </w:pPr>
      <w:r w:rsidRPr="00334125">
        <w:rPr>
          <w:lang w:val="en-US"/>
        </w:rPr>
        <w:tab/>
      </w:r>
      <w:r w:rsidRPr="00334125">
        <w:rPr>
          <w:lang w:val="en-US"/>
        </w:rPr>
        <w:tab/>
        <w:t>In normal operation the valve will open and close as the following indications:</w:t>
      </w:r>
    </w:p>
    <w:p w14:paraId="7C34349E" w14:textId="185CFA0E" w:rsidR="00EC385B" w:rsidRPr="00E93720" w:rsidRDefault="00EC385B" w:rsidP="00EC385B">
      <w:pPr>
        <w:pStyle w:val="L-guin"/>
        <w:numPr>
          <w:ilvl w:val="1"/>
          <w:numId w:val="12"/>
        </w:numPr>
      </w:pPr>
      <w:r>
        <w:t xml:space="preserve">The valve will open when the temperature measured (B0LBD10CT005) in the drain pot is below the saturation temperature </w:t>
      </w:r>
      <w:r w:rsidRPr="00EC385B">
        <w:t>plus</w:t>
      </w:r>
      <w:r>
        <w:t xml:space="preserve"> </w:t>
      </w:r>
      <w:r w:rsidRPr="00EC385B">
        <w:rPr>
          <w:color w:val="FF0000"/>
        </w:rPr>
        <w:t>A VALUE</w:t>
      </w:r>
      <w:r>
        <w:t>, and will close 15 seconds after an adequate steam superheating value (H) is achieved</w:t>
      </w:r>
      <w:ins w:id="1669" w:author="Ana Martín Arribas [2]" w:date="2023-05-29T11:13:00Z">
        <w:r w:rsidRPr="00EC385B">
          <w:t>.</w:t>
        </w:r>
      </w:ins>
    </w:p>
    <w:p w14:paraId="79D38E3A" w14:textId="77777777" w:rsidR="00EC385B" w:rsidDel="005A6BDF" w:rsidRDefault="00EC385B">
      <w:pPr>
        <w:pStyle w:val="L-bala"/>
        <w:rPr>
          <w:del w:id="1670" w:author="Ana Martín Arribas" w:date="2023-05-28T18:24:00Z"/>
        </w:rPr>
        <w:pPrChange w:id="1671" w:author="Ana Martín Arribas" w:date="2023-05-28T18:24:00Z">
          <w:pPr>
            <w:pStyle w:val="L-bala"/>
            <w:numPr>
              <w:numId w:val="0"/>
            </w:numPr>
            <w:tabs>
              <w:tab w:val="clear" w:pos="1134"/>
            </w:tabs>
            <w:ind w:left="567" w:firstLine="0"/>
          </w:pPr>
        </w:pPrChange>
      </w:pPr>
      <w:r>
        <w:t>Forced open</w:t>
      </w:r>
    </w:p>
    <w:p w14:paraId="44043896" w14:textId="77777777" w:rsidR="00EC385B" w:rsidRDefault="00EC385B" w:rsidP="00EC385B">
      <w:pPr>
        <w:pStyle w:val="L-bala"/>
        <w:rPr>
          <w:ins w:id="1672" w:author="Ana Martín Arribas" w:date="2023-05-28T18:24:00Z"/>
        </w:rPr>
      </w:pPr>
    </w:p>
    <w:p w14:paraId="70FBB386" w14:textId="77777777" w:rsidR="00EC385B" w:rsidRDefault="00EC385B">
      <w:pPr>
        <w:pStyle w:val="L-bala"/>
        <w:numPr>
          <w:ilvl w:val="0"/>
          <w:numId w:val="0"/>
        </w:numPr>
        <w:ind w:left="1134"/>
        <w:pPrChange w:id="1673" w:author="Ana Martín Arribas" w:date="2023-05-28T18:24:00Z">
          <w:pPr>
            <w:pStyle w:val="L-bala"/>
            <w:numPr>
              <w:numId w:val="0"/>
            </w:numPr>
            <w:tabs>
              <w:tab w:val="clear" w:pos="1134"/>
            </w:tabs>
            <w:ind w:left="567" w:firstLine="0"/>
          </w:pPr>
        </w:pPrChange>
      </w:pPr>
      <w:r>
        <w:t>The valve is not forced to open.</w:t>
      </w:r>
    </w:p>
    <w:p w14:paraId="0322FE24" w14:textId="77777777" w:rsidR="00EC385B" w:rsidDel="005A6BDF" w:rsidRDefault="00EC385B">
      <w:pPr>
        <w:pStyle w:val="L-bala"/>
        <w:rPr>
          <w:del w:id="1674" w:author="Ana Martín Arribas" w:date="2023-05-28T18:24:00Z"/>
        </w:rPr>
        <w:pPrChange w:id="1675" w:author="Ana Martín Arribas" w:date="2023-05-28T18:24:00Z">
          <w:pPr>
            <w:pStyle w:val="Prrafo"/>
          </w:pPr>
        </w:pPrChange>
      </w:pPr>
      <w:r>
        <w:t>Forced close</w:t>
      </w:r>
    </w:p>
    <w:p w14:paraId="707C5243" w14:textId="77777777" w:rsidR="00EC385B" w:rsidRPr="00D238D3" w:rsidRDefault="00EC385B" w:rsidP="00EC385B">
      <w:pPr>
        <w:pStyle w:val="L-bala"/>
        <w:rPr>
          <w:ins w:id="1676" w:author="Ana Martín Arribas" w:date="2023-05-28T18:24:00Z"/>
        </w:rPr>
      </w:pPr>
    </w:p>
    <w:p w14:paraId="14D61F63" w14:textId="61693EA6" w:rsidR="00DF156B" w:rsidRPr="00EC385B" w:rsidRDefault="00EC385B">
      <w:pPr>
        <w:pStyle w:val="L-bala"/>
        <w:numPr>
          <w:ilvl w:val="0"/>
          <w:numId w:val="0"/>
        </w:numPr>
        <w:ind w:left="1134"/>
        <w:pPrChange w:id="1677" w:author="Ana Martín Arribas" w:date="2023-05-28T18:24:00Z">
          <w:pPr>
            <w:pStyle w:val="Prrafo"/>
          </w:pPr>
        </w:pPrChange>
      </w:pPr>
      <w:r w:rsidRPr="00EC385B">
        <w:t>The valve is not forced to close.</w:t>
      </w:r>
    </w:p>
    <w:p w14:paraId="21DE6F84" w14:textId="46B8746F" w:rsidR="00814B8C" w:rsidRPr="00EC385B" w:rsidRDefault="00814B8C" w:rsidP="00814B8C">
      <w:pPr>
        <w:pStyle w:val="Ttulo5"/>
        <w:keepNext/>
        <w:keepLines/>
        <w:spacing w:before="480" w:after="360"/>
      </w:pPr>
      <w:r w:rsidRPr="00EC385B">
        <w:lastRenderedPageBreak/>
        <w:t>B0LBD20 Pot</w:t>
      </w:r>
      <w:r w:rsidR="00B165BE">
        <w:t xml:space="preserve"> #1</w:t>
      </w:r>
      <w:r w:rsidRPr="00EC385B">
        <w:t xml:space="preserve"> Drain valve B0LBD20AA30</w:t>
      </w:r>
      <w:r w:rsidR="00B843CF">
        <w:t>3</w:t>
      </w:r>
    </w:p>
    <w:p w14:paraId="410CC671" w14:textId="77777777" w:rsidR="00EC385B" w:rsidRPr="00334125" w:rsidRDefault="00EC385B" w:rsidP="00EC385B">
      <w:pPr>
        <w:pStyle w:val="Prrafo"/>
        <w:rPr>
          <w:ins w:id="1678" w:author="Ana Martín Arribas" w:date="2023-05-28T18:28:00Z"/>
          <w:lang w:val="en-US"/>
        </w:rPr>
      </w:pPr>
      <w:ins w:id="1679" w:author="Ana Martín Arribas" w:date="2023-05-28T18:28:00Z">
        <w:r w:rsidRPr="00334125">
          <w:rPr>
            <w:lang w:val="en-US"/>
          </w:rPr>
          <w:t>The task of this valve is to evacuate the condensate accumulated in the corresponding drain pot.</w:t>
        </w:r>
      </w:ins>
    </w:p>
    <w:p w14:paraId="2225C607" w14:textId="77777777" w:rsidR="00EC385B" w:rsidRPr="00334125" w:rsidRDefault="00EC385B" w:rsidP="00EC385B">
      <w:pPr>
        <w:pStyle w:val="L-bala"/>
        <w:rPr>
          <w:ins w:id="1680" w:author="Ana Martín Arribas [2]" w:date="2023-05-29T10:49:00Z"/>
          <w:lang w:val="en-US"/>
        </w:rPr>
      </w:pPr>
      <w:ins w:id="1681" w:author="Ana Martín Arribas" w:date="2023-05-28T18:30:00Z">
        <w:r w:rsidRPr="00334125">
          <w:t>Opening</w:t>
        </w:r>
        <w:r w:rsidRPr="00334125">
          <w:rPr>
            <w:lang w:val="en-US"/>
          </w:rPr>
          <w:t xml:space="preserve"> </w:t>
        </w:r>
        <w:r w:rsidRPr="00334125">
          <w:t xml:space="preserve">and closing </w:t>
        </w:r>
        <w:r w:rsidRPr="00334125">
          <w:rPr>
            <w:lang w:val="en-US"/>
          </w:rPr>
          <w:t>conditions</w:t>
        </w:r>
      </w:ins>
    </w:p>
    <w:p w14:paraId="1E2AC061" w14:textId="77777777" w:rsidR="00EC385B" w:rsidRPr="00334125" w:rsidRDefault="00EC385B">
      <w:pPr>
        <w:pStyle w:val="L-bala"/>
        <w:numPr>
          <w:ilvl w:val="0"/>
          <w:numId w:val="0"/>
        </w:numPr>
        <w:ind w:left="1134"/>
        <w:rPr>
          <w:ins w:id="1682" w:author="Ana Martín Arribas" w:date="2023-05-28T18:30:00Z"/>
          <w:rPrChange w:id="1683" w:author="Ana Martín Arribas [2]" w:date="2023-05-29T10:49:00Z">
            <w:rPr>
              <w:ins w:id="1684" w:author="Ana Martín Arribas" w:date="2023-05-28T18:30:00Z"/>
              <w:lang w:val="en-US"/>
            </w:rPr>
          </w:rPrChange>
        </w:rPr>
        <w:pPrChange w:id="1685" w:author="Ana Martín Arribas [2]" w:date="2023-05-29T10:49:00Z">
          <w:pPr>
            <w:pStyle w:val="L-bala"/>
          </w:pPr>
        </w:pPrChange>
      </w:pPr>
      <w:ins w:id="1686" w:author="Ana Martín Arribas [2]" w:date="2023-05-29T10:49:00Z">
        <w:r w:rsidRPr="00334125">
          <w:t>The valve will open and close in AUTO during the start-up according to the following indications:</w:t>
        </w:r>
      </w:ins>
    </w:p>
    <w:p w14:paraId="692307CD" w14:textId="6B20E762" w:rsidR="00EC385B" w:rsidRPr="00334125" w:rsidRDefault="00B843CF" w:rsidP="00EC385B">
      <w:pPr>
        <w:pStyle w:val="L-guin"/>
        <w:numPr>
          <w:ilvl w:val="1"/>
          <w:numId w:val="3"/>
        </w:numPr>
        <w:rPr>
          <w:ins w:id="1687" w:author="Ana Martín Arribas [2]" w:date="2023-05-29T10:14:00Z"/>
          <w:lang w:val="en-US"/>
        </w:rPr>
      </w:pPr>
      <w:r>
        <w:t>The Drain Pot Valve fully opens when the ST is in service and Steam Pressure, measured by the pressure transmitter B0LBD20CP001 exceeds a minimum pressure (L). After the drain valve has been open a minimum defined time (3 minutes), and once Steam pressure is greater than a defined pressure (H), the valve starts to operate based on temperature measurement</w:t>
      </w:r>
      <w:ins w:id="1688" w:author="Ana Martín Arribas [2]" w:date="2023-05-29T11:03:00Z">
        <w:r w:rsidR="00EC385B" w:rsidRPr="00334125">
          <w:rPr>
            <w:rPrChange w:id="1689" w:author="Ana Martín Arribas [2]" w:date="2023-05-29T11:04:00Z">
              <w:rPr>
                <w:highlight w:val="yellow"/>
              </w:rPr>
            </w:rPrChange>
          </w:rPr>
          <w:t>.</w:t>
        </w:r>
      </w:ins>
    </w:p>
    <w:p w14:paraId="7FEF3702" w14:textId="77777777" w:rsidR="00EC385B" w:rsidRPr="00334125" w:rsidRDefault="00EC385B" w:rsidP="00EC385B">
      <w:pPr>
        <w:pStyle w:val="L-bala"/>
        <w:numPr>
          <w:ilvl w:val="0"/>
          <w:numId w:val="0"/>
        </w:numPr>
        <w:tabs>
          <w:tab w:val="left" w:pos="708"/>
        </w:tabs>
        <w:ind w:left="1134"/>
        <w:rPr>
          <w:ins w:id="1690" w:author="Ana Martín Arribas [2]" w:date="2023-05-29T10:14:00Z"/>
          <w:lang w:val="en-US"/>
        </w:rPr>
      </w:pPr>
      <w:ins w:id="1691" w:author="Ana Martín Arribas [2]" w:date="2023-05-29T10:14:00Z">
        <w:r w:rsidRPr="00334125">
          <w:rPr>
            <w:lang w:val="en-US"/>
          </w:rPr>
          <w:t>In normal operation the valve will open and close as the following indications:</w:t>
        </w:r>
      </w:ins>
    </w:p>
    <w:p w14:paraId="171E4B61" w14:textId="0B482644" w:rsidR="00EC385B" w:rsidRPr="00334125" w:rsidRDefault="00B843CF" w:rsidP="00EC385B">
      <w:pPr>
        <w:pStyle w:val="L-guin"/>
        <w:numPr>
          <w:ilvl w:val="1"/>
          <w:numId w:val="12"/>
        </w:numPr>
        <w:rPr>
          <w:ins w:id="1692" w:author="Ana Martín Arribas [2]" w:date="2023-05-29T10:52:00Z"/>
        </w:rPr>
      </w:pPr>
      <w:r>
        <w:t xml:space="preserve">The valve will open when the temperature measured (B0LBD20CT003) in the drain pot is below the saturation temperature plus </w:t>
      </w:r>
      <w:r w:rsidR="00EC385B" w:rsidRPr="00EC385B">
        <w:rPr>
          <w:color w:val="FF0000"/>
        </w:rPr>
        <w:t>A VALUE</w:t>
      </w:r>
      <w:r>
        <w:t>. This valve close if the above conditions are not complied with for more than a defined time (15 seconds)</w:t>
      </w:r>
      <w:ins w:id="1693" w:author="Ana Martín Arribas [2]" w:date="2023-05-29T11:38:00Z">
        <w:r w:rsidR="00EC385B" w:rsidRPr="00334125">
          <w:t>.</w:t>
        </w:r>
      </w:ins>
    </w:p>
    <w:p w14:paraId="003E8143" w14:textId="77777777" w:rsidR="00EC385B" w:rsidRPr="00334125" w:rsidDel="000C3A76" w:rsidRDefault="00EC385B">
      <w:pPr>
        <w:pStyle w:val="L-guin"/>
        <w:numPr>
          <w:ilvl w:val="0"/>
          <w:numId w:val="0"/>
        </w:numPr>
        <w:ind w:left="1701" w:hanging="567"/>
        <w:rPr>
          <w:ins w:id="1694" w:author="Ana Martín Arribas" w:date="2023-05-28T18:30:00Z"/>
          <w:del w:id="1695" w:author="Ana Martín Arribas [2]" w:date="2023-05-29T10:14:00Z"/>
          <w:rPrChange w:id="1696" w:author="Ana Martín Arribas [2]" w:date="2023-05-29T10:15:00Z">
            <w:rPr>
              <w:ins w:id="1697" w:author="Ana Martín Arribas" w:date="2023-05-28T18:30:00Z"/>
              <w:del w:id="1698" w:author="Ana Martín Arribas [2]" w:date="2023-05-29T10:14:00Z"/>
              <w:lang w:val="en-US"/>
            </w:rPr>
          </w:rPrChange>
        </w:rPr>
        <w:pPrChange w:id="1699" w:author="Ana Martín Arribas [2]" w:date="2023-05-29T10:52:00Z">
          <w:pPr>
            <w:pStyle w:val="L-bala"/>
          </w:pPr>
        </w:pPrChange>
      </w:pPr>
    </w:p>
    <w:p w14:paraId="78F1A394" w14:textId="77777777" w:rsidR="00EC385B" w:rsidRPr="00334125" w:rsidDel="000C3A76" w:rsidRDefault="00EC385B">
      <w:pPr>
        <w:pStyle w:val="L-guin"/>
        <w:numPr>
          <w:ilvl w:val="0"/>
          <w:numId w:val="0"/>
        </w:numPr>
        <w:ind w:left="1701" w:hanging="567"/>
        <w:rPr>
          <w:ins w:id="1700" w:author="Ana Martín Arribas" w:date="2023-05-28T18:30:00Z"/>
          <w:del w:id="1701" w:author="Ana Martín Arribas [2]" w:date="2023-05-29T10:14:00Z"/>
          <w:lang w:val="en-US"/>
        </w:rPr>
        <w:pPrChange w:id="1702" w:author="Ana Martín Arribas [2]" w:date="2023-05-29T10:52:00Z">
          <w:pPr>
            <w:pStyle w:val="L-bala"/>
          </w:pPr>
        </w:pPrChange>
      </w:pPr>
    </w:p>
    <w:p w14:paraId="691D6677" w14:textId="77777777" w:rsidR="00EC385B" w:rsidRPr="00334125" w:rsidDel="00AB483B" w:rsidRDefault="00EC385B">
      <w:pPr>
        <w:pStyle w:val="L-guin"/>
        <w:numPr>
          <w:ilvl w:val="0"/>
          <w:numId w:val="0"/>
        </w:numPr>
        <w:ind w:left="1701" w:hanging="567"/>
        <w:rPr>
          <w:ins w:id="1703" w:author="Ana Martín Arribas" w:date="2023-05-28T18:30:00Z"/>
          <w:del w:id="1704" w:author="Ana Martín Arribas [2]" w:date="2023-05-29T10:53:00Z"/>
          <w:lang w:val="en-US"/>
        </w:rPr>
        <w:pPrChange w:id="1705" w:author="Ana Martín Arribas [2]" w:date="2023-05-29T10:52:00Z">
          <w:pPr>
            <w:pStyle w:val="L-bala"/>
          </w:pPr>
        </w:pPrChange>
      </w:pPr>
    </w:p>
    <w:p w14:paraId="27F0DBA4" w14:textId="77777777" w:rsidR="00EC385B" w:rsidRPr="00334125" w:rsidRDefault="00EC385B" w:rsidP="00EC385B">
      <w:pPr>
        <w:pStyle w:val="L-bala"/>
        <w:rPr>
          <w:ins w:id="1706" w:author="Ana Martín Arribas" w:date="2023-05-28T18:30:00Z"/>
        </w:rPr>
      </w:pPr>
      <w:ins w:id="1707" w:author="Ana Martín Arribas" w:date="2023-05-28T18:30:00Z">
        <w:r w:rsidRPr="00334125">
          <w:t>Forced open</w:t>
        </w:r>
      </w:ins>
    </w:p>
    <w:p w14:paraId="5E26F872" w14:textId="77777777" w:rsidR="00EC385B" w:rsidRPr="00334125" w:rsidRDefault="00EC385B" w:rsidP="00EC385B">
      <w:pPr>
        <w:pStyle w:val="L-bala"/>
        <w:numPr>
          <w:ilvl w:val="0"/>
          <w:numId w:val="0"/>
        </w:numPr>
        <w:ind w:left="1134"/>
        <w:rPr>
          <w:ins w:id="1708" w:author="Ana Martín Arribas" w:date="2023-05-28T18:30:00Z"/>
        </w:rPr>
      </w:pPr>
      <w:ins w:id="1709" w:author="Ana Martín Arribas" w:date="2023-05-28T18:30:00Z">
        <w:r w:rsidRPr="00334125">
          <w:t>The valve is not forced to open.</w:t>
        </w:r>
      </w:ins>
    </w:p>
    <w:p w14:paraId="18160D66" w14:textId="77777777" w:rsidR="00EC385B" w:rsidRPr="00334125" w:rsidRDefault="00EC385B" w:rsidP="00EC385B">
      <w:pPr>
        <w:pStyle w:val="L-bala"/>
        <w:rPr>
          <w:ins w:id="1710" w:author="Ana Martín Arribas" w:date="2023-05-28T18:30:00Z"/>
        </w:rPr>
      </w:pPr>
      <w:ins w:id="1711" w:author="Ana Martín Arribas" w:date="2023-05-28T18:30:00Z">
        <w:r w:rsidRPr="00334125">
          <w:t>Forced close</w:t>
        </w:r>
      </w:ins>
    </w:p>
    <w:p w14:paraId="210CCFAF" w14:textId="4C03AF3D" w:rsidR="00EC385B" w:rsidRDefault="00EC385B" w:rsidP="00EC385B">
      <w:pPr>
        <w:pStyle w:val="L-bala"/>
        <w:numPr>
          <w:ilvl w:val="0"/>
          <w:numId w:val="0"/>
        </w:numPr>
        <w:ind w:left="1134"/>
      </w:pPr>
      <w:ins w:id="1712" w:author="Ana Martín Arribas" w:date="2023-05-28T18:30:00Z">
        <w:r w:rsidRPr="00334125">
          <w:t>The valve is not forced to close.</w:t>
        </w:r>
      </w:ins>
    </w:p>
    <w:p w14:paraId="331D17EC" w14:textId="3562AC4C" w:rsidR="00B165BE" w:rsidRPr="00EC385B" w:rsidRDefault="00B165BE" w:rsidP="00B165BE">
      <w:pPr>
        <w:pStyle w:val="Ttulo5"/>
        <w:keepNext/>
        <w:keepLines/>
        <w:spacing w:before="480" w:after="360"/>
      </w:pPr>
      <w:r w:rsidRPr="00EC385B">
        <w:t>B0LBD20 Pot</w:t>
      </w:r>
      <w:r>
        <w:t xml:space="preserve"> #2</w:t>
      </w:r>
      <w:r w:rsidRPr="00EC385B">
        <w:t xml:space="preserve"> Drain valve B0LBD20AA30</w:t>
      </w:r>
      <w:r w:rsidR="00B843CF">
        <w:t>4</w:t>
      </w:r>
    </w:p>
    <w:p w14:paraId="7E2B7C77" w14:textId="77777777" w:rsidR="00B165BE" w:rsidRPr="00334125" w:rsidRDefault="00B165BE" w:rsidP="00B165BE">
      <w:pPr>
        <w:pStyle w:val="Prrafo"/>
        <w:rPr>
          <w:ins w:id="1713" w:author="Ana Martín Arribas" w:date="2023-05-28T18:28:00Z"/>
          <w:lang w:val="en-US"/>
        </w:rPr>
      </w:pPr>
      <w:ins w:id="1714" w:author="Ana Martín Arribas" w:date="2023-05-28T18:28:00Z">
        <w:r w:rsidRPr="00334125">
          <w:rPr>
            <w:lang w:val="en-US"/>
          </w:rPr>
          <w:t>The task of this valve is to evacuate the condensate accumulated in the corresponding drain pot.</w:t>
        </w:r>
      </w:ins>
    </w:p>
    <w:p w14:paraId="6552E939" w14:textId="77777777" w:rsidR="00B165BE" w:rsidRPr="00334125" w:rsidRDefault="00B165BE" w:rsidP="00B165BE">
      <w:pPr>
        <w:pStyle w:val="L-bala"/>
        <w:rPr>
          <w:ins w:id="1715" w:author="Ana Martín Arribas [2]" w:date="2023-05-29T10:49:00Z"/>
          <w:lang w:val="en-US"/>
        </w:rPr>
      </w:pPr>
      <w:ins w:id="1716" w:author="Ana Martín Arribas" w:date="2023-05-28T18:30:00Z">
        <w:r w:rsidRPr="00334125">
          <w:t>Opening</w:t>
        </w:r>
        <w:r w:rsidRPr="00334125">
          <w:rPr>
            <w:lang w:val="en-US"/>
          </w:rPr>
          <w:t xml:space="preserve"> </w:t>
        </w:r>
        <w:r w:rsidRPr="00334125">
          <w:t xml:space="preserve">and closing </w:t>
        </w:r>
        <w:r w:rsidRPr="00334125">
          <w:rPr>
            <w:lang w:val="en-US"/>
          </w:rPr>
          <w:t>conditions</w:t>
        </w:r>
      </w:ins>
    </w:p>
    <w:p w14:paraId="38CA239F" w14:textId="77777777" w:rsidR="00B165BE" w:rsidRPr="00334125" w:rsidRDefault="00B165BE">
      <w:pPr>
        <w:pStyle w:val="L-bala"/>
        <w:numPr>
          <w:ilvl w:val="0"/>
          <w:numId w:val="0"/>
        </w:numPr>
        <w:ind w:left="1134"/>
        <w:rPr>
          <w:ins w:id="1717" w:author="Ana Martín Arribas" w:date="2023-05-28T18:30:00Z"/>
          <w:rPrChange w:id="1718" w:author="Ana Martín Arribas [2]" w:date="2023-05-29T10:49:00Z">
            <w:rPr>
              <w:ins w:id="1719" w:author="Ana Martín Arribas" w:date="2023-05-28T18:30:00Z"/>
              <w:lang w:val="en-US"/>
            </w:rPr>
          </w:rPrChange>
        </w:rPr>
        <w:pPrChange w:id="1720" w:author="Ana Martín Arribas [2]" w:date="2023-05-29T10:49:00Z">
          <w:pPr>
            <w:pStyle w:val="L-bala"/>
          </w:pPr>
        </w:pPrChange>
      </w:pPr>
      <w:ins w:id="1721" w:author="Ana Martín Arribas [2]" w:date="2023-05-29T10:49:00Z">
        <w:r w:rsidRPr="00334125">
          <w:t>The valve will open and close in AUTO during the start-up according to the following indications:</w:t>
        </w:r>
      </w:ins>
    </w:p>
    <w:p w14:paraId="3DC56487" w14:textId="33132F94" w:rsidR="00B165BE" w:rsidRPr="00334125" w:rsidRDefault="00B843CF" w:rsidP="00B165BE">
      <w:pPr>
        <w:pStyle w:val="L-guin"/>
        <w:numPr>
          <w:ilvl w:val="1"/>
          <w:numId w:val="3"/>
        </w:numPr>
        <w:rPr>
          <w:ins w:id="1722" w:author="Ana Martín Arribas [2]" w:date="2023-05-29T10:14:00Z"/>
          <w:lang w:val="en-US"/>
        </w:rPr>
      </w:pPr>
      <w:r>
        <w:t xml:space="preserve">The Drain Pot Valve fully opens when the ST is in service and Steam Pressure, measured by the pressure transmitter B0LBD20CP001 exceeds a minimum pressure (L). After the drain valve has been open a minimum defined time (3 minutes), and once Steam </w:t>
      </w:r>
      <w:r>
        <w:lastRenderedPageBreak/>
        <w:t>pressure is greater than a defined pressure (H), the valve closes to an intermediate position</w:t>
      </w:r>
      <w:ins w:id="1723" w:author="Ana Martín Arribas [2]" w:date="2023-05-29T11:03:00Z">
        <w:r w:rsidR="00B165BE" w:rsidRPr="00334125">
          <w:rPr>
            <w:rPrChange w:id="1724" w:author="Ana Martín Arribas [2]" w:date="2023-05-29T11:04:00Z">
              <w:rPr>
                <w:highlight w:val="yellow"/>
              </w:rPr>
            </w:rPrChange>
          </w:rPr>
          <w:t>.</w:t>
        </w:r>
      </w:ins>
    </w:p>
    <w:p w14:paraId="58AE59BF" w14:textId="77777777" w:rsidR="00B165BE" w:rsidRPr="00334125" w:rsidRDefault="00B165BE" w:rsidP="00B165BE">
      <w:pPr>
        <w:pStyle w:val="L-bala"/>
        <w:numPr>
          <w:ilvl w:val="0"/>
          <w:numId w:val="0"/>
        </w:numPr>
        <w:tabs>
          <w:tab w:val="left" w:pos="708"/>
        </w:tabs>
        <w:ind w:left="1134"/>
        <w:rPr>
          <w:ins w:id="1725" w:author="Ana Martín Arribas [2]" w:date="2023-05-29T10:14:00Z"/>
          <w:lang w:val="en-US"/>
        </w:rPr>
      </w:pPr>
      <w:ins w:id="1726" w:author="Ana Martín Arribas [2]" w:date="2023-05-29T10:14:00Z">
        <w:r w:rsidRPr="00334125">
          <w:rPr>
            <w:lang w:val="en-US"/>
          </w:rPr>
          <w:t>In normal operation the valve will open and close as the following indications:</w:t>
        </w:r>
      </w:ins>
    </w:p>
    <w:p w14:paraId="33B5D1E6" w14:textId="36A22308" w:rsidR="00B165BE" w:rsidRPr="00334125" w:rsidRDefault="00B843CF" w:rsidP="00B165BE">
      <w:pPr>
        <w:pStyle w:val="L-guin"/>
        <w:numPr>
          <w:ilvl w:val="1"/>
          <w:numId w:val="12"/>
        </w:numPr>
        <w:rPr>
          <w:ins w:id="1727" w:author="Ana Martín Arribas [2]" w:date="2023-05-29T10:52:00Z"/>
        </w:rPr>
      </w:pPr>
      <w:r>
        <w:t xml:space="preserve">The valve will open when the temperature measured (B0LBD20CT004) in the drain pot is below the saturation temperature plus </w:t>
      </w:r>
      <w:r w:rsidR="00B165BE" w:rsidRPr="00EC385B">
        <w:rPr>
          <w:color w:val="FF0000"/>
        </w:rPr>
        <w:t>A VALUE</w:t>
      </w:r>
      <w:r>
        <w:t>, and will close 15 seconds after an adequate steam superheating value (H) is achieved.</w:t>
      </w:r>
    </w:p>
    <w:p w14:paraId="61423267" w14:textId="77777777" w:rsidR="00B165BE" w:rsidRPr="00334125" w:rsidDel="000C3A76" w:rsidRDefault="00B165BE">
      <w:pPr>
        <w:pStyle w:val="L-guin"/>
        <w:numPr>
          <w:ilvl w:val="0"/>
          <w:numId w:val="0"/>
        </w:numPr>
        <w:ind w:left="1701" w:hanging="567"/>
        <w:rPr>
          <w:ins w:id="1728" w:author="Ana Martín Arribas" w:date="2023-05-28T18:30:00Z"/>
          <w:del w:id="1729" w:author="Ana Martín Arribas [2]" w:date="2023-05-29T10:14:00Z"/>
          <w:rPrChange w:id="1730" w:author="Ana Martín Arribas [2]" w:date="2023-05-29T10:15:00Z">
            <w:rPr>
              <w:ins w:id="1731" w:author="Ana Martín Arribas" w:date="2023-05-28T18:30:00Z"/>
              <w:del w:id="1732" w:author="Ana Martín Arribas [2]" w:date="2023-05-29T10:14:00Z"/>
              <w:lang w:val="en-US"/>
            </w:rPr>
          </w:rPrChange>
        </w:rPr>
        <w:pPrChange w:id="1733" w:author="Ana Martín Arribas [2]" w:date="2023-05-29T10:52:00Z">
          <w:pPr>
            <w:pStyle w:val="L-bala"/>
          </w:pPr>
        </w:pPrChange>
      </w:pPr>
    </w:p>
    <w:p w14:paraId="43948F0E" w14:textId="77777777" w:rsidR="00B165BE" w:rsidRPr="00334125" w:rsidDel="000C3A76" w:rsidRDefault="00B165BE">
      <w:pPr>
        <w:pStyle w:val="L-guin"/>
        <w:numPr>
          <w:ilvl w:val="0"/>
          <w:numId w:val="0"/>
        </w:numPr>
        <w:ind w:left="1701" w:hanging="567"/>
        <w:rPr>
          <w:ins w:id="1734" w:author="Ana Martín Arribas" w:date="2023-05-28T18:30:00Z"/>
          <w:del w:id="1735" w:author="Ana Martín Arribas [2]" w:date="2023-05-29T10:14:00Z"/>
          <w:lang w:val="en-US"/>
        </w:rPr>
        <w:pPrChange w:id="1736" w:author="Ana Martín Arribas [2]" w:date="2023-05-29T10:52:00Z">
          <w:pPr>
            <w:pStyle w:val="L-bala"/>
          </w:pPr>
        </w:pPrChange>
      </w:pPr>
    </w:p>
    <w:p w14:paraId="3540ECAB" w14:textId="77777777" w:rsidR="00B165BE" w:rsidRPr="00334125" w:rsidDel="00AB483B" w:rsidRDefault="00B165BE">
      <w:pPr>
        <w:pStyle w:val="L-guin"/>
        <w:numPr>
          <w:ilvl w:val="0"/>
          <w:numId w:val="0"/>
        </w:numPr>
        <w:ind w:left="1701" w:hanging="567"/>
        <w:rPr>
          <w:ins w:id="1737" w:author="Ana Martín Arribas" w:date="2023-05-28T18:30:00Z"/>
          <w:del w:id="1738" w:author="Ana Martín Arribas [2]" w:date="2023-05-29T10:53:00Z"/>
          <w:lang w:val="en-US"/>
        </w:rPr>
        <w:pPrChange w:id="1739" w:author="Ana Martín Arribas [2]" w:date="2023-05-29T10:52:00Z">
          <w:pPr>
            <w:pStyle w:val="L-bala"/>
          </w:pPr>
        </w:pPrChange>
      </w:pPr>
    </w:p>
    <w:p w14:paraId="16C43B22" w14:textId="77777777" w:rsidR="00B165BE" w:rsidRPr="00334125" w:rsidRDefault="00B165BE" w:rsidP="00B165BE">
      <w:pPr>
        <w:pStyle w:val="L-bala"/>
        <w:rPr>
          <w:ins w:id="1740" w:author="Ana Martín Arribas" w:date="2023-05-28T18:30:00Z"/>
        </w:rPr>
      </w:pPr>
      <w:ins w:id="1741" w:author="Ana Martín Arribas" w:date="2023-05-28T18:30:00Z">
        <w:r w:rsidRPr="00334125">
          <w:t>Forced open</w:t>
        </w:r>
      </w:ins>
    </w:p>
    <w:p w14:paraId="011D471F" w14:textId="77777777" w:rsidR="00B165BE" w:rsidRPr="00334125" w:rsidRDefault="00B165BE" w:rsidP="00B165BE">
      <w:pPr>
        <w:pStyle w:val="L-bala"/>
        <w:numPr>
          <w:ilvl w:val="0"/>
          <w:numId w:val="0"/>
        </w:numPr>
        <w:ind w:left="1134"/>
        <w:rPr>
          <w:ins w:id="1742" w:author="Ana Martín Arribas" w:date="2023-05-28T18:30:00Z"/>
        </w:rPr>
      </w:pPr>
      <w:ins w:id="1743" w:author="Ana Martín Arribas" w:date="2023-05-28T18:30:00Z">
        <w:r w:rsidRPr="00334125">
          <w:t>The valve is not forced to open.</w:t>
        </w:r>
      </w:ins>
    </w:p>
    <w:p w14:paraId="5B3E137A" w14:textId="77777777" w:rsidR="00B165BE" w:rsidRPr="00334125" w:rsidRDefault="00B165BE" w:rsidP="00B165BE">
      <w:pPr>
        <w:pStyle w:val="L-bala"/>
        <w:rPr>
          <w:ins w:id="1744" w:author="Ana Martín Arribas" w:date="2023-05-28T18:30:00Z"/>
        </w:rPr>
      </w:pPr>
      <w:ins w:id="1745" w:author="Ana Martín Arribas" w:date="2023-05-28T18:30:00Z">
        <w:r w:rsidRPr="00334125">
          <w:t>Forced close</w:t>
        </w:r>
      </w:ins>
    </w:p>
    <w:p w14:paraId="44668D54" w14:textId="27688BE6" w:rsidR="00B165BE" w:rsidRDefault="00B165BE" w:rsidP="00B843CF">
      <w:pPr>
        <w:pStyle w:val="L-bala"/>
        <w:numPr>
          <w:ilvl w:val="0"/>
          <w:numId w:val="0"/>
        </w:numPr>
        <w:ind w:left="1134"/>
      </w:pPr>
      <w:ins w:id="1746" w:author="Ana Martín Arribas" w:date="2023-05-28T18:30:00Z">
        <w:r w:rsidRPr="00334125">
          <w:t>The valve is not forced to close.</w:t>
        </w:r>
      </w:ins>
    </w:p>
    <w:p w14:paraId="25D6780D" w14:textId="15A9E0E4" w:rsidR="00B165BE" w:rsidRPr="00EC385B" w:rsidRDefault="00B165BE" w:rsidP="00B165BE">
      <w:pPr>
        <w:pStyle w:val="Ttulo5"/>
        <w:keepNext/>
        <w:keepLines/>
        <w:spacing w:before="480" w:after="360"/>
      </w:pPr>
      <w:r w:rsidRPr="00EC385B">
        <w:t xml:space="preserve">B0LBD20 Pot </w:t>
      </w:r>
      <w:r>
        <w:t xml:space="preserve">#3 </w:t>
      </w:r>
      <w:r w:rsidRPr="00EC385B">
        <w:t>Drain valve B0LBD20AA30</w:t>
      </w:r>
      <w:r w:rsidR="00B843CF">
        <w:t>5</w:t>
      </w:r>
    </w:p>
    <w:p w14:paraId="72F7ADB6" w14:textId="77777777" w:rsidR="00B843CF" w:rsidRPr="00334125" w:rsidRDefault="00B843CF" w:rsidP="00B843CF">
      <w:pPr>
        <w:pStyle w:val="Prrafo"/>
        <w:rPr>
          <w:ins w:id="1747" w:author="Ana Martín Arribas" w:date="2023-05-28T18:28:00Z"/>
          <w:lang w:val="en-US"/>
        </w:rPr>
      </w:pPr>
      <w:ins w:id="1748" w:author="Ana Martín Arribas" w:date="2023-05-28T18:28:00Z">
        <w:r w:rsidRPr="00334125">
          <w:rPr>
            <w:lang w:val="en-US"/>
          </w:rPr>
          <w:t>The task of this valve is to evacuate the condensate accumulated in the corresponding drain pot.</w:t>
        </w:r>
      </w:ins>
    </w:p>
    <w:p w14:paraId="22D0155B" w14:textId="77777777" w:rsidR="00B843CF" w:rsidRPr="00334125" w:rsidRDefault="00B843CF" w:rsidP="00B843CF">
      <w:pPr>
        <w:pStyle w:val="L-bala"/>
        <w:rPr>
          <w:ins w:id="1749" w:author="Ana Martín Arribas [2]" w:date="2023-05-29T10:49:00Z"/>
          <w:lang w:val="en-US"/>
        </w:rPr>
      </w:pPr>
      <w:ins w:id="1750" w:author="Ana Martín Arribas" w:date="2023-05-28T18:30:00Z">
        <w:r w:rsidRPr="00334125">
          <w:t>Opening</w:t>
        </w:r>
        <w:r w:rsidRPr="00334125">
          <w:rPr>
            <w:lang w:val="en-US"/>
          </w:rPr>
          <w:t xml:space="preserve"> </w:t>
        </w:r>
        <w:r w:rsidRPr="00334125">
          <w:t xml:space="preserve">and closing </w:t>
        </w:r>
        <w:r w:rsidRPr="00334125">
          <w:rPr>
            <w:lang w:val="en-US"/>
          </w:rPr>
          <w:t>conditions</w:t>
        </w:r>
      </w:ins>
    </w:p>
    <w:p w14:paraId="23D00FD0" w14:textId="77777777" w:rsidR="00B843CF" w:rsidRPr="00334125" w:rsidRDefault="00B843CF">
      <w:pPr>
        <w:pStyle w:val="L-bala"/>
        <w:numPr>
          <w:ilvl w:val="0"/>
          <w:numId w:val="0"/>
        </w:numPr>
        <w:ind w:left="1134"/>
        <w:rPr>
          <w:ins w:id="1751" w:author="Ana Martín Arribas" w:date="2023-05-28T18:30:00Z"/>
          <w:rPrChange w:id="1752" w:author="Ana Martín Arribas [2]" w:date="2023-05-29T10:49:00Z">
            <w:rPr>
              <w:ins w:id="1753" w:author="Ana Martín Arribas" w:date="2023-05-28T18:30:00Z"/>
              <w:lang w:val="en-US"/>
            </w:rPr>
          </w:rPrChange>
        </w:rPr>
        <w:pPrChange w:id="1754" w:author="Ana Martín Arribas [2]" w:date="2023-05-29T10:49:00Z">
          <w:pPr>
            <w:pStyle w:val="L-bala"/>
          </w:pPr>
        </w:pPrChange>
      </w:pPr>
      <w:ins w:id="1755" w:author="Ana Martín Arribas [2]" w:date="2023-05-29T10:49:00Z">
        <w:r w:rsidRPr="00334125">
          <w:t>The valve will open and close in AUTO during the start-up according to the following indications:</w:t>
        </w:r>
      </w:ins>
    </w:p>
    <w:p w14:paraId="7FFB6A89" w14:textId="77777777" w:rsidR="00B843CF" w:rsidRPr="00334125" w:rsidRDefault="00B843CF" w:rsidP="00B843CF">
      <w:pPr>
        <w:pStyle w:val="L-guin"/>
        <w:numPr>
          <w:ilvl w:val="1"/>
          <w:numId w:val="3"/>
        </w:numPr>
        <w:rPr>
          <w:ins w:id="1756" w:author="Ana Martín Arribas [2]" w:date="2023-05-29T10:14:00Z"/>
          <w:lang w:val="en-US"/>
        </w:rPr>
      </w:pPr>
      <w:r>
        <w:t>The Drain Pot Valve fully opens when the ST is in service and Steam Pressure, measured by the pressure transmitter B0LBD20CP001 exceeds a minimum pressure (L). After the drain valve has been open a minimum defined time (3 minutes), and once Steam pressure is greater than a defined pressure (H), the valve closes to an intermediate position</w:t>
      </w:r>
      <w:ins w:id="1757" w:author="Ana Martín Arribas [2]" w:date="2023-05-29T11:03:00Z">
        <w:r w:rsidRPr="00334125">
          <w:rPr>
            <w:rPrChange w:id="1758" w:author="Ana Martín Arribas [2]" w:date="2023-05-29T11:04:00Z">
              <w:rPr>
                <w:highlight w:val="yellow"/>
              </w:rPr>
            </w:rPrChange>
          </w:rPr>
          <w:t>.</w:t>
        </w:r>
      </w:ins>
    </w:p>
    <w:p w14:paraId="6B331103" w14:textId="77777777" w:rsidR="00B843CF" w:rsidRPr="00334125" w:rsidRDefault="00B843CF" w:rsidP="00B843CF">
      <w:pPr>
        <w:pStyle w:val="L-bala"/>
        <w:numPr>
          <w:ilvl w:val="0"/>
          <w:numId w:val="0"/>
        </w:numPr>
        <w:tabs>
          <w:tab w:val="left" w:pos="708"/>
        </w:tabs>
        <w:ind w:left="1134"/>
        <w:rPr>
          <w:ins w:id="1759" w:author="Ana Martín Arribas [2]" w:date="2023-05-29T10:14:00Z"/>
          <w:lang w:val="en-US"/>
        </w:rPr>
      </w:pPr>
      <w:ins w:id="1760" w:author="Ana Martín Arribas [2]" w:date="2023-05-29T10:14:00Z">
        <w:r w:rsidRPr="00334125">
          <w:rPr>
            <w:lang w:val="en-US"/>
          </w:rPr>
          <w:t>In normal operation the valve will open and close as the following indications:</w:t>
        </w:r>
      </w:ins>
    </w:p>
    <w:p w14:paraId="21209B0D" w14:textId="27955F4F" w:rsidR="00B843CF" w:rsidRPr="00334125" w:rsidRDefault="00B843CF" w:rsidP="00B843CF">
      <w:pPr>
        <w:pStyle w:val="L-guin"/>
        <w:numPr>
          <w:ilvl w:val="1"/>
          <w:numId w:val="12"/>
        </w:numPr>
        <w:rPr>
          <w:ins w:id="1761" w:author="Ana Martín Arribas [2]" w:date="2023-05-29T10:52:00Z"/>
        </w:rPr>
      </w:pPr>
      <w:r>
        <w:t xml:space="preserve">The valve will open when the temperature measured (B0LBD20CT005) in the drain pot is below the saturation temperature plus </w:t>
      </w:r>
      <w:r w:rsidRPr="00EC385B">
        <w:rPr>
          <w:color w:val="FF0000"/>
        </w:rPr>
        <w:t>A VALUE</w:t>
      </w:r>
      <w:r>
        <w:t>, and will close 15 seconds after an adequate steam superheating value (H) is achieved.</w:t>
      </w:r>
    </w:p>
    <w:p w14:paraId="7AE8F80B" w14:textId="77777777" w:rsidR="00B843CF" w:rsidRPr="00334125" w:rsidDel="000C3A76" w:rsidRDefault="00B843CF">
      <w:pPr>
        <w:pStyle w:val="L-guin"/>
        <w:numPr>
          <w:ilvl w:val="0"/>
          <w:numId w:val="0"/>
        </w:numPr>
        <w:ind w:left="1701" w:hanging="567"/>
        <w:rPr>
          <w:ins w:id="1762" w:author="Ana Martín Arribas" w:date="2023-05-28T18:30:00Z"/>
          <w:del w:id="1763" w:author="Ana Martín Arribas [2]" w:date="2023-05-29T10:14:00Z"/>
          <w:rPrChange w:id="1764" w:author="Ana Martín Arribas [2]" w:date="2023-05-29T10:15:00Z">
            <w:rPr>
              <w:ins w:id="1765" w:author="Ana Martín Arribas" w:date="2023-05-28T18:30:00Z"/>
              <w:del w:id="1766" w:author="Ana Martín Arribas [2]" w:date="2023-05-29T10:14:00Z"/>
              <w:lang w:val="en-US"/>
            </w:rPr>
          </w:rPrChange>
        </w:rPr>
        <w:pPrChange w:id="1767" w:author="Ana Martín Arribas [2]" w:date="2023-05-29T10:52:00Z">
          <w:pPr>
            <w:pStyle w:val="L-bala"/>
          </w:pPr>
        </w:pPrChange>
      </w:pPr>
    </w:p>
    <w:p w14:paraId="5680B249" w14:textId="77777777" w:rsidR="00B843CF" w:rsidRPr="00334125" w:rsidDel="000C3A76" w:rsidRDefault="00B843CF">
      <w:pPr>
        <w:pStyle w:val="L-guin"/>
        <w:numPr>
          <w:ilvl w:val="0"/>
          <w:numId w:val="0"/>
        </w:numPr>
        <w:ind w:left="1701" w:hanging="567"/>
        <w:rPr>
          <w:ins w:id="1768" w:author="Ana Martín Arribas" w:date="2023-05-28T18:30:00Z"/>
          <w:del w:id="1769" w:author="Ana Martín Arribas [2]" w:date="2023-05-29T10:14:00Z"/>
          <w:lang w:val="en-US"/>
        </w:rPr>
        <w:pPrChange w:id="1770" w:author="Ana Martín Arribas [2]" w:date="2023-05-29T10:52:00Z">
          <w:pPr>
            <w:pStyle w:val="L-bala"/>
          </w:pPr>
        </w:pPrChange>
      </w:pPr>
    </w:p>
    <w:p w14:paraId="224470C4" w14:textId="77777777" w:rsidR="00B843CF" w:rsidRPr="00334125" w:rsidDel="00AB483B" w:rsidRDefault="00B843CF">
      <w:pPr>
        <w:pStyle w:val="L-guin"/>
        <w:numPr>
          <w:ilvl w:val="0"/>
          <w:numId w:val="0"/>
        </w:numPr>
        <w:ind w:left="1701" w:hanging="567"/>
        <w:rPr>
          <w:ins w:id="1771" w:author="Ana Martín Arribas" w:date="2023-05-28T18:30:00Z"/>
          <w:del w:id="1772" w:author="Ana Martín Arribas [2]" w:date="2023-05-29T10:53:00Z"/>
          <w:lang w:val="en-US"/>
        </w:rPr>
        <w:pPrChange w:id="1773" w:author="Ana Martín Arribas [2]" w:date="2023-05-29T10:52:00Z">
          <w:pPr>
            <w:pStyle w:val="L-bala"/>
          </w:pPr>
        </w:pPrChange>
      </w:pPr>
    </w:p>
    <w:p w14:paraId="36A6C54D" w14:textId="77777777" w:rsidR="00B843CF" w:rsidRPr="00334125" w:rsidRDefault="00B843CF" w:rsidP="00B843CF">
      <w:pPr>
        <w:pStyle w:val="L-bala"/>
        <w:rPr>
          <w:ins w:id="1774" w:author="Ana Martín Arribas" w:date="2023-05-28T18:30:00Z"/>
        </w:rPr>
      </w:pPr>
      <w:ins w:id="1775" w:author="Ana Martín Arribas" w:date="2023-05-28T18:30:00Z">
        <w:r w:rsidRPr="00334125">
          <w:t>Forced open</w:t>
        </w:r>
      </w:ins>
    </w:p>
    <w:p w14:paraId="36EBFA5B" w14:textId="77777777" w:rsidR="00B843CF" w:rsidRPr="00334125" w:rsidRDefault="00B843CF" w:rsidP="00B843CF">
      <w:pPr>
        <w:pStyle w:val="L-bala"/>
        <w:numPr>
          <w:ilvl w:val="0"/>
          <w:numId w:val="0"/>
        </w:numPr>
        <w:ind w:left="1134"/>
        <w:rPr>
          <w:ins w:id="1776" w:author="Ana Martín Arribas" w:date="2023-05-28T18:30:00Z"/>
        </w:rPr>
      </w:pPr>
      <w:ins w:id="1777" w:author="Ana Martín Arribas" w:date="2023-05-28T18:30:00Z">
        <w:r w:rsidRPr="00334125">
          <w:t>The valve is not forced to open.</w:t>
        </w:r>
      </w:ins>
    </w:p>
    <w:p w14:paraId="15F057AB" w14:textId="77777777" w:rsidR="00B843CF" w:rsidRPr="00334125" w:rsidRDefault="00B843CF" w:rsidP="00B843CF">
      <w:pPr>
        <w:pStyle w:val="L-bala"/>
        <w:rPr>
          <w:ins w:id="1778" w:author="Ana Martín Arribas" w:date="2023-05-28T18:30:00Z"/>
        </w:rPr>
      </w:pPr>
      <w:ins w:id="1779" w:author="Ana Martín Arribas" w:date="2023-05-28T18:30:00Z">
        <w:r w:rsidRPr="00334125">
          <w:lastRenderedPageBreak/>
          <w:t>Forced close</w:t>
        </w:r>
      </w:ins>
    </w:p>
    <w:p w14:paraId="72F6C3D3" w14:textId="30F54D76" w:rsidR="00B165BE" w:rsidRPr="00334125" w:rsidRDefault="00B843CF" w:rsidP="00B843CF">
      <w:pPr>
        <w:pStyle w:val="L-bala"/>
        <w:numPr>
          <w:ilvl w:val="0"/>
          <w:numId w:val="0"/>
        </w:numPr>
        <w:ind w:left="1134"/>
        <w:rPr>
          <w:ins w:id="1780" w:author="Ana Martín Arribas" w:date="2023-05-28T18:30:00Z"/>
        </w:rPr>
      </w:pPr>
      <w:ins w:id="1781" w:author="Ana Martín Arribas" w:date="2023-05-28T18:30:00Z">
        <w:r w:rsidRPr="00334125">
          <w:t>The valve is not forced to close.</w:t>
        </w:r>
      </w:ins>
    </w:p>
    <w:p w14:paraId="402BD218" w14:textId="016ADBA0" w:rsidR="00814B8C" w:rsidRPr="00EC385B" w:rsidRDefault="00814B8C" w:rsidP="00814B8C">
      <w:pPr>
        <w:pStyle w:val="Ttulo5"/>
        <w:keepNext/>
        <w:keepLines/>
        <w:spacing w:before="480" w:after="360"/>
      </w:pPr>
      <w:r w:rsidRPr="00EC385B">
        <w:t>B0LBS10 Pot</w:t>
      </w:r>
      <w:r w:rsidR="00B165BE">
        <w:t xml:space="preserve"> #1</w:t>
      </w:r>
      <w:r w:rsidRPr="00EC385B">
        <w:t xml:space="preserve"> Drain valve B0LBS10AA30</w:t>
      </w:r>
      <w:r w:rsidR="00EC385B">
        <w:t>4</w:t>
      </w:r>
    </w:p>
    <w:p w14:paraId="6C27AF11" w14:textId="77777777" w:rsidR="00814B8C" w:rsidRPr="00EC385B" w:rsidRDefault="00814B8C" w:rsidP="00814B8C">
      <w:pPr>
        <w:pStyle w:val="Prrafo"/>
        <w:rPr>
          <w:lang w:val="en-US"/>
        </w:rPr>
      </w:pPr>
      <w:r w:rsidRPr="00EC385B">
        <w:rPr>
          <w:lang w:val="en-US"/>
        </w:rPr>
        <w:t>The task of this valve is to evacuate the condensate accumulated in the corresponding drain pot.</w:t>
      </w:r>
    </w:p>
    <w:p w14:paraId="497422E6" w14:textId="77777777" w:rsidR="00814B8C" w:rsidRPr="00EC385B" w:rsidRDefault="00814B8C" w:rsidP="00814B8C">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076BB7FC" w14:textId="46E03988" w:rsidR="00814B8C" w:rsidRPr="00EC385B" w:rsidDel="00B709CC" w:rsidRDefault="00814B8C" w:rsidP="00814B8C">
      <w:pPr>
        <w:pStyle w:val="L-bala"/>
        <w:numPr>
          <w:ilvl w:val="0"/>
          <w:numId w:val="0"/>
        </w:numPr>
        <w:tabs>
          <w:tab w:val="left" w:pos="708"/>
        </w:tabs>
        <w:ind w:left="1134"/>
        <w:rPr>
          <w:del w:id="1782" w:author="Ana Martín Arribas" w:date="2023-06-03T18:29:00Z"/>
          <w:lang w:val="en-US"/>
        </w:rPr>
      </w:pPr>
      <w:del w:id="1783" w:author="Ana Martín Arribas" w:date="2023-06-03T18:29:00Z">
        <w:r w:rsidRPr="00EC385B" w:rsidDel="00B709CC">
          <w:rPr>
            <w:lang w:val="en-US"/>
          </w:rPr>
          <w:delText>The valve has always opening and closing permissive.</w:delText>
        </w:r>
      </w:del>
    </w:p>
    <w:p w14:paraId="4A7DFDA3" w14:textId="77777777" w:rsidR="00814B8C" w:rsidRPr="00EC385B" w:rsidRDefault="00814B8C" w:rsidP="00814B8C">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5E782DCE" w14:textId="5838D4EC" w:rsidR="00814B8C" w:rsidRPr="00EC385B" w:rsidRDefault="00EC385B" w:rsidP="00814B8C">
      <w:pPr>
        <w:pStyle w:val="L-guin"/>
        <w:numPr>
          <w:ilvl w:val="1"/>
          <w:numId w:val="12"/>
        </w:numPr>
        <w:rPr>
          <w:lang w:val="en-US"/>
        </w:rPr>
      </w:pPr>
      <w:r>
        <w:t>The Drain Pot Valve fully opens when the ST is in service and Steam Pressure, measured by the average between the pressure transmitter B0LBS10CP001 and B0LBS10CP002 exceeds a minimum pressure (L). After the drain valve has been open a minimum defined time (3 minutes), and once Steam pressure is greater than a defined pressure (H), the valve starts to operate based on level measurement</w:t>
      </w:r>
      <w:ins w:id="1784" w:author="Ana Martín Arribas [2]" w:date="2023-05-29T11:14:00Z">
        <w:r w:rsidR="00E324F9" w:rsidRPr="00EC385B">
          <w:t>.</w:t>
        </w:r>
      </w:ins>
    </w:p>
    <w:p w14:paraId="43821EA3" w14:textId="77777777" w:rsidR="00814B8C" w:rsidRPr="00EC385B" w:rsidRDefault="00814B8C" w:rsidP="00814B8C">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71DE3525" w14:textId="5A4E1B89" w:rsidR="00814B8C" w:rsidRPr="00EC385B" w:rsidRDefault="00EC385B" w:rsidP="00814B8C">
      <w:pPr>
        <w:pStyle w:val="L-guin"/>
        <w:numPr>
          <w:ilvl w:val="1"/>
          <w:numId w:val="12"/>
        </w:numPr>
      </w:pPr>
      <w:r>
        <w:t>High or high-high level (B0LBS10CL301 and B0LBS10CL302) is detected in the drain pot. This valve close if the above conditions are not complied with for more than a defined time (15 seconds)</w:t>
      </w:r>
      <w:r w:rsidR="00814B8C" w:rsidRPr="00EC385B">
        <w:t>.</w:t>
      </w:r>
    </w:p>
    <w:p w14:paraId="74A9B5CA" w14:textId="77777777" w:rsidR="00814B8C" w:rsidRPr="00EC385B" w:rsidRDefault="00814B8C" w:rsidP="00814B8C">
      <w:pPr>
        <w:pStyle w:val="L-bala"/>
        <w:numPr>
          <w:ilvl w:val="0"/>
          <w:numId w:val="10"/>
        </w:numPr>
        <w:tabs>
          <w:tab w:val="left" w:pos="708"/>
        </w:tabs>
      </w:pPr>
      <w:r w:rsidRPr="00EC385B">
        <w:t>Forced open</w:t>
      </w:r>
    </w:p>
    <w:p w14:paraId="2DAFEF35" w14:textId="5AECCF0F" w:rsidR="00814B8C" w:rsidRPr="00EC385B" w:rsidRDefault="00EC385B" w:rsidP="00814B8C">
      <w:pPr>
        <w:pStyle w:val="L-bala"/>
        <w:numPr>
          <w:ilvl w:val="0"/>
          <w:numId w:val="0"/>
        </w:numPr>
        <w:ind w:left="567"/>
      </w:pPr>
      <w:r w:rsidRPr="00EC385B">
        <w:t xml:space="preserve">If the valve has not opened after some time, </w:t>
      </w:r>
      <w:r w:rsidR="00B165BE" w:rsidRPr="00EC385B">
        <w:t>after</w:t>
      </w:r>
      <w:r w:rsidRPr="00EC385B">
        <w:t xml:space="preserve"> the High level in the drain pot is exceeded, or if the High High level switched is achieved, the valve will force to open. The forced command shall disappear once the high level switch signal is deactivated after some time.</w:t>
      </w:r>
    </w:p>
    <w:p w14:paraId="5178A296" w14:textId="77777777" w:rsidR="00814B8C" w:rsidRPr="00EC385B" w:rsidRDefault="00814B8C" w:rsidP="00814B8C">
      <w:pPr>
        <w:pStyle w:val="L-bala"/>
      </w:pPr>
      <w:r w:rsidRPr="00EC385B">
        <w:t>Forced close</w:t>
      </w:r>
    </w:p>
    <w:p w14:paraId="26676FF1" w14:textId="046699EE" w:rsidR="00B843CF" w:rsidRPr="00A723AD" w:rsidRDefault="00814B8C" w:rsidP="00A723AD">
      <w:pPr>
        <w:pStyle w:val="Prrafo"/>
        <w:ind w:firstLine="567"/>
        <w:rPr>
          <w:ins w:id="1785" w:author="Ana Martín Arribas" w:date="2023-05-28T18:30:00Z"/>
          <w:lang w:val="en-GB"/>
        </w:rPr>
      </w:pPr>
      <w:r w:rsidRPr="00EC385B">
        <w:rPr>
          <w:lang w:val="en-GB"/>
        </w:rPr>
        <w:t>The valve is not forced to close.</w:t>
      </w:r>
    </w:p>
    <w:p w14:paraId="693E437F" w14:textId="130F707D" w:rsidR="00B843CF" w:rsidRPr="00EC385B" w:rsidRDefault="00B843CF" w:rsidP="00B843CF">
      <w:pPr>
        <w:pStyle w:val="Ttulo5"/>
        <w:keepNext/>
        <w:keepLines/>
        <w:spacing w:before="480" w:after="360"/>
      </w:pPr>
      <w:r w:rsidRPr="00EC385B">
        <w:t>B0LBS10 Pot</w:t>
      </w:r>
      <w:r>
        <w:t xml:space="preserve"> #2</w:t>
      </w:r>
      <w:r w:rsidRPr="00EC385B">
        <w:t xml:space="preserve"> Drain valve B0LBS10AA30</w:t>
      </w:r>
      <w:r>
        <w:t>5</w:t>
      </w:r>
    </w:p>
    <w:p w14:paraId="14B03BE7" w14:textId="77777777" w:rsidR="00B843CF" w:rsidRPr="00EC385B" w:rsidRDefault="00B843CF" w:rsidP="00B843CF">
      <w:pPr>
        <w:pStyle w:val="Prrafo"/>
        <w:rPr>
          <w:lang w:val="en-US"/>
        </w:rPr>
      </w:pPr>
      <w:r w:rsidRPr="00EC385B">
        <w:rPr>
          <w:lang w:val="en-US"/>
        </w:rPr>
        <w:t>The task of this valve is to evacuate the condensate accumulated in the corresponding drain pot.</w:t>
      </w:r>
    </w:p>
    <w:p w14:paraId="47F6BB73" w14:textId="77777777" w:rsidR="00B843CF" w:rsidRPr="00EC385B" w:rsidRDefault="00B843CF" w:rsidP="00B843CF">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5F81FCE6" w14:textId="77777777" w:rsidR="00B843CF" w:rsidRPr="00EC385B" w:rsidDel="00B709CC" w:rsidRDefault="00B843CF" w:rsidP="00B843CF">
      <w:pPr>
        <w:pStyle w:val="L-bala"/>
        <w:numPr>
          <w:ilvl w:val="0"/>
          <w:numId w:val="0"/>
        </w:numPr>
        <w:tabs>
          <w:tab w:val="left" w:pos="708"/>
        </w:tabs>
        <w:ind w:left="1134"/>
        <w:rPr>
          <w:del w:id="1786" w:author="Ana Martín Arribas" w:date="2023-06-03T18:29:00Z"/>
          <w:lang w:val="en-US"/>
        </w:rPr>
      </w:pPr>
      <w:del w:id="1787" w:author="Ana Martín Arribas" w:date="2023-06-03T18:29:00Z">
        <w:r w:rsidRPr="00EC385B" w:rsidDel="00B709CC">
          <w:rPr>
            <w:lang w:val="en-US"/>
          </w:rPr>
          <w:lastRenderedPageBreak/>
          <w:delText>The valve has always opening and closing permissive.</w:delText>
        </w:r>
      </w:del>
    </w:p>
    <w:p w14:paraId="18CFE065" w14:textId="77777777" w:rsidR="00B843CF" w:rsidRPr="00EC385B" w:rsidRDefault="00B843CF" w:rsidP="00B843CF">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79E03830" w14:textId="479FA909" w:rsidR="00B843CF" w:rsidRPr="00EC385B" w:rsidRDefault="00B843CF" w:rsidP="00B843CF">
      <w:pPr>
        <w:pStyle w:val="L-guin"/>
        <w:numPr>
          <w:ilvl w:val="1"/>
          <w:numId w:val="12"/>
        </w:numPr>
        <w:rPr>
          <w:lang w:val="en-US"/>
        </w:rPr>
      </w:pPr>
      <w:r>
        <w:t>The Drain Pot Valve fully opens when the ST is in service and Steam Pressure, measured by</w:t>
      </w:r>
      <w:r w:rsidR="00A723AD">
        <w:t xml:space="preserve"> the average between</w:t>
      </w:r>
      <w:r>
        <w:t xml:space="preserve"> the pressure transmitter B0LBS10CP001 and B0LBS10CP002 exceeds a minimum pressure (L). After the drain valve has been open a minimum defined time (3 minutes), and once Steam pressure is greater than a defined pressure (H), the valve starts to operate based on level measurement</w:t>
      </w:r>
      <w:ins w:id="1788" w:author="Ana Martín Arribas [2]" w:date="2023-05-29T11:14:00Z">
        <w:r w:rsidRPr="00EC385B">
          <w:t>.</w:t>
        </w:r>
      </w:ins>
    </w:p>
    <w:p w14:paraId="29D87DCE" w14:textId="77777777" w:rsidR="00B843CF" w:rsidRPr="00EC385B" w:rsidRDefault="00B843CF" w:rsidP="00B843CF">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715EFEC1" w14:textId="47032D8B" w:rsidR="00B843CF" w:rsidRPr="00EC385B" w:rsidRDefault="00B843CF" w:rsidP="00B843CF">
      <w:pPr>
        <w:pStyle w:val="L-guin"/>
        <w:numPr>
          <w:ilvl w:val="1"/>
          <w:numId w:val="12"/>
        </w:numPr>
      </w:pPr>
      <w:r>
        <w:t>High or high-high level (B0LBS10CL30</w:t>
      </w:r>
      <w:r w:rsidR="00A723AD">
        <w:t>3</w:t>
      </w:r>
      <w:r>
        <w:t xml:space="preserve"> and B0LBS10CL30</w:t>
      </w:r>
      <w:r w:rsidR="00A723AD">
        <w:t>4</w:t>
      </w:r>
      <w:r>
        <w:t>) is detected in the drain pot. This valve close if the above conditions are not complied with for more than a defined time (15 seconds)</w:t>
      </w:r>
      <w:r w:rsidRPr="00EC385B">
        <w:t>.</w:t>
      </w:r>
    </w:p>
    <w:p w14:paraId="646037C9" w14:textId="77777777" w:rsidR="00B843CF" w:rsidRPr="00EC385B" w:rsidRDefault="00B843CF" w:rsidP="00B843CF">
      <w:pPr>
        <w:pStyle w:val="L-bala"/>
        <w:numPr>
          <w:ilvl w:val="0"/>
          <w:numId w:val="10"/>
        </w:numPr>
        <w:tabs>
          <w:tab w:val="left" w:pos="708"/>
        </w:tabs>
      </w:pPr>
      <w:r w:rsidRPr="00EC385B">
        <w:t>Forced open</w:t>
      </w:r>
    </w:p>
    <w:p w14:paraId="5A48F5A8" w14:textId="77777777" w:rsidR="00B843CF" w:rsidRPr="00EC385B" w:rsidRDefault="00B843CF" w:rsidP="00B843CF">
      <w:pPr>
        <w:pStyle w:val="L-bala"/>
        <w:numPr>
          <w:ilvl w:val="0"/>
          <w:numId w:val="0"/>
        </w:numPr>
        <w:ind w:left="567"/>
      </w:pPr>
      <w:r w:rsidRPr="00EC385B">
        <w:t>If the valve has not opened after some time, after the High level in the drain pot is exceeded, or if the High High level switched is achieved, the valve will force to open. The forced command shall disappear once the high level switch signal is deactivated after some time.</w:t>
      </w:r>
    </w:p>
    <w:p w14:paraId="3C050D7E" w14:textId="77777777" w:rsidR="00B843CF" w:rsidRPr="00EC385B" w:rsidRDefault="00B843CF" w:rsidP="00B843CF">
      <w:pPr>
        <w:pStyle w:val="L-bala"/>
      </w:pPr>
      <w:r w:rsidRPr="00EC385B">
        <w:t>Forced close</w:t>
      </w:r>
    </w:p>
    <w:p w14:paraId="657514F8" w14:textId="00F05FE1" w:rsidR="00B843CF" w:rsidRPr="00A723AD" w:rsidRDefault="00B843CF" w:rsidP="00A723AD">
      <w:pPr>
        <w:pStyle w:val="Prrafo"/>
        <w:ind w:firstLine="567"/>
        <w:rPr>
          <w:ins w:id="1789" w:author="Ana Martín Arribas" w:date="2023-05-28T18:30:00Z"/>
          <w:lang w:val="en-GB"/>
        </w:rPr>
      </w:pPr>
      <w:r w:rsidRPr="00EC385B">
        <w:rPr>
          <w:lang w:val="en-GB"/>
        </w:rPr>
        <w:t>The valve is not forced to close.</w:t>
      </w:r>
    </w:p>
    <w:p w14:paraId="57B2527F" w14:textId="1FDE5BD2" w:rsidR="00B843CF" w:rsidRPr="00EC385B" w:rsidRDefault="00B843CF" w:rsidP="00B843CF">
      <w:pPr>
        <w:pStyle w:val="Ttulo5"/>
        <w:keepNext/>
        <w:keepLines/>
        <w:spacing w:before="480" w:after="360"/>
      </w:pPr>
      <w:r w:rsidRPr="00EC385B">
        <w:t>B0LBS10 Pot</w:t>
      </w:r>
      <w:r>
        <w:t xml:space="preserve"> #3</w:t>
      </w:r>
      <w:r w:rsidRPr="00EC385B">
        <w:t xml:space="preserve"> Drain valve B0LBS10AA30</w:t>
      </w:r>
      <w:r>
        <w:t>6</w:t>
      </w:r>
    </w:p>
    <w:p w14:paraId="6F13BB42" w14:textId="77777777" w:rsidR="00B843CF" w:rsidRPr="00EC385B" w:rsidRDefault="00B843CF" w:rsidP="00B843CF">
      <w:pPr>
        <w:pStyle w:val="Prrafo"/>
        <w:rPr>
          <w:lang w:val="en-US"/>
        </w:rPr>
      </w:pPr>
      <w:r w:rsidRPr="00EC385B">
        <w:rPr>
          <w:lang w:val="en-US"/>
        </w:rPr>
        <w:t>The task of this valve is to evacuate the condensate accumulated in the corresponding drain pot.</w:t>
      </w:r>
    </w:p>
    <w:p w14:paraId="6303CD1C" w14:textId="77777777" w:rsidR="00B843CF" w:rsidRPr="00EC385B" w:rsidRDefault="00B843CF" w:rsidP="00B843CF">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23E08803" w14:textId="77777777" w:rsidR="00B843CF" w:rsidRPr="00EC385B" w:rsidDel="00B709CC" w:rsidRDefault="00B843CF" w:rsidP="00B843CF">
      <w:pPr>
        <w:pStyle w:val="L-bala"/>
        <w:numPr>
          <w:ilvl w:val="0"/>
          <w:numId w:val="0"/>
        </w:numPr>
        <w:tabs>
          <w:tab w:val="left" w:pos="708"/>
        </w:tabs>
        <w:ind w:left="1134"/>
        <w:rPr>
          <w:del w:id="1790" w:author="Ana Martín Arribas" w:date="2023-06-03T18:29:00Z"/>
          <w:lang w:val="en-US"/>
        </w:rPr>
      </w:pPr>
      <w:del w:id="1791" w:author="Ana Martín Arribas" w:date="2023-06-03T18:29:00Z">
        <w:r w:rsidRPr="00EC385B" w:rsidDel="00B709CC">
          <w:rPr>
            <w:lang w:val="en-US"/>
          </w:rPr>
          <w:delText>The valve has always opening and closing permissive.</w:delText>
        </w:r>
      </w:del>
    </w:p>
    <w:p w14:paraId="77CE9096" w14:textId="77777777" w:rsidR="00B843CF" w:rsidRPr="00EC385B" w:rsidRDefault="00B843CF" w:rsidP="00B843CF">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4A8DBEDB" w14:textId="77777777" w:rsidR="00B843CF" w:rsidRPr="00EC385B" w:rsidRDefault="00B843CF" w:rsidP="00B843CF">
      <w:pPr>
        <w:pStyle w:val="L-guin"/>
        <w:numPr>
          <w:ilvl w:val="1"/>
          <w:numId w:val="12"/>
        </w:numPr>
        <w:rPr>
          <w:lang w:val="en-US"/>
        </w:rPr>
      </w:pPr>
      <w:r>
        <w:t>The Drain Pot Valve fully opens when the ST is in service and Steam Pressure, measured by the average between the pressure transmitter B0LBS10CP001 and B0LBS10CP002 exceeds a minimum pressure (L). After the drain valve has been open a minimum defined time (3 minutes), and once Steam pressure is greater than a defined pressure (H), the valve starts to operate based on level measurement</w:t>
      </w:r>
      <w:ins w:id="1792" w:author="Ana Martín Arribas [2]" w:date="2023-05-29T11:14:00Z">
        <w:r w:rsidRPr="00EC385B">
          <w:t>.</w:t>
        </w:r>
      </w:ins>
    </w:p>
    <w:p w14:paraId="3ADFB4D8" w14:textId="77777777" w:rsidR="00B843CF" w:rsidRPr="00EC385B" w:rsidRDefault="00B843CF" w:rsidP="00B843CF">
      <w:pPr>
        <w:pStyle w:val="L-bala"/>
        <w:numPr>
          <w:ilvl w:val="0"/>
          <w:numId w:val="0"/>
        </w:numPr>
        <w:tabs>
          <w:tab w:val="left" w:pos="708"/>
        </w:tabs>
        <w:ind w:left="1134"/>
        <w:rPr>
          <w:lang w:val="en-US"/>
        </w:rPr>
      </w:pPr>
      <w:r w:rsidRPr="00EC385B">
        <w:rPr>
          <w:lang w:val="en-US"/>
        </w:rPr>
        <w:lastRenderedPageBreak/>
        <w:t>In normal operation the valve will open and close as the following indications:</w:t>
      </w:r>
    </w:p>
    <w:p w14:paraId="3329A1C7" w14:textId="45DEB825" w:rsidR="00B843CF" w:rsidRPr="00EC385B" w:rsidRDefault="00B843CF" w:rsidP="00B843CF">
      <w:pPr>
        <w:pStyle w:val="L-guin"/>
        <w:numPr>
          <w:ilvl w:val="1"/>
          <w:numId w:val="12"/>
        </w:numPr>
      </w:pPr>
      <w:r>
        <w:t>High or high-high level (B0LBS10CL30</w:t>
      </w:r>
      <w:r w:rsidR="00A723AD">
        <w:t>5</w:t>
      </w:r>
      <w:r>
        <w:t xml:space="preserve"> and B0LBS10CL30</w:t>
      </w:r>
      <w:r w:rsidR="00A723AD">
        <w:t>6</w:t>
      </w:r>
      <w:r>
        <w:t>) is detected in the drain pot. This valve close if the above conditions are not complied with for more than a defined time (15 seconds)</w:t>
      </w:r>
      <w:r w:rsidRPr="00EC385B">
        <w:t>.</w:t>
      </w:r>
    </w:p>
    <w:p w14:paraId="5F302AEE" w14:textId="77777777" w:rsidR="00B843CF" w:rsidRPr="00EC385B" w:rsidRDefault="00B843CF" w:rsidP="00B843CF">
      <w:pPr>
        <w:pStyle w:val="L-bala"/>
        <w:numPr>
          <w:ilvl w:val="0"/>
          <w:numId w:val="10"/>
        </w:numPr>
        <w:tabs>
          <w:tab w:val="left" w:pos="708"/>
        </w:tabs>
      </w:pPr>
      <w:r w:rsidRPr="00EC385B">
        <w:t>Forced open</w:t>
      </w:r>
    </w:p>
    <w:p w14:paraId="55EBCBEB" w14:textId="77777777" w:rsidR="00B843CF" w:rsidRPr="00EC385B" w:rsidRDefault="00B843CF" w:rsidP="00B843CF">
      <w:pPr>
        <w:pStyle w:val="L-bala"/>
        <w:numPr>
          <w:ilvl w:val="0"/>
          <w:numId w:val="0"/>
        </w:numPr>
        <w:ind w:left="567"/>
      </w:pPr>
      <w:r w:rsidRPr="00EC385B">
        <w:t>If the valve has not opened after some time, after the High level in the drain pot is exceeded, or if the High High level switched is achieved, the valve will force to open. The forced command shall disappear once the high level switch signal is deactivated after some time.</w:t>
      </w:r>
    </w:p>
    <w:p w14:paraId="51FADFF2" w14:textId="77777777" w:rsidR="00B843CF" w:rsidRPr="00EC385B" w:rsidRDefault="00B843CF" w:rsidP="00B843CF">
      <w:pPr>
        <w:pStyle w:val="L-bala"/>
      </w:pPr>
      <w:r w:rsidRPr="00EC385B">
        <w:t>Forced close</w:t>
      </w:r>
    </w:p>
    <w:p w14:paraId="6D6FFFAA" w14:textId="6DDB35E3" w:rsidR="00B843CF" w:rsidRPr="00A723AD" w:rsidRDefault="00B843CF" w:rsidP="00A723AD">
      <w:pPr>
        <w:pStyle w:val="Prrafo"/>
        <w:ind w:firstLine="567"/>
        <w:rPr>
          <w:ins w:id="1793" w:author="Ana Martín Arribas" w:date="2023-05-28T18:30:00Z"/>
          <w:lang w:val="en-GB"/>
        </w:rPr>
      </w:pPr>
      <w:r w:rsidRPr="00EC385B">
        <w:rPr>
          <w:lang w:val="en-GB"/>
        </w:rPr>
        <w:t>The valve is not forced to close.</w:t>
      </w:r>
    </w:p>
    <w:p w14:paraId="7CB01D68" w14:textId="2D39E55F" w:rsidR="00B843CF" w:rsidRPr="00EC385B" w:rsidRDefault="00B843CF" w:rsidP="00B843CF">
      <w:pPr>
        <w:pStyle w:val="Ttulo5"/>
        <w:keepNext/>
        <w:keepLines/>
        <w:spacing w:before="480" w:after="360"/>
      </w:pPr>
      <w:r w:rsidRPr="00EC385B">
        <w:t>B0LBS10 Pot</w:t>
      </w:r>
      <w:r>
        <w:t xml:space="preserve"> #4</w:t>
      </w:r>
      <w:r w:rsidRPr="00EC385B">
        <w:t xml:space="preserve"> Drain valve B0LBS10AA30</w:t>
      </w:r>
      <w:r>
        <w:t>7</w:t>
      </w:r>
    </w:p>
    <w:p w14:paraId="0B651A57" w14:textId="77777777" w:rsidR="00B843CF" w:rsidRPr="00EC385B" w:rsidRDefault="00B843CF" w:rsidP="00B843CF">
      <w:pPr>
        <w:pStyle w:val="Prrafo"/>
        <w:rPr>
          <w:lang w:val="en-US"/>
        </w:rPr>
      </w:pPr>
      <w:r w:rsidRPr="00EC385B">
        <w:rPr>
          <w:lang w:val="en-US"/>
        </w:rPr>
        <w:t>The task of this valve is to evacuate the condensate accumulated in the corresponding drain pot.</w:t>
      </w:r>
    </w:p>
    <w:p w14:paraId="40B04350" w14:textId="77777777" w:rsidR="00B843CF" w:rsidRPr="00EC385B" w:rsidRDefault="00B843CF" w:rsidP="00B843CF">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45132762" w14:textId="77777777" w:rsidR="00B843CF" w:rsidRPr="00EC385B" w:rsidDel="00B709CC" w:rsidRDefault="00B843CF" w:rsidP="00B843CF">
      <w:pPr>
        <w:pStyle w:val="L-bala"/>
        <w:numPr>
          <w:ilvl w:val="0"/>
          <w:numId w:val="0"/>
        </w:numPr>
        <w:tabs>
          <w:tab w:val="left" w:pos="708"/>
        </w:tabs>
        <w:ind w:left="1134"/>
        <w:rPr>
          <w:del w:id="1794" w:author="Ana Martín Arribas" w:date="2023-06-03T18:29:00Z"/>
          <w:lang w:val="en-US"/>
        </w:rPr>
      </w:pPr>
      <w:del w:id="1795" w:author="Ana Martín Arribas" w:date="2023-06-03T18:29:00Z">
        <w:r w:rsidRPr="00EC385B" w:rsidDel="00B709CC">
          <w:rPr>
            <w:lang w:val="en-US"/>
          </w:rPr>
          <w:delText>The valve has always opening and closing permissive.</w:delText>
        </w:r>
      </w:del>
    </w:p>
    <w:p w14:paraId="0ADAB3D8" w14:textId="77777777" w:rsidR="00B843CF" w:rsidRPr="00EC385B" w:rsidRDefault="00B843CF" w:rsidP="00B843CF">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033225C3" w14:textId="78A00B7F" w:rsidR="00B843CF" w:rsidRPr="00EC385B" w:rsidRDefault="00B843CF" w:rsidP="00B843CF">
      <w:pPr>
        <w:pStyle w:val="L-guin"/>
        <w:numPr>
          <w:ilvl w:val="1"/>
          <w:numId w:val="12"/>
        </w:numPr>
        <w:rPr>
          <w:lang w:val="en-US"/>
        </w:rPr>
      </w:pPr>
      <w:r>
        <w:t>The Drain Pot Valve fully opens when the ST is in service and Steam Pressure, measured by the p</w:t>
      </w:r>
      <w:r w:rsidR="00A723AD">
        <w:t>ressure transmitter B0LBS10CP003</w:t>
      </w:r>
      <w:r>
        <w:t xml:space="preserve"> exceeds a minimum pressure (L). After the drain valve has been open a minimum defined time (3 minutes), and once Steam pressure is greater than a defined pressure (H), the valve starts to operate based on level measurement</w:t>
      </w:r>
      <w:ins w:id="1796" w:author="Ana Martín Arribas [2]" w:date="2023-05-29T11:14:00Z">
        <w:r w:rsidRPr="00EC385B">
          <w:t>.</w:t>
        </w:r>
      </w:ins>
    </w:p>
    <w:p w14:paraId="35DF5779" w14:textId="77777777" w:rsidR="00B843CF" w:rsidRPr="00EC385B" w:rsidRDefault="00B843CF" w:rsidP="00B843CF">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542B8830" w14:textId="79CEF353" w:rsidR="00B843CF" w:rsidRPr="00EC385B" w:rsidRDefault="00B843CF" w:rsidP="00B843CF">
      <w:pPr>
        <w:pStyle w:val="L-guin"/>
        <w:numPr>
          <w:ilvl w:val="1"/>
          <w:numId w:val="12"/>
        </w:numPr>
      </w:pPr>
      <w:r>
        <w:t>High or high-high level (B0LBS10CL30</w:t>
      </w:r>
      <w:r w:rsidR="00A723AD">
        <w:t>7</w:t>
      </w:r>
      <w:r>
        <w:t xml:space="preserve"> and B0LBS10CL30</w:t>
      </w:r>
      <w:r w:rsidR="00A723AD">
        <w:t>8</w:t>
      </w:r>
      <w:r>
        <w:t>) is detected in the drain pot. This valve close if the above conditions are not complied with for more than a defined time (15 seconds)</w:t>
      </w:r>
      <w:r w:rsidRPr="00EC385B">
        <w:t>.</w:t>
      </w:r>
    </w:p>
    <w:p w14:paraId="25147201" w14:textId="77777777" w:rsidR="00B843CF" w:rsidRPr="00EC385B" w:rsidRDefault="00B843CF" w:rsidP="00B843CF">
      <w:pPr>
        <w:pStyle w:val="L-bala"/>
        <w:numPr>
          <w:ilvl w:val="0"/>
          <w:numId w:val="10"/>
        </w:numPr>
        <w:tabs>
          <w:tab w:val="left" w:pos="708"/>
        </w:tabs>
      </w:pPr>
      <w:r w:rsidRPr="00EC385B">
        <w:t>Forced open</w:t>
      </w:r>
    </w:p>
    <w:p w14:paraId="1C665EAA" w14:textId="77777777" w:rsidR="00B843CF" w:rsidRPr="00EC385B" w:rsidRDefault="00B843CF" w:rsidP="00B843CF">
      <w:pPr>
        <w:pStyle w:val="L-bala"/>
        <w:numPr>
          <w:ilvl w:val="0"/>
          <w:numId w:val="0"/>
        </w:numPr>
        <w:ind w:left="567"/>
      </w:pPr>
      <w:r w:rsidRPr="00EC385B">
        <w:t xml:space="preserve">If the valve has not opened after some time, after the High level in the drain pot is exceeded, or if the High High level switched is achieved, the valve will </w:t>
      </w:r>
      <w:r w:rsidRPr="00EC385B">
        <w:lastRenderedPageBreak/>
        <w:t>force to open. The forced command shall disappear once the high level switch signal is deactivated after some time.</w:t>
      </w:r>
    </w:p>
    <w:p w14:paraId="1E4A727B" w14:textId="77777777" w:rsidR="00B843CF" w:rsidRPr="00EC385B" w:rsidRDefault="00B843CF" w:rsidP="00B843CF">
      <w:pPr>
        <w:pStyle w:val="L-bala"/>
      </w:pPr>
      <w:r w:rsidRPr="00EC385B">
        <w:t>Forced close</w:t>
      </w:r>
    </w:p>
    <w:p w14:paraId="7A37D16E" w14:textId="282CA114" w:rsidR="00B843CF" w:rsidRPr="00EC385B" w:rsidRDefault="00B843CF" w:rsidP="00A723AD">
      <w:pPr>
        <w:pStyle w:val="Prrafo"/>
        <w:ind w:firstLine="567"/>
        <w:rPr>
          <w:lang w:val="en-GB"/>
        </w:rPr>
      </w:pPr>
      <w:r w:rsidRPr="00EC385B">
        <w:rPr>
          <w:lang w:val="en-GB"/>
        </w:rPr>
        <w:t>The valve is not forced to close.</w:t>
      </w:r>
    </w:p>
    <w:p w14:paraId="1EA93729" w14:textId="0AEDA8CB" w:rsidR="00814B8C" w:rsidRPr="00EC385B" w:rsidRDefault="00814B8C" w:rsidP="00814B8C">
      <w:pPr>
        <w:pStyle w:val="Ttulo5"/>
        <w:keepNext/>
        <w:keepLines/>
        <w:spacing w:before="480" w:after="360"/>
      </w:pPr>
      <w:r w:rsidRPr="00EC385B">
        <w:t>B0LBS20 Pot</w:t>
      </w:r>
      <w:r w:rsidR="00B165BE">
        <w:t xml:space="preserve"> #1</w:t>
      </w:r>
      <w:r w:rsidRPr="00EC385B">
        <w:t xml:space="preserve"> Drain valve B0LBS20AA30</w:t>
      </w:r>
      <w:r w:rsidR="00B165BE">
        <w:t>4</w:t>
      </w:r>
    </w:p>
    <w:p w14:paraId="44B1FDE0" w14:textId="77777777" w:rsidR="00B165BE" w:rsidRPr="00EC385B" w:rsidRDefault="00B165BE" w:rsidP="00B165BE">
      <w:pPr>
        <w:pStyle w:val="Prrafo"/>
        <w:rPr>
          <w:lang w:val="en-US"/>
        </w:rPr>
      </w:pPr>
      <w:bookmarkStart w:id="1797" w:name="_Toc137119756"/>
      <w:r w:rsidRPr="00EC385B">
        <w:rPr>
          <w:lang w:val="en-US"/>
        </w:rPr>
        <w:t>The task of this valve is to evacuate the condensate accumulated in the corresponding drain pot.</w:t>
      </w:r>
    </w:p>
    <w:p w14:paraId="7B656286" w14:textId="77777777" w:rsidR="00B165BE" w:rsidRPr="00EC385B" w:rsidRDefault="00B165BE" w:rsidP="00B165BE">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7B819AF3" w14:textId="77777777" w:rsidR="00B165BE" w:rsidRPr="00EC385B" w:rsidDel="00B709CC" w:rsidRDefault="00B165BE" w:rsidP="00B165BE">
      <w:pPr>
        <w:pStyle w:val="L-bala"/>
        <w:numPr>
          <w:ilvl w:val="0"/>
          <w:numId w:val="0"/>
        </w:numPr>
        <w:tabs>
          <w:tab w:val="left" w:pos="708"/>
        </w:tabs>
        <w:ind w:left="1134"/>
        <w:rPr>
          <w:del w:id="1798" w:author="Ana Martín Arribas" w:date="2023-06-03T18:29:00Z"/>
          <w:lang w:val="en-US"/>
        </w:rPr>
      </w:pPr>
      <w:del w:id="1799" w:author="Ana Martín Arribas" w:date="2023-06-03T18:29:00Z">
        <w:r w:rsidRPr="00EC385B" w:rsidDel="00B709CC">
          <w:rPr>
            <w:lang w:val="en-US"/>
          </w:rPr>
          <w:delText>The valve has always opening and closing permissive.</w:delText>
        </w:r>
      </w:del>
    </w:p>
    <w:p w14:paraId="36224840" w14:textId="77777777" w:rsidR="00B165BE" w:rsidRPr="00EC385B" w:rsidRDefault="00B165BE" w:rsidP="00B165BE">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5C3A8F59" w14:textId="40A6A344" w:rsidR="00B165BE" w:rsidRPr="00EC385B" w:rsidRDefault="00B165BE" w:rsidP="00B165BE">
      <w:pPr>
        <w:pStyle w:val="L-guin"/>
        <w:numPr>
          <w:ilvl w:val="1"/>
          <w:numId w:val="12"/>
        </w:numPr>
        <w:rPr>
          <w:lang w:val="en-US"/>
        </w:rPr>
      </w:pPr>
      <w:r>
        <w:t>The Drain Pot Valve fully opens when the ST is in service and Steam Pressure, measured by the pressure transmitter B0LBS20CP001 exceeds a minimum pressure (L). After the drain valve has been open a minimum defined time (3 minutes), and once Steam pressure is greater than a defined pressure (H), the valve starts to operate based on level measurement</w:t>
      </w:r>
      <w:ins w:id="1800" w:author="Ana Martín Arribas [2]" w:date="2023-05-29T11:14:00Z">
        <w:r w:rsidRPr="00EC385B">
          <w:t>.</w:t>
        </w:r>
      </w:ins>
    </w:p>
    <w:p w14:paraId="4D9A29D7" w14:textId="77777777" w:rsidR="00B165BE" w:rsidRPr="00EC385B" w:rsidRDefault="00B165BE" w:rsidP="00B165BE">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2E43F526" w14:textId="1A21FE60" w:rsidR="00B165BE" w:rsidRPr="00EC385B" w:rsidRDefault="00B165BE" w:rsidP="00B165BE">
      <w:pPr>
        <w:pStyle w:val="L-guin"/>
        <w:numPr>
          <w:ilvl w:val="1"/>
          <w:numId w:val="12"/>
        </w:numPr>
      </w:pPr>
      <w:r>
        <w:t>High or high-high level (B0LBS20CL301 and B0LBS20CL302) is detected in the drain pot. This valve close if the above conditions are not complied with for more than a defined time (15 seconds)</w:t>
      </w:r>
      <w:r w:rsidRPr="00EC385B">
        <w:t>.</w:t>
      </w:r>
    </w:p>
    <w:p w14:paraId="002076B2" w14:textId="77777777" w:rsidR="00B165BE" w:rsidRPr="00EC385B" w:rsidRDefault="00B165BE" w:rsidP="00B165BE">
      <w:pPr>
        <w:pStyle w:val="L-bala"/>
        <w:numPr>
          <w:ilvl w:val="0"/>
          <w:numId w:val="10"/>
        </w:numPr>
        <w:tabs>
          <w:tab w:val="left" w:pos="708"/>
        </w:tabs>
      </w:pPr>
      <w:r w:rsidRPr="00EC385B">
        <w:t>Forced open</w:t>
      </w:r>
    </w:p>
    <w:p w14:paraId="78762D81" w14:textId="77777777" w:rsidR="00B165BE" w:rsidRPr="00EC385B" w:rsidRDefault="00B165BE" w:rsidP="00B165BE">
      <w:pPr>
        <w:pStyle w:val="L-bala"/>
        <w:numPr>
          <w:ilvl w:val="0"/>
          <w:numId w:val="0"/>
        </w:numPr>
        <w:ind w:left="567"/>
      </w:pPr>
      <w:r w:rsidRPr="00EC385B">
        <w:t>If the valve has not opened after some time, after the High level in the drain pot is exceeded, or if the High High level switched is achieved, the valve will force to open. The forced command shall disappear once the high level switch signal is deactivated after some time.</w:t>
      </w:r>
    </w:p>
    <w:p w14:paraId="68BC9976" w14:textId="77777777" w:rsidR="00B165BE" w:rsidRPr="00EC385B" w:rsidRDefault="00B165BE" w:rsidP="00B165BE">
      <w:pPr>
        <w:pStyle w:val="L-bala"/>
      </w:pPr>
      <w:r w:rsidRPr="00EC385B">
        <w:t>Forced close</w:t>
      </w:r>
    </w:p>
    <w:p w14:paraId="265825CD" w14:textId="397FDCBF" w:rsidR="00B165BE" w:rsidRDefault="00B165BE" w:rsidP="00B165BE">
      <w:pPr>
        <w:pStyle w:val="Prrafo"/>
        <w:ind w:firstLine="567"/>
        <w:rPr>
          <w:lang w:val="en-GB"/>
        </w:rPr>
      </w:pPr>
      <w:r w:rsidRPr="00EC385B">
        <w:rPr>
          <w:lang w:val="en-GB"/>
        </w:rPr>
        <w:t>The valve is not forced to close.</w:t>
      </w:r>
    </w:p>
    <w:p w14:paraId="19FA3796" w14:textId="77777777" w:rsidR="00A723AD" w:rsidRPr="00EC385B" w:rsidRDefault="00A723AD" w:rsidP="00A723AD">
      <w:pPr>
        <w:pStyle w:val="Prrafo"/>
        <w:ind w:firstLine="567"/>
        <w:rPr>
          <w:lang w:val="en-GB"/>
        </w:rPr>
      </w:pPr>
    </w:p>
    <w:p w14:paraId="2F3339C1" w14:textId="153B7A3C" w:rsidR="00A723AD" w:rsidRPr="00EC385B" w:rsidRDefault="00A723AD" w:rsidP="00A723AD">
      <w:pPr>
        <w:pStyle w:val="Ttulo5"/>
        <w:keepNext/>
        <w:keepLines/>
        <w:spacing w:before="480" w:after="360"/>
      </w:pPr>
      <w:r w:rsidRPr="00EC385B">
        <w:lastRenderedPageBreak/>
        <w:t>B0LBS20 Pot</w:t>
      </w:r>
      <w:r>
        <w:t xml:space="preserve"> #2</w:t>
      </w:r>
      <w:r w:rsidRPr="00EC385B">
        <w:t xml:space="preserve"> Drain valve B0LBS20AA30</w:t>
      </w:r>
      <w:r>
        <w:t>5</w:t>
      </w:r>
    </w:p>
    <w:p w14:paraId="5B3B66CC" w14:textId="77777777" w:rsidR="00A723AD" w:rsidRPr="00EC385B" w:rsidRDefault="00A723AD" w:rsidP="00A723AD">
      <w:pPr>
        <w:pStyle w:val="Prrafo"/>
        <w:rPr>
          <w:lang w:val="en-US"/>
        </w:rPr>
      </w:pPr>
      <w:r w:rsidRPr="00EC385B">
        <w:rPr>
          <w:lang w:val="en-US"/>
        </w:rPr>
        <w:t>The task of this valve is to evacuate the condensate accumulated in the corresponding drain pot.</w:t>
      </w:r>
    </w:p>
    <w:p w14:paraId="10E3771B" w14:textId="77777777" w:rsidR="00A723AD" w:rsidRPr="00EC385B" w:rsidRDefault="00A723AD" w:rsidP="00A723AD">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015CF5DE" w14:textId="77777777" w:rsidR="00A723AD" w:rsidRPr="00EC385B" w:rsidDel="00B709CC" w:rsidRDefault="00A723AD" w:rsidP="00A723AD">
      <w:pPr>
        <w:pStyle w:val="L-bala"/>
        <w:numPr>
          <w:ilvl w:val="0"/>
          <w:numId w:val="0"/>
        </w:numPr>
        <w:tabs>
          <w:tab w:val="left" w:pos="708"/>
        </w:tabs>
        <w:ind w:left="1134"/>
        <w:rPr>
          <w:del w:id="1801" w:author="Ana Martín Arribas" w:date="2023-06-03T18:29:00Z"/>
          <w:lang w:val="en-US"/>
        </w:rPr>
      </w:pPr>
      <w:del w:id="1802" w:author="Ana Martín Arribas" w:date="2023-06-03T18:29:00Z">
        <w:r w:rsidRPr="00EC385B" w:rsidDel="00B709CC">
          <w:rPr>
            <w:lang w:val="en-US"/>
          </w:rPr>
          <w:delText>The valve has always opening and closing permissive.</w:delText>
        </w:r>
      </w:del>
    </w:p>
    <w:p w14:paraId="6650FBD2" w14:textId="77777777" w:rsidR="00A723AD" w:rsidRPr="00EC385B" w:rsidRDefault="00A723AD" w:rsidP="00A723AD">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4BD98DA4" w14:textId="77777777" w:rsidR="00A723AD" w:rsidRPr="00EC385B" w:rsidRDefault="00A723AD" w:rsidP="00A723AD">
      <w:pPr>
        <w:pStyle w:val="L-guin"/>
        <w:numPr>
          <w:ilvl w:val="1"/>
          <w:numId w:val="12"/>
        </w:numPr>
        <w:rPr>
          <w:lang w:val="en-US"/>
        </w:rPr>
      </w:pPr>
      <w:r>
        <w:t>The Drain Pot Valve fully opens when the ST is in service and Steam Pressure, measured by the pressure transmitter B0LBS20CP001 exceeds a minimum pressure (L). After the drain valve has been open a minimum defined time (3 minutes), and once Steam pressure is greater than a defined pressure (H), the valve starts to operate based on level measurement</w:t>
      </w:r>
      <w:ins w:id="1803" w:author="Ana Martín Arribas [2]" w:date="2023-05-29T11:14:00Z">
        <w:r w:rsidRPr="00EC385B">
          <w:t>.</w:t>
        </w:r>
      </w:ins>
    </w:p>
    <w:p w14:paraId="741BB686" w14:textId="77777777" w:rsidR="00A723AD" w:rsidRPr="00EC385B" w:rsidRDefault="00A723AD" w:rsidP="00A723AD">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66362CBC" w14:textId="7AE788FA" w:rsidR="00A723AD" w:rsidRPr="00EC385B" w:rsidRDefault="00A723AD" w:rsidP="00A723AD">
      <w:pPr>
        <w:pStyle w:val="L-guin"/>
        <w:numPr>
          <w:ilvl w:val="1"/>
          <w:numId w:val="12"/>
        </w:numPr>
      </w:pPr>
      <w:r>
        <w:t>High or high-high level (B0LBS20CL303 and B0LBS20CL304) is detected in the drain pot. This valve close if the above conditions are not complied with for more than a defined time (15 seconds)</w:t>
      </w:r>
      <w:r w:rsidRPr="00EC385B">
        <w:t>.</w:t>
      </w:r>
    </w:p>
    <w:p w14:paraId="475F2474" w14:textId="77777777" w:rsidR="00A723AD" w:rsidRPr="00EC385B" w:rsidRDefault="00A723AD" w:rsidP="00A723AD">
      <w:pPr>
        <w:pStyle w:val="L-bala"/>
        <w:numPr>
          <w:ilvl w:val="0"/>
          <w:numId w:val="10"/>
        </w:numPr>
        <w:tabs>
          <w:tab w:val="left" w:pos="708"/>
        </w:tabs>
      </w:pPr>
      <w:r w:rsidRPr="00EC385B">
        <w:t>Forced open</w:t>
      </w:r>
    </w:p>
    <w:p w14:paraId="28064F28" w14:textId="77777777" w:rsidR="00A723AD" w:rsidRPr="00EC385B" w:rsidRDefault="00A723AD" w:rsidP="00A723AD">
      <w:pPr>
        <w:pStyle w:val="L-bala"/>
        <w:numPr>
          <w:ilvl w:val="0"/>
          <w:numId w:val="0"/>
        </w:numPr>
        <w:ind w:left="567"/>
      </w:pPr>
      <w:r w:rsidRPr="00EC385B">
        <w:t>If the valve has not opened after some time, after the High level in the drain pot is exceeded, or if the High High level switched is achieved, the valve will force to open. The forced command shall disappear once the high level switch signal is deactivated after some time.</w:t>
      </w:r>
    </w:p>
    <w:p w14:paraId="15178348" w14:textId="77777777" w:rsidR="00A723AD" w:rsidRPr="00EC385B" w:rsidRDefault="00A723AD" w:rsidP="00A723AD">
      <w:pPr>
        <w:pStyle w:val="L-bala"/>
      </w:pPr>
      <w:r w:rsidRPr="00EC385B">
        <w:t>Forced close</w:t>
      </w:r>
    </w:p>
    <w:p w14:paraId="359C0509" w14:textId="7FB2F6C9" w:rsidR="00A723AD" w:rsidRPr="00EC385B" w:rsidRDefault="00A723AD" w:rsidP="00A723AD">
      <w:pPr>
        <w:pStyle w:val="Prrafo"/>
        <w:ind w:firstLine="567"/>
        <w:rPr>
          <w:lang w:val="en-GB"/>
        </w:rPr>
      </w:pPr>
      <w:r w:rsidRPr="00EC385B">
        <w:rPr>
          <w:lang w:val="en-GB"/>
        </w:rPr>
        <w:t>The valve is not forced to close.</w:t>
      </w:r>
    </w:p>
    <w:p w14:paraId="3D7A096E" w14:textId="61A6EDDD" w:rsidR="00A723AD" w:rsidRPr="00EC385B" w:rsidRDefault="00A723AD" w:rsidP="00A723AD">
      <w:pPr>
        <w:pStyle w:val="Ttulo5"/>
        <w:keepNext/>
        <w:keepLines/>
        <w:spacing w:before="480" w:after="360"/>
      </w:pPr>
      <w:r w:rsidRPr="00EC385B">
        <w:t>B0LBS20 Pot</w:t>
      </w:r>
      <w:r>
        <w:t xml:space="preserve"> #3</w:t>
      </w:r>
      <w:r w:rsidRPr="00EC385B">
        <w:t xml:space="preserve"> Drain valve B0LBS20AA30</w:t>
      </w:r>
      <w:r>
        <w:t>6</w:t>
      </w:r>
    </w:p>
    <w:p w14:paraId="0DC88EAA" w14:textId="77777777" w:rsidR="00A723AD" w:rsidRPr="00EC385B" w:rsidRDefault="00A723AD" w:rsidP="00A723AD">
      <w:pPr>
        <w:pStyle w:val="Prrafo"/>
        <w:rPr>
          <w:lang w:val="en-US"/>
        </w:rPr>
      </w:pPr>
      <w:r w:rsidRPr="00EC385B">
        <w:rPr>
          <w:lang w:val="en-US"/>
        </w:rPr>
        <w:t>The task of this valve is to evacuate the condensate accumulated in the corresponding drain pot.</w:t>
      </w:r>
    </w:p>
    <w:p w14:paraId="6215D118" w14:textId="77777777" w:rsidR="00A723AD" w:rsidRPr="00EC385B" w:rsidRDefault="00A723AD" w:rsidP="00A723AD">
      <w:pPr>
        <w:pStyle w:val="L-bala"/>
        <w:rPr>
          <w:lang w:val="en-US"/>
        </w:rPr>
      </w:pPr>
      <w:r w:rsidRPr="00EC385B">
        <w:t>Opening</w:t>
      </w:r>
      <w:r w:rsidRPr="00EC385B">
        <w:rPr>
          <w:lang w:val="en-US"/>
        </w:rPr>
        <w:t xml:space="preserve"> </w:t>
      </w:r>
      <w:r w:rsidRPr="00EC385B">
        <w:t xml:space="preserve">and closing </w:t>
      </w:r>
      <w:r w:rsidRPr="00EC385B">
        <w:rPr>
          <w:lang w:val="en-US"/>
        </w:rPr>
        <w:t>conditions</w:t>
      </w:r>
    </w:p>
    <w:p w14:paraId="7A036E8A" w14:textId="77777777" w:rsidR="00A723AD" w:rsidRPr="00EC385B" w:rsidDel="00B709CC" w:rsidRDefault="00A723AD" w:rsidP="00A723AD">
      <w:pPr>
        <w:pStyle w:val="L-bala"/>
        <w:numPr>
          <w:ilvl w:val="0"/>
          <w:numId w:val="0"/>
        </w:numPr>
        <w:tabs>
          <w:tab w:val="left" w:pos="708"/>
        </w:tabs>
        <w:ind w:left="1134"/>
        <w:rPr>
          <w:del w:id="1804" w:author="Ana Martín Arribas" w:date="2023-06-03T18:29:00Z"/>
          <w:lang w:val="en-US"/>
        </w:rPr>
      </w:pPr>
      <w:del w:id="1805" w:author="Ana Martín Arribas" w:date="2023-06-03T18:29:00Z">
        <w:r w:rsidRPr="00EC385B" w:rsidDel="00B709CC">
          <w:rPr>
            <w:lang w:val="en-US"/>
          </w:rPr>
          <w:delText>The valve has always opening and closing permissive.</w:delText>
        </w:r>
      </w:del>
    </w:p>
    <w:p w14:paraId="70B4A8C1" w14:textId="77777777" w:rsidR="00A723AD" w:rsidRPr="00EC385B" w:rsidRDefault="00A723AD" w:rsidP="00A723AD">
      <w:pPr>
        <w:pStyle w:val="L-bala"/>
        <w:numPr>
          <w:ilvl w:val="0"/>
          <w:numId w:val="0"/>
        </w:numPr>
        <w:tabs>
          <w:tab w:val="left" w:pos="708"/>
        </w:tabs>
        <w:ind w:left="1134"/>
        <w:rPr>
          <w:lang w:val="en-US"/>
        </w:rPr>
      </w:pPr>
      <w:r w:rsidRPr="00EC385B">
        <w:rPr>
          <w:lang w:val="en-US"/>
        </w:rPr>
        <w:t>The valve will open and close in AUTO during the start-up according to the following indications:</w:t>
      </w:r>
    </w:p>
    <w:p w14:paraId="5DBAE16F" w14:textId="77777777" w:rsidR="00A723AD" w:rsidRPr="00EC385B" w:rsidRDefault="00A723AD" w:rsidP="00A723AD">
      <w:pPr>
        <w:pStyle w:val="L-guin"/>
        <w:numPr>
          <w:ilvl w:val="1"/>
          <w:numId w:val="12"/>
        </w:numPr>
        <w:rPr>
          <w:lang w:val="en-US"/>
        </w:rPr>
      </w:pPr>
      <w:r>
        <w:t xml:space="preserve">The Drain Pot Valve fully opens when the ST is in service and Steam Pressure, measured by the pressure transmitter B0LBS20CP001 </w:t>
      </w:r>
      <w:r>
        <w:lastRenderedPageBreak/>
        <w:t>exceeds a minimum pressure (L). After the drain valve has been open a minimum defined time (3 minutes), and once Steam pressure is greater than a defined pressure (H), the valve starts to operate based on level measurement</w:t>
      </w:r>
      <w:ins w:id="1806" w:author="Ana Martín Arribas [2]" w:date="2023-05-29T11:14:00Z">
        <w:r w:rsidRPr="00EC385B">
          <w:t>.</w:t>
        </w:r>
      </w:ins>
    </w:p>
    <w:p w14:paraId="656739C3" w14:textId="77777777" w:rsidR="00A723AD" w:rsidRPr="00EC385B" w:rsidRDefault="00A723AD" w:rsidP="00A723AD">
      <w:pPr>
        <w:pStyle w:val="L-bala"/>
        <w:numPr>
          <w:ilvl w:val="0"/>
          <w:numId w:val="0"/>
        </w:numPr>
        <w:tabs>
          <w:tab w:val="left" w:pos="708"/>
        </w:tabs>
        <w:ind w:left="1134"/>
        <w:rPr>
          <w:lang w:val="en-US"/>
        </w:rPr>
      </w:pPr>
      <w:r w:rsidRPr="00EC385B">
        <w:rPr>
          <w:lang w:val="en-US"/>
        </w:rPr>
        <w:t>In normal operation the valve will open and close as the following indications:</w:t>
      </w:r>
    </w:p>
    <w:p w14:paraId="441FD0E5" w14:textId="09CDDFB0" w:rsidR="00A723AD" w:rsidRPr="00EC385B" w:rsidRDefault="00A723AD" w:rsidP="00A723AD">
      <w:pPr>
        <w:pStyle w:val="L-guin"/>
        <w:numPr>
          <w:ilvl w:val="1"/>
          <w:numId w:val="12"/>
        </w:numPr>
      </w:pPr>
      <w:r>
        <w:t>High or high-high level (B0LBS20CL305 and B0LBS20CL306) is detected in the drain pot. This valve close if the above conditions are not complied with for more than a defined time (15 seconds)</w:t>
      </w:r>
      <w:r w:rsidRPr="00EC385B">
        <w:t>.</w:t>
      </w:r>
    </w:p>
    <w:p w14:paraId="139DBFFB" w14:textId="77777777" w:rsidR="00A723AD" w:rsidRPr="00EC385B" w:rsidRDefault="00A723AD" w:rsidP="00A723AD">
      <w:pPr>
        <w:pStyle w:val="L-bala"/>
        <w:numPr>
          <w:ilvl w:val="0"/>
          <w:numId w:val="10"/>
        </w:numPr>
        <w:tabs>
          <w:tab w:val="left" w:pos="708"/>
        </w:tabs>
      </w:pPr>
      <w:r w:rsidRPr="00EC385B">
        <w:t>Forced open</w:t>
      </w:r>
    </w:p>
    <w:p w14:paraId="25DAAB0B" w14:textId="77777777" w:rsidR="00A723AD" w:rsidRPr="00EC385B" w:rsidRDefault="00A723AD" w:rsidP="00A723AD">
      <w:pPr>
        <w:pStyle w:val="L-bala"/>
        <w:numPr>
          <w:ilvl w:val="0"/>
          <w:numId w:val="0"/>
        </w:numPr>
        <w:ind w:left="567"/>
      </w:pPr>
      <w:r w:rsidRPr="00EC385B">
        <w:t>If the valve has not opened after some time, after the High level in the drain pot is exceeded, or if the High High level switched is achieved, the valve will force to open. The forced command shall disappear once the high level switch signal is deactivated after some time.</w:t>
      </w:r>
    </w:p>
    <w:p w14:paraId="50E09AF0" w14:textId="77777777" w:rsidR="00A723AD" w:rsidRPr="00EC385B" w:rsidRDefault="00A723AD" w:rsidP="00A723AD">
      <w:pPr>
        <w:pStyle w:val="L-bala"/>
      </w:pPr>
      <w:r w:rsidRPr="00EC385B">
        <w:t>Forced close</w:t>
      </w:r>
    </w:p>
    <w:p w14:paraId="79445A0F" w14:textId="3EC57904" w:rsidR="00A723AD" w:rsidRPr="00EC385B" w:rsidRDefault="00A723AD" w:rsidP="00A723AD">
      <w:pPr>
        <w:pStyle w:val="Prrafo"/>
        <w:ind w:firstLine="567"/>
        <w:rPr>
          <w:lang w:val="en-GB"/>
        </w:rPr>
      </w:pPr>
      <w:r w:rsidRPr="00EC385B">
        <w:rPr>
          <w:lang w:val="en-GB"/>
        </w:rPr>
        <w:t>The valve is not forced to close.</w:t>
      </w:r>
    </w:p>
    <w:p w14:paraId="72CCAC07" w14:textId="77777777" w:rsidR="00814B8C" w:rsidRPr="00EC385B" w:rsidRDefault="00814B8C" w:rsidP="00814B8C">
      <w:pPr>
        <w:pStyle w:val="Ttulo3"/>
        <w:keepLines/>
        <w:spacing w:before="480" w:after="360"/>
      </w:pPr>
      <w:r w:rsidRPr="00EC385B">
        <w:t>MP Steam/Auxiliary Steam</w:t>
      </w:r>
      <w:bookmarkEnd w:id="1797"/>
    </w:p>
    <w:p w14:paraId="30F082FA" w14:textId="77777777" w:rsidR="00814B8C" w:rsidRPr="00EC385B" w:rsidRDefault="00814B8C" w:rsidP="00814B8C">
      <w:pPr>
        <w:pStyle w:val="Ttulo4"/>
        <w:keepLines/>
        <w:tabs>
          <w:tab w:val="clear" w:pos="851"/>
        </w:tabs>
        <w:spacing w:before="480" w:after="360"/>
      </w:pPr>
      <w:r w:rsidRPr="00EC385B">
        <w:t>Analogue Control and Regulation</w:t>
      </w:r>
    </w:p>
    <w:p w14:paraId="15DD832B" w14:textId="77777777" w:rsidR="00814B8C" w:rsidRPr="00EC385B" w:rsidRDefault="00814B8C" w:rsidP="00814B8C">
      <w:pPr>
        <w:pStyle w:val="Ttulo5"/>
        <w:keepNext/>
        <w:keepLines/>
        <w:spacing w:before="480" w:after="360"/>
        <w:rPr>
          <w:lang w:val="en-GB"/>
        </w:rPr>
      </w:pPr>
      <w:r w:rsidRPr="00EC385B">
        <w:rPr>
          <w:lang w:val="en-GB"/>
        </w:rPr>
        <w:t>Main Steam to Auxiliary Steam Attemperation CV B0LBA30AA401</w:t>
      </w:r>
    </w:p>
    <w:p w14:paraId="6DFDD3FF" w14:textId="77777777" w:rsidR="00814B8C" w:rsidRPr="00EC385B" w:rsidRDefault="00814B8C" w:rsidP="00814B8C">
      <w:pPr>
        <w:pStyle w:val="Prrafo"/>
        <w:rPr>
          <w:lang w:val="en-GB"/>
        </w:rPr>
      </w:pPr>
      <w:r w:rsidRPr="00EC385B">
        <w:rPr>
          <w:lang w:val="en-GB"/>
        </w:rPr>
        <w:t xml:space="preserve">The function of this valve is to regulate the pressure of the HP steam line to auxiliary steam. </w:t>
      </w:r>
    </w:p>
    <w:p w14:paraId="3DBAD380" w14:textId="612DF2AA" w:rsidR="00814B8C" w:rsidRPr="00EC385B" w:rsidRDefault="00814B8C" w:rsidP="00814B8C">
      <w:pPr>
        <w:pStyle w:val="Prrafo"/>
        <w:rPr>
          <w:lang w:val="en-GB"/>
        </w:rPr>
      </w:pPr>
      <w:r w:rsidRPr="00EC385B">
        <w:rPr>
          <w:lang w:val="en-GB"/>
        </w:rPr>
        <w:t>The process variable is the Main Steam to auxiliary steam header pressure, measured by the average between pressure transmitters B0LBG12CP000</w:t>
      </w:r>
      <w:r w:rsidR="005B4D60">
        <w:rPr>
          <w:lang w:val="en-GB"/>
        </w:rPr>
        <w:t>1</w:t>
      </w:r>
      <w:r w:rsidRPr="00EC385B">
        <w:rPr>
          <w:lang w:val="en-GB"/>
        </w:rPr>
        <w:t xml:space="preserve"> and B0LBG12CP000</w:t>
      </w:r>
      <w:r w:rsidR="005B4D60">
        <w:rPr>
          <w:lang w:val="en-GB"/>
        </w:rPr>
        <w:t>2</w:t>
      </w:r>
      <w:r w:rsidRPr="00EC385B">
        <w:rPr>
          <w:lang w:val="en-GB"/>
        </w:rPr>
        <w:t>.</w:t>
      </w:r>
    </w:p>
    <w:p w14:paraId="4350A4B3" w14:textId="77777777" w:rsidR="00814B8C" w:rsidRPr="00EC385B" w:rsidRDefault="00814B8C" w:rsidP="00814B8C">
      <w:pPr>
        <w:pStyle w:val="Prrafo"/>
        <w:rPr>
          <w:lang w:val="en-GB"/>
        </w:rPr>
      </w:pPr>
      <w:r w:rsidRPr="00EC385B">
        <w:rPr>
          <w:lang w:val="en-GB"/>
        </w:rPr>
        <w:t>The pressure measurement shall be compared to the setpoint, not adjustable by the operator. Control shall be performed by means of a reverse PI algorithm. If the difference between the measured pressure and the setpoint is positive, the valve will close; the opposite applies if the difference is negative, opening the valve.</w:t>
      </w:r>
    </w:p>
    <w:p w14:paraId="07CB40A5" w14:textId="77777777" w:rsidR="00814B8C" w:rsidRPr="00EC385B" w:rsidRDefault="00814B8C" w:rsidP="00814B8C">
      <w:pPr>
        <w:pStyle w:val="L-bala"/>
      </w:pPr>
      <w:r w:rsidRPr="00EC385B">
        <w:t>Forced open</w:t>
      </w:r>
    </w:p>
    <w:p w14:paraId="1B7BB6B6" w14:textId="77777777" w:rsidR="00814B8C" w:rsidRDefault="00814B8C" w:rsidP="00814B8C">
      <w:pPr>
        <w:pStyle w:val="L-bala"/>
        <w:numPr>
          <w:ilvl w:val="0"/>
          <w:numId w:val="0"/>
        </w:numPr>
        <w:ind w:left="567"/>
      </w:pPr>
      <w:r>
        <w:t>The valve is not forced to open.</w:t>
      </w:r>
    </w:p>
    <w:p w14:paraId="741D2381" w14:textId="77777777" w:rsidR="00814B8C" w:rsidRPr="00D238D3" w:rsidRDefault="00814B8C" w:rsidP="00814B8C">
      <w:pPr>
        <w:pStyle w:val="L-bala"/>
      </w:pPr>
      <w:r>
        <w:lastRenderedPageBreak/>
        <w:t>Forced close</w:t>
      </w:r>
    </w:p>
    <w:p w14:paraId="1CE7FF55" w14:textId="77777777" w:rsidR="00814B8C" w:rsidRPr="00990FB1" w:rsidRDefault="00814B8C" w:rsidP="00814B8C">
      <w:pPr>
        <w:pStyle w:val="Prrafo"/>
        <w:rPr>
          <w:lang w:val="en-GB"/>
        </w:rPr>
      </w:pPr>
      <w:r w:rsidRPr="00990FB1">
        <w:rPr>
          <w:lang w:val="en-GB"/>
        </w:rPr>
        <w:t>The valve will be forced to close in the following cases:</w:t>
      </w:r>
    </w:p>
    <w:p w14:paraId="0B3B0FE9" w14:textId="63F394B5" w:rsidR="00814B8C" w:rsidRPr="00D238D3" w:rsidRDefault="00814B8C" w:rsidP="00814B8C">
      <w:pPr>
        <w:pStyle w:val="L-guin"/>
        <w:tabs>
          <w:tab w:val="clear" w:pos="1701"/>
          <w:tab w:val="num" w:pos="1134"/>
        </w:tabs>
        <w:ind w:left="1134"/>
      </w:pPr>
      <w:r w:rsidRPr="00D238D3">
        <w:t>If the discharge steam temperature, measured by the average between temperature transmitter</w:t>
      </w:r>
      <w:r>
        <w:t>s</w:t>
      </w:r>
      <w:r w:rsidRPr="00D238D3">
        <w:t xml:space="preserve"> </w:t>
      </w:r>
      <w:r w:rsidRPr="0098263F">
        <w:rPr>
          <w:rFonts w:cs="Arial"/>
        </w:rPr>
        <w:t>B0LBG12CT00</w:t>
      </w:r>
      <w:r w:rsidR="005B4D60">
        <w:rPr>
          <w:rFonts w:cs="Arial"/>
        </w:rPr>
        <w:t>1</w:t>
      </w:r>
      <w:r w:rsidRPr="0098263F">
        <w:rPr>
          <w:rFonts w:cs="Arial"/>
        </w:rPr>
        <w:t xml:space="preserve"> and </w:t>
      </w:r>
      <w:r w:rsidRPr="0098263F">
        <w:t>B</w:t>
      </w:r>
      <w:r w:rsidRPr="0098263F">
        <w:rPr>
          <w:rFonts w:cs="Arial"/>
        </w:rPr>
        <w:t>0LBG12CT00</w:t>
      </w:r>
      <w:r w:rsidR="005B4D60">
        <w:rPr>
          <w:rFonts w:cs="Arial"/>
        </w:rPr>
        <w:t>2</w:t>
      </w:r>
      <w:r w:rsidRPr="0098263F">
        <w:rPr>
          <w:rFonts w:cs="Arial"/>
        </w:rPr>
        <w:t xml:space="preserve"> </w:t>
      </w:r>
      <w:r w:rsidRPr="0098263F">
        <w:t xml:space="preserve">is </w:t>
      </w:r>
      <w:r w:rsidRPr="00D238D3">
        <w:t>higher than a certain value.</w:t>
      </w:r>
    </w:p>
    <w:p w14:paraId="73DE21AD" w14:textId="77777777" w:rsidR="00814B8C" w:rsidRPr="00990FB1" w:rsidRDefault="00814B8C" w:rsidP="00814B8C">
      <w:pPr>
        <w:pStyle w:val="Ttulo5"/>
        <w:keepNext/>
        <w:keepLines/>
        <w:spacing w:before="480" w:after="360"/>
        <w:rPr>
          <w:lang w:val="en-GB"/>
        </w:rPr>
      </w:pPr>
      <w:r w:rsidRPr="00990FB1">
        <w:rPr>
          <w:lang w:val="en-GB"/>
        </w:rPr>
        <w:t>Main Steam to Auxiliary Steam Attemperation Water CV B0LAF33AA401</w:t>
      </w:r>
    </w:p>
    <w:p w14:paraId="2BBEE75B" w14:textId="77777777" w:rsidR="00814B8C" w:rsidRPr="00990FB1" w:rsidRDefault="00814B8C" w:rsidP="00814B8C">
      <w:pPr>
        <w:pStyle w:val="Prrafo"/>
        <w:rPr>
          <w:lang w:val="en-GB"/>
        </w:rPr>
      </w:pPr>
      <w:r w:rsidRPr="00990FB1">
        <w:rPr>
          <w:lang w:val="en-GB"/>
        </w:rPr>
        <w:t>The primary function of this valve is to</w:t>
      </w:r>
      <w:r w:rsidRPr="00BE03C4">
        <w:rPr>
          <w:rFonts w:cs="Arial"/>
          <w:lang w:val="en-US"/>
        </w:rPr>
        <w:t xml:space="preserve"> control the </w:t>
      </w:r>
      <w:r w:rsidRPr="00990FB1">
        <w:rPr>
          <w:lang w:val="en-GB"/>
        </w:rPr>
        <w:t xml:space="preserve">main steam to auxiliary steam header </w:t>
      </w:r>
      <w:r w:rsidRPr="00BE03C4">
        <w:rPr>
          <w:rFonts w:cs="Arial"/>
          <w:lang w:val="en-US"/>
        </w:rPr>
        <w:t>temperature</w:t>
      </w:r>
      <w:r w:rsidRPr="00990FB1">
        <w:rPr>
          <w:lang w:val="en-GB"/>
        </w:rPr>
        <w:t xml:space="preserve">. </w:t>
      </w:r>
    </w:p>
    <w:p w14:paraId="55BE4B20" w14:textId="6B12C597" w:rsidR="00814B8C" w:rsidRPr="00990FB1" w:rsidRDefault="00814B8C" w:rsidP="00814B8C">
      <w:pPr>
        <w:pStyle w:val="Prrafo"/>
        <w:rPr>
          <w:lang w:val="en-GB"/>
        </w:rPr>
      </w:pPr>
      <w:r w:rsidRPr="00990FB1">
        <w:rPr>
          <w:lang w:val="en-GB"/>
        </w:rPr>
        <w:t xml:space="preserve">The process variable is the Main Steam to Auxiliary Steam Attemperation CV </w:t>
      </w:r>
      <w:r w:rsidRPr="00BE03C4">
        <w:rPr>
          <w:rFonts w:cs="Arial"/>
          <w:lang w:val="en-US"/>
        </w:rPr>
        <w:t>discharge temperature</w:t>
      </w:r>
      <w:r w:rsidRPr="00990FB1">
        <w:rPr>
          <w:lang w:val="en-GB"/>
        </w:rPr>
        <w:t>, measured by the average between temperature transmitters B0LBG12CT000</w:t>
      </w:r>
      <w:r w:rsidR="005B4D60">
        <w:rPr>
          <w:lang w:val="en-GB"/>
        </w:rPr>
        <w:t>1</w:t>
      </w:r>
      <w:r w:rsidRPr="00990FB1">
        <w:rPr>
          <w:lang w:val="en-GB"/>
        </w:rPr>
        <w:t xml:space="preserve"> and B0LBG12CT000</w:t>
      </w:r>
      <w:r w:rsidR="005B4D60">
        <w:rPr>
          <w:lang w:val="en-GB"/>
        </w:rPr>
        <w:t>2</w:t>
      </w:r>
      <w:r w:rsidRPr="00990FB1">
        <w:rPr>
          <w:lang w:val="en-GB"/>
        </w:rPr>
        <w:t>.</w:t>
      </w:r>
    </w:p>
    <w:p w14:paraId="0054E5E4"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direct PI algorithm. If the difference between the measured temperature and the setpoint and the is positive, the valve will open; the opposite applies if the difference is negative, closing the valve.</w:t>
      </w:r>
    </w:p>
    <w:p w14:paraId="54041872" w14:textId="77777777" w:rsidR="00814B8C" w:rsidRDefault="00814B8C" w:rsidP="00814B8C">
      <w:pPr>
        <w:pStyle w:val="L-bala"/>
      </w:pPr>
      <w:r>
        <w:t>Forced open</w:t>
      </w:r>
    </w:p>
    <w:p w14:paraId="3C2AA53B" w14:textId="77777777" w:rsidR="00814B8C" w:rsidRDefault="00814B8C" w:rsidP="00814B8C">
      <w:pPr>
        <w:pStyle w:val="L-bala"/>
        <w:numPr>
          <w:ilvl w:val="0"/>
          <w:numId w:val="0"/>
        </w:numPr>
        <w:ind w:left="567"/>
      </w:pPr>
      <w:r>
        <w:t>The valve is not forced to open.</w:t>
      </w:r>
    </w:p>
    <w:p w14:paraId="4B11AC2A" w14:textId="77777777" w:rsidR="00814B8C" w:rsidRPr="00E93720" w:rsidRDefault="00814B8C" w:rsidP="00814B8C">
      <w:pPr>
        <w:pStyle w:val="L-bala"/>
      </w:pPr>
      <w:r w:rsidRPr="00E93720">
        <w:t>Forced closed:</w:t>
      </w:r>
    </w:p>
    <w:p w14:paraId="00069809" w14:textId="77777777" w:rsidR="00814B8C" w:rsidRPr="00990FB1" w:rsidRDefault="00814B8C" w:rsidP="00814B8C">
      <w:pPr>
        <w:pStyle w:val="Prrafo"/>
        <w:rPr>
          <w:lang w:val="en-GB"/>
        </w:rPr>
      </w:pPr>
      <w:r w:rsidRPr="00990FB1">
        <w:rPr>
          <w:lang w:val="en-GB"/>
        </w:rPr>
        <w:t>The valve will be forced to close in the following cases:</w:t>
      </w:r>
    </w:p>
    <w:p w14:paraId="18033D68" w14:textId="77777777" w:rsidR="00814B8C" w:rsidRDefault="00814B8C" w:rsidP="00814B8C">
      <w:pPr>
        <w:pStyle w:val="L-guin"/>
        <w:tabs>
          <w:tab w:val="clear" w:pos="1701"/>
          <w:tab w:val="num" w:pos="1134"/>
        </w:tabs>
        <w:ind w:left="1134"/>
      </w:pPr>
      <w:r w:rsidRPr="00D238D3">
        <w:t xml:space="preserve">Main Steam </w:t>
      </w:r>
      <w:r>
        <w:t>to Auxiliary Steam Attemperation</w:t>
      </w:r>
      <w:r w:rsidRPr="00874930">
        <w:t xml:space="preserve"> </w:t>
      </w:r>
      <w:r w:rsidRPr="00D238D3">
        <w:t xml:space="preserve">CV </w:t>
      </w:r>
      <w:r>
        <w:t>is closed</w:t>
      </w:r>
    </w:p>
    <w:p w14:paraId="4F5771BC" w14:textId="77777777" w:rsidR="00814B8C" w:rsidRPr="00990FB1" w:rsidRDefault="00814B8C" w:rsidP="00814B8C">
      <w:pPr>
        <w:pStyle w:val="Ttulo5"/>
        <w:keepNext/>
        <w:keepLines/>
        <w:spacing w:before="480" w:after="360"/>
        <w:rPr>
          <w:lang w:val="en-GB"/>
        </w:rPr>
      </w:pPr>
      <w:r w:rsidRPr="00990FB1">
        <w:rPr>
          <w:lang w:val="en-GB"/>
        </w:rPr>
        <w:t>ST IV Extraction to Auxiliary Steam Conditioning CV B0LBD10AA401</w:t>
      </w:r>
    </w:p>
    <w:p w14:paraId="68B30E35" w14:textId="77777777" w:rsidR="00814B8C" w:rsidRPr="00990FB1" w:rsidRDefault="00814B8C" w:rsidP="00814B8C">
      <w:pPr>
        <w:pStyle w:val="Prrafo"/>
        <w:rPr>
          <w:lang w:val="en-GB"/>
        </w:rPr>
      </w:pPr>
      <w:r w:rsidRPr="00990FB1">
        <w:rPr>
          <w:lang w:val="en-GB"/>
        </w:rPr>
        <w:t xml:space="preserve">The function of this valve is to regulate the pressure of ST extraction IV line to auxiliary steam. </w:t>
      </w:r>
    </w:p>
    <w:p w14:paraId="3834F7DF" w14:textId="4C59B0D9" w:rsidR="00814B8C" w:rsidRPr="00990FB1" w:rsidRDefault="00814B8C" w:rsidP="00814B8C">
      <w:pPr>
        <w:pStyle w:val="Prrafo"/>
        <w:rPr>
          <w:lang w:val="en-GB"/>
        </w:rPr>
      </w:pPr>
      <w:r w:rsidRPr="00990FB1">
        <w:rPr>
          <w:lang w:val="en-GB"/>
        </w:rPr>
        <w:t>The process variable is the ST IV extraction to auxiliary steam conditioning CV discharge pressure, measured by the average between pressure transmitters B0LBG11CP000</w:t>
      </w:r>
      <w:r w:rsidR="005B4D60">
        <w:rPr>
          <w:lang w:val="en-GB"/>
        </w:rPr>
        <w:t>1</w:t>
      </w:r>
      <w:r w:rsidRPr="00990FB1">
        <w:rPr>
          <w:lang w:val="en-GB"/>
        </w:rPr>
        <w:t xml:space="preserve"> and B0LBG11CP000</w:t>
      </w:r>
      <w:r w:rsidR="005B4D60">
        <w:rPr>
          <w:lang w:val="en-GB"/>
        </w:rPr>
        <w:t>2</w:t>
      </w:r>
      <w:r w:rsidRPr="00990FB1">
        <w:rPr>
          <w:lang w:val="en-GB"/>
        </w:rPr>
        <w:t>.</w:t>
      </w:r>
    </w:p>
    <w:p w14:paraId="63160013" w14:textId="77777777" w:rsidR="00814B8C" w:rsidRPr="00990FB1" w:rsidRDefault="00814B8C" w:rsidP="00814B8C">
      <w:pPr>
        <w:pStyle w:val="Prrafo"/>
        <w:rPr>
          <w:lang w:val="en-GB"/>
        </w:rPr>
      </w:pPr>
      <w:r w:rsidRPr="00990FB1">
        <w:rPr>
          <w:lang w:val="en-GB"/>
        </w:rPr>
        <w:lastRenderedPageBreak/>
        <w:t>The pressure measurement shall be compared to the setpoint, not adjustable by the operator. Control shall be performed by means of a reverse PI algorithm. If the difference between the measured pressure and the setpoint is positive, the valve will close; the opposite applies if the difference is negative, opening the valve.</w:t>
      </w:r>
    </w:p>
    <w:p w14:paraId="5E0DBF7A" w14:textId="77777777" w:rsidR="00814B8C" w:rsidRDefault="00814B8C" w:rsidP="00814B8C">
      <w:pPr>
        <w:pStyle w:val="L-bala"/>
      </w:pPr>
      <w:r>
        <w:t>Forced open</w:t>
      </w:r>
    </w:p>
    <w:p w14:paraId="50779EB6" w14:textId="77777777" w:rsidR="00814B8C" w:rsidRDefault="00814B8C" w:rsidP="00814B8C">
      <w:pPr>
        <w:pStyle w:val="L-bala"/>
        <w:numPr>
          <w:ilvl w:val="0"/>
          <w:numId w:val="0"/>
        </w:numPr>
        <w:ind w:left="567"/>
      </w:pPr>
      <w:r>
        <w:t>The valve is not forced to open.</w:t>
      </w:r>
    </w:p>
    <w:p w14:paraId="18107B78" w14:textId="77777777" w:rsidR="00814B8C" w:rsidRPr="00D238D3" w:rsidRDefault="00814B8C" w:rsidP="00814B8C">
      <w:pPr>
        <w:pStyle w:val="L-bala"/>
      </w:pPr>
      <w:r>
        <w:t>Forced close</w:t>
      </w:r>
    </w:p>
    <w:p w14:paraId="4B5D6BC8" w14:textId="77777777" w:rsidR="00814B8C" w:rsidRPr="00990FB1" w:rsidRDefault="00814B8C" w:rsidP="00814B8C">
      <w:pPr>
        <w:pStyle w:val="Prrafo"/>
        <w:rPr>
          <w:lang w:val="en-GB"/>
        </w:rPr>
      </w:pPr>
      <w:r w:rsidRPr="00990FB1">
        <w:rPr>
          <w:lang w:val="en-GB"/>
        </w:rPr>
        <w:t>The valve will be forced to close in the following cases:</w:t>
      </w:r>
    </w:p>
    <w:p w14:paraId="59FCB28B" w14:textId="69BD7D3E" w:rsidR="00814B8C" w:rsidRPr="00D238D3" w:rsidRDefault="00814B8C" w:rsidP="00814B8C">
      <w:pPr>
        <w:pStyle w:val="L-guin"/>
        <w:tabs>
          <w:tab w:val="clear" w:pos="1701"/>
          <w:tab w:val="num" w:pos="1134"/>
        </w:tabs>
        <w:ind w:left="1134"/>
      </w:pPr>
      <w:r w:rsidRPr="00D238D3">
        <w:t>If the discharge steam temperature, measured by the average between the temperature transmitter</w:t>
      </w:r>
      <w:r>
        <w:t>s</w:t>
      </w:r>
      <w:r w:rsidRPr="00D238D3">
        <w:t xml:space="preserve"> </w:t>
      </w:r>
      <w:r w:rsidRPr="0098263F">
        <w:rPr>
          <w:rFonts w:cs="Arial"/>
        </w:rPr>
        <w:t xml:space="preserve">B0LBG11CT001 and </w:t>
      </w:r>
      <w:r w:rsidRPr="0098263F">
        <w:t>B</w:t>
      </w:r>
      <w:r w:rsidRPr="0098263F">
        <w:rPr>
          <w:rFonts w:cs="Arial"/>
        </w:rPr>
        <w:t>0LBG11CT00</w:t>
      </w:r>
      <w:r w:rsidR="005B4D60">
        <w:rPr>
          <w:rFonts w:cs="Arial"/>
        </w:rPr>
        <w:t>B</w:t>
      </w:r>
      <w:r w:rsidRPr="0098263F">
        <w:rPr>
          <w:rFonts w:cs="Arial"/>
        </w:rPr>
        <w:t xml:space="preserve"> </w:t>
      </w:r>
      <w:r w:rsidRPr="0098263F">
        <w:t xml:space="preserve">is higher </w:t>
      </w:r>
      <w:r w:rsidRPr="00D238D3">
        <w:t>than a certain value.</w:t>
      </w:r>
    </w:p>
    <w:p w14:paraId="4E5A64FF" w14:textId="77777777" w:rsidR="00814B8C" w:rsidRPr="00990FB1" w:rsidRDefault="00814B8C" w:rsidP="00814B8C">
      <w:pPr>
        <w:pStyle w:val="Ttulo5"/>
        <w:keepNext/>
        <w:keepLines/>
        <w:spacing w:before="480" w:after="360"/>
        <w:rPr>
          <w:lang w:val="en-GB"/>
        </w:rPr>
      </w:pPr>
      <w:r w:rsidRPr="00990FB1">
        <w:rPr>
          <w:lang w:val="en-GB"/>
        </w:rPr>
        <w:t>ST IV Extraction to Auxiliary Steam Conditioning water CV B0LAF34AA401</w:t>
      </w:r>
    </w:p>
    <w:p w14:paraId="7CE1770E" w14:textId="77777777" w:rsidR="00814B8C" w:rsidRPr="00990FB1" w:rsidRDefault="00814B8C" w:rsidP="00814B8C">
      <w:pPr>
        <w:pStyle w:val="Prrafo"/>
        <w:rPr>
          <w:lang w:val="en-GB"/>
        </w:rPr>
      </w:pPr>
      <w:r w:rsidRPr="00990FB1">
        <w:rPr>
          <w:lang w:val="en-GB"/>
        </w:rPr>
        <w:t>The primary function of this valve is to</w:t>
      </w:r>
      <w:r w:rsidRPr="00BE03C4">
        <w:rPr>
          <w:rFonts w:cs="Arial"/>
          <w:lang w:val="en-US"/>
        </w:rPr>
        <w:t xml:space="preserve"> control the </w:t>
      </w:r>
      <w:r w:rsidRPr="00990FB1">
        <w:rPr>
          <w:lang w:val="en-GB"/>
        </w:rPr>
        <w:t xml:space="preserve">ST IV extraction to auxiliary steam Conditioning CV discharge </w:t>
      </w:r>
      <w:r w:rsidRPr="00BE03C4">
        <w:rPr>
          <w:rFonts w:cs="Arial"/>
          <w:lang w:val="en-US"/>
        </w:rPr>
        <w:t>temperature</w:t>
      </w:r>
      <w:r w:rsidRPr="00990FB1">
        <w:rPr>
          <w:lang w:val="en-GB"/>
        </w:rPr>
        <w:t xml:space="preserve">. </w:t>
      </w:r>
    </w:p>
    <w:p w14:paraId="70A14DEB" w14:textId="4FE1FAC6" w:rsidR="00814B8C" w:rsidRPr="00990FB1" w:rsidRDefault="00814B8C" w:rsidP="00814B8C">
      <w:pPr>
        <w:pStyle w:val="Prrafo"/>
        <w:rPr>
          <w:lang w:val="en-GB"/>
        </w:rPr>
      </w:pPr>
      <w:r w:rsidRPr="00990FB1">
        <w:rPr>
          <w:lang w:val="en-GB"/>
        </w:rPr>
        <w:t xml:space="preserve">The process variable is the ST IV extraction Conditioning CV discharge </w:t>
      </w:r>
      <w:r w:rsidRPr="00BE03C4">
        <w:rPr>
          <w:rFonts w:cs="Arial"/>
          <w:lang w:val="en-US"/>
        </w:rPr>
        <w:t>temperature</w:t>
      </w:r>
      <w:r w:rsidRPr="00990FB1">
        <w:rPr>
          <w:lang w:val="en-GB"/>
        </w:rPr>
        <w:t>, measured by the average between temperature transmitters B0LBG11CT000</w:t>
      </w:r>
      <w:r w:rsidR="005B4D60">
        <w:rPr>
          <w:lang w:val="en-GB"/>
        </w:rPr>
        <w:t>1</w:t>
      </w:r>
      <w:r w:rsidRPr="00990FB1">
        <w:rPr>
          <w:lang w:val="en-GB"/>
        </w:rPr>
        <w:t xml:space="preserve"> and B0LBG11CT000</w:t>
      </w:r>
      <w:r w:rsidR="005B4D60">
        <w:rPr>
          <w:lang w:val="en-GB"/>
        </w:rPr>
        <w:t>2</w:t>
      </w:r>
      <w:r w:rsidRPr="00990FB1">
        <w:rPr>
          <w:lang w:val="en-GB"/>
        </w:rPr>
        <w:t>.</w:t>
      </w:r>
    </w:p>
    <w:p w14:paraId="773717B2"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direct PI algorithm. If the difference between the measured temperature and the setpoint and the is positive, the valve will open; the opposite applies if the difference is negative, closing the valve.</w:t>
      </w:r>
    </w:p>
    <w:p w14:paraId="1794F417" w14:textId="77777777" w:rsidR="00814B8C" w:rsidRDefault="00814B8C" w:rsidP="00814B8C">
      <w:pPr>
        <w:pStyle w:val="L-bala"/>
      </w:pPr>
      <w:r>
        <w:t>Forced open</w:t>
      </w:r>
    </w:p>
    <w:p w14:paraId="4864C389" w14:textId="77777777" w:rsidR="00814B8C" w:rsidRDefault="00814B8C" w:rsidP="00814B8C">
      <w:pPr>
        <w:pStyle w:val="L-bala"/>
        <w:numPr>
          <w:ilvl w:val="0"/>
          <w:numId w:val="0"/>
        </w:numPr>
        <w:ind w:left="567"/>
      </w:pPr>
      <w:r>
        <w:t>The valve is not forced to open.</w:t>
      </w:r>
    </w:p>
    <w:p w14:paraId="5CAE4CEA" w14:textId="77777777" w:rsidR="00814B8C" w:rsidRPr="00E93720" w:rsidRDefault="00814B8C" w:rsidP="00814B8C">
      <w:pPr>
        <w:pStyle w:val="L-bala"/>
      </w:pPr>
      <w:r w:rsidRPr="00E93720">
        <w:t>Forced closed:</w:t>
      </w:r>
    </w:p>
    <w:p w14:paraId="25C9874C" w14:textId="77777777" w:rsidR="00814B8C" w:rsidRPr="00990FB1" w:rsidRDefault="00814B8C" w:rsidP="00814B8C">
      <w:pPr>
        <w:pStyle w:val="Prrafo"/>
        <w:rPr>
          <w:lang w:val="en-GB"/>
        </w:rPr>
      </w:pPr>
      <w:r w:rsidRPr="00990FB1">
        <w:rPr>
          <w:lang w:val="en-GB"/>
        </w:rPr>
        <w:t>The valve will be forced to close in the following cases:</w:t>
      </w:r>
    </w:p>
    <w:p w14:paraId="3F5843BA" w14:textId="77777777" w:rsidR="00814B8C" w:rsidRDefault="00814B8C" w:rsidP="00814B8C">
      <w:pPr>
        <w:pStyle w:val="L-guin"/>
        <w:tabs>
          <w:tab w:val="clear" w:pos="1701"/>
          <w:tab w:val="num" w:pos="1134"/>
        </w:tabs>
        <w:ind w:left="1134"/>
      </w:pPr>
      <w:r>
        <w:t>ST IV Extraction to Auxiliary Steam Conditioning</w:t>
      </w:r>
      <w:r w:rsidRPr="00874930">
        <w:t xml:space="preserve"> </w:t>
      </w:r>
      <w:r w:rsidRPr="00D238D3">
        <w:t>CV</w:t>
      </w:r>
      <w:r>
        <w:t xml:space="preserve"> is closed</w:t>
      </w:r>
    </w:p>
    <w:p w14:paraId="382B1D99" w14:textId="77777777" w:rsidR="00814B8C" w:rsidRPr="00990FB1" w:rsidRDefault="00814B8C" w:rsidP="00814B8C">
      <w:pPr>
        <w:pStyle w:val="Ttulo5"/>
        <w:keepNext/>
        <w:keepLines/>
        <w:spacing w:before="480" w:after="360"/>
        <w:rPr>
          <w:lang w:val="en-GB"/>
        </w:rPr>
      </w:pPr>
      <w:r w:rsidRPr="00990FB1">
        <w:rPr>
          <w:lang w:val="en-GB"/>
        </w:rPr>
        <w:lastRenderedPageBreak/>
        <w:t>Main Steam to District Heating Header Attemperation CV B0LBA31AA401</w:t>
      </w:r>
    </w:p>
    <w:p w14:paraId="691B470E" w14:textId="77777777" w:rsidR="00814B8C" w:rsidRPr="00990FB1" w:rsidRDefault="00814B8C" w:rsidP="00814B8C">
      <w:pPr>
        <w:pStyle w:val="Prrafo"/>
        <w:rPr>
          <w:lang w:val="en-GB"/>
        </w:rPr>
      </w:pPr>
      <w:r w:rsidRPr="00990FB1">
        <w:rPr>
          <w:lang w:val="en-GB"/>
        </w:rPr>
        <w:t xml:space="preserve">The function of this valve is to regulate the pressure of the HP steam line to district heating. </w:t>
      </w:r>
    </w:p>
    <w:p w14:paraId="5681C112" w14:textId="65D50805" w:rsidR="00814B8C" w:rsidRPr="00990FB1" w:rsidRDefault="00814B8C" w:rsidP="00814B8C">
      <w:pPr>
        <w:pStyle w:val="Prrafo"/>
        <w:rPr>
          <w:lang w:val="en-GB"/>
        </w:rPr>
      </w:pPr>
      <w:r w:rsidRPr="00990FB1">
        <w:rPr>
          <w:lang w:val="en-GB"/>
        </w:rPr>
        <w:t>The process variable is the Main Steam to district heating header pressure, measured by the average between pressure transmitters B0LBG40CP0001 and B0LBG40CP000</w:t>
      </w:r>
      <w:r w:rsidR="005B4D60">
        <w:rPr>
          <w:lang w:val="en-GB"/>
        </w:rPr>
        <w:t>2</w:t>
      </w:r>
      <w:r w:rsidRPr="00990FB1">
        <w:rPr>
          <w:lang w:val="en-GB"/>
        </w:rPr>
        <w:t>.</w:t>
      </w:r>
    </w:p>
    <w:p w14:paraId="4AD8B956" w14:textId="77777777" w:rsidR="00814B8C" w:rsidRPr="00990FB1" w:rsidRDefault="00814B8C" w:rsidP="00814B8C">
      <w:pPr>
        <w:pStyle w:val="Prrafo"/>
        <w:rPr>
          <w:lang w:val="en-GB"/>
        </w:rPr>
      </w:pPr>
      <w:r w:rsidRPr="00990FB1">
        <w:rPr>
          <w:lang w:val="en-GB"/>
        </w:rPr>
        <w:t>The pressure measurement shall be compared to the setpoint, not adjustable by the operator. Control shall be performed by means of a reverse PI algorithm. If the difference between the measured pressure and the setpoint is positive, the valve will close; the opposite applies if the difference is negative, opening the valve.</w:t>
      </w:r>
    </w:p>
    <w:p w14:paraId="774B045C" w14:textId="77777777" w:rsidR="00814B8C" w:rsidRDefault="00814B8C" w:rsidP="00814B8C">
      <w:pPr>
        <w:pStyle w:val="L-bala"/>
      </w:pPr>
      <w:r>
        <w:t>Forced open</w:t>
      </w:r>
    </w:p>
    <w:p w14:paraId="13F341C0" w14:textId="77777777" w:rsidR="00814B8C" w:rsidRDefault="00814B8C" w:rsidP="00814B8C">
      <w:pPr>
        <w:pStyle w:val="L-bala"/>
        <w:numPr>
          <w:ilvl w:val="0"/>
          <w:numId w:val="0"/>
        </w:numPr>
        <w:ind w:left="567"/>
      </w:pPr>
      <w:r>
        <w:t>The valve is not forced to open.</w:t>
      </w:r>
    </w:p>
    <w:p w14:paraId="762E0DD5" w14:textId="77777777" w:rsidR="00814B8C" w:rsidRPr="00D238D3" w:rsidRDefault="00814B8C" w:rsidP="00814B8C">
      <w:pPr>
        <w:pStyle w:val="L-bala"/>
      </w:pPr>
      <w:r>
        <w:t>Forced close</w:t>
      </w:r>
    </w:p>
    <w:p w14:paraId="5FD58F3A" w14:textId="77777777" w:rsidR="00814B8C" w:rsidRPr="00990FB1" w:rsidRDefault="00814B8C" w:rsidP="00814B8C">
      <w:pPr>
        <w:pStyle w:val="Prrafo"/>
        <w:rPr>
          <w:lang w:val="en-GB"/>
        </w:rPr>
      </w:pPr>
      <w:r w:rsidRPr="00990FB1">
        <w:rPr>
          <w:lang w:val="en-GB"/>
        </w:rPr>
        <w:t>The valve will be forced to close in the following cases:</w:t>
      </w:r>
    </w:p>
    <w:p w14:paraId="1EE47ED0" w14:textId="241B18EC" w:rsidR="00814B8C" w:rsidRPr="00D238D3" w:rsidRDefault="00814B8C" w:rsidP="00814B8C">
      <w:pPr>
        <w:pStyle w:val="L-guin"/>
        <w:tabs>
          <w:tab w:val="clear" w:pos="1701"/>
          <w:tab w:val="num" w:pos="1134"/>
        </w:tabs>
        <w:ind w:left="1134"/>
      </w:pPr>
      <w:r w:rsidRPr="00D238D3">
        <w:t>If the discharge steam temperature, measured by the average between temperature transmitter</w:t>
      </w:r>
      <w:r>
        <w:t>s</w:t>
      </w:r>
      <w:r w:rsidRPr="00D238D3">
        <w:t xml:space="preserve"> </w:t>
      </w:r>
      <w:r w:rsidRPr="0098263F">
        <w:rPr>
          <w:rFonts w:cs="Arial"/>
        </w:rPr>
        <w:t>B0LBG</w:t>
      </w:r>
      <w:r>
        <w:rPr>
          <w:rFonts w:cs="Arial"/>
        </w:rPr>
        <w:t>40</w:t>
      </w:r>
      <w:r w:rsidRPr="0098263F">
        <w:rPr>
          <w:rFonts w:cs="Arial"/>
        </w:rPr>
        <w:t>CT00</w:t>
      </w:r>
      <w:r w:rsidR="005B4D60">
        <w:rPr>
          <w:rFonts w:cs="Arial"/>
        </w:rPr>
        <w:t>1</w:t>
      </w:r>
      <w:r w:rsidRPr="0098263F">
        <w:rPr>
          <w:rFonts w:cs="Arial"/>
        </w:rPr>
        <w:t xml:space="preserve"> and </w:t>
      </w:r>
      <w:r w:rsidRPr="0098263F">
        <w:t>B</w:t>
      </w:r>
      <w:r w:rsidRPr="0098263F">
        <w:rPr>
          <w:rFonts w:cs="Arial"/>
        </w:rPr>
        <w:t>0LBG</w:t>
      </w:r>
      <w:r>
        <w:rPr>
          <w:rFonts w:cs="Arial"/>
        </w:rPr>
        <w:t>40</w:t>
      </w:r>
      <w:r w:rsidRPr="0098263F">
        <w:rPr>
          <w:rFonts w:cs="Arial"/>
        </w:rPr>
        <w:t>CT00</w:t>
      </w:r>
      <w:r w:rsidR="005B4D60">
        <w:rPr>
          <w:rFonts w:cs="Arial"/>
        </w:rPr>
        <w:t>2</w:t>
      </w:r>
      <w:r w:rsidRPr="0098263F">
        <w:rPr>
          <w:rFonts w:cs="Arial"/>
        </w:rPr>
        <w:t xml:space="preserve"> </w:t>
      </w:r>
      <w:r w:rsidRPr="0098263F">
        <w:t xml:space="preserve">is </w:t>
      </w:r>
      <w:r w:rsidRPr="00D238D3">
        <w:t>higher than a certain value.</w:t>
      </w:r>
    </w:p>
    <w:p w14:paraId="3EE1A3C4" w14:textId="77777777" w:rsidR="00814B8C" w:rsidRPr="00990FB1" w:rsidRDefault="00814B8C" w:rsidP="00814B8C">
      <w:pPr>
        <w:pStyle w:val="Ttulo5"/>
        <w:keepNext/>
        <w:keepLines/>
        <w:spacing w:before="480" w:after="360"/>
        <w:rPr>
          <w:lang w:val="en-GB"/>
        </w:rPr>
      </w:pPr>
      <w:r w:rsidRPr="00990FB1">
        <w:rPr>
          <w:lang w:val="en-GB"/>
        </w:rPr>
        <w:t>Main Steam to District Heating Header Attemperation Water CV B0LAF32AA401</w:t>
      </w:r>
    </w:p>
    <w:p w14:paraId="71546480" w14:textId="77777777" w:rsidR="00814B8C" w:rsidRPr="00990FB1" w:rsidRDefault="00814B8C" w:rsidP="00814B8C">
      <w:pPr>
        <w:pStyle w:val="Prrafo"/>
        <w:rPr>
          <w:lang w:val="en-GB"/>
        </w:rPr>
      </w:pPr>
      <w:r w:rsidRPr="00990FB1">
        <w:rPr>
          <w:lang w:val="en-GB"/>
        </w:rPr>
        <w:t>The primary function of this valve is to</w:t>
      </w:r>
      <w:r w:rsidRPr="00BE03C4">
        <w:rPr>
          <w:rFonts w:cs="Arial"/>
          <w:lang w:val="en-US"/>
        </w:rPr>
        <w:t xml:space="preserve"> control the </w:t>
      </w:r>
      <w:r w:rsidRPr="00990FB1">
        <w:rPr>
          <w:lang w:val="en-GB"/>
        </w:rPr>
        <w:t xml:space="preserve">main steam to district heating header </w:t>
      </w:r>
      <w:r w:rsidRPr="00BE03C4">
        <w:rPr>
          <w:rFonts w:cs="Arial"/>
          <w:lang w:val="en-US"/>
        </w:rPr>
        <w:t>temperature</w:t>
      </w:r>
      <w:r w:rsidRPr="00990FB1">
        <w:rPr>
          <w:lang w:val="en-GB"/>
        </w:rPr>
        <w:t xml:space="preserve">. </w:t>
      </w:r>
    </w:p>
    <w:p w14:paraId="4DA07B95" w14:textId="768B2CC1" w:rsidR="00814B8C" w:rsidRPr="00990FB1" w:rsidRDefault="00814B8C" w:rsidP="00814B8C">
      <w:pPr>
        <w:pStyle w:val="Prrafo"/>
        <w:rPr>
          <w:lang w:val="en-GB"/>
        </w:rPr>
      </w:pPr>
      <w:r w:rsidRPr="00990FB1">
        <w:rPr>
          <w:lang w:val="en-GB"/>
        </w:rPr>
        <w:t xml:space="preserve">The process variable is the Main Steam to District Heating Attemperation CV </w:t>
      </w:r>
      <w:r w:rsidRPr="00BE03C4">
        <w:rPr>
          <w:rFonts w:cs="Arial"/>
          <w:lang w:val="en-US"/>
        </w:rPr>
        <w:t>discharge temperature</w:t>
      </w:r>
      <w:r w:rsidRPr="00990FB1">
        <w:rPr>
          <w:lang w:val="en-GB"/>
        </w:rPr>
        <w:t>, measured by the average between temperature transmitters B0LBG40CT000</w:t>
      </w:r>
      <w:r w:rsidR="00921E04">
        <w:rPr>
          <w:lang w:val="en-GB"/>
        </w:rPr>
        <w:t>1</w:t>
      </w:r>
      <w:r w:rsidRPr="00990FB1">
        <w:rPr>
          <w:lang w:val="en-GB"/>
        </w:rPr>
        <w:t xml:space="preserve"> and B0LBG40CT000</w:t>
      </w:r>
      <w:r w:rsidR="00921E04">
        <w:rPr>
          <w:lang w:val="en-GB"/>
        </w:rPr>
        <w:t>2</w:t>
      </w:r>
      <w:r w:rsidRPr="00990FB1">
        <w:rPr>
          <w:lang w:val="en-GB"/>
        </w:rPr>
        <w:t>.</w:t>
      </w:r>
    </w:p>
    <w:p w14:paraId="20B1F15A"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direct PI algorithm. If the difference between the measured temperature and the setpoint and the is positive, the valve will open; the opposite applies if the difference is negative, closing the valve.</w:t>
      </w:r>
    </w:p>
    <w:p w14:paraId="6584C496" w14:textId="77777777" w:rsidR="00814B8C" w:rsidRDefault="00814B8C" w:rsidP="00814B8C">
      <w:pPr>
        <w:pStyle w:val="L-bala"/>
      </w:pPr>
      <w:r>
        <w:t>Forced open</w:t>
      </w:r>
    </w:p>
    <w:p w14:paraId="3176A5DB" w14:textId="77777777" w:rsidR="00814B8C" w:rsidRDefault="00814B8C" w:rsidP="00814B8C">
      <w:pPr>
        <w:pStyle w:val="L-bala"/>
        <w:numPr>
          <w:ilvl w:val="0"/>
          <w:numId w:val="0"/>
        </w:numPr>
        <w:ind w:left="567"/>
      </w:pPr>
      <w:r>
        <w:t>The valve is not forced to open.</w:t>
      </w:r>
    </w:p>
    <w:p w14:paraId="2FC58399" w14:textId="77777777" w:rsidR="00814B8C" w:rsidRPr="00E93720" w:rsidRDefault="00814B8C" w:rsidP="00814B8C">
      <w:pPr>
        <w:pStyle w:val="L-bala"/>
      </w:pPr>
      <w:r w:rsidRPr="00E93720">
        <w:lastRenderedPageBreak/>
        <w:t>Forced closed:</w:t>
      </w:r>
    </w:p>
    <w:p w14:paraId="47565189" w14:textId="77777777" w:rsidR="00814B8C" w:rsidRPr="00990FB1" w:rsidRDefault="00814B8C" w:rsidP="00814B8C">
      <w:pPr>
        <w:pStyle w:val="Prrafo"/>
        <w:rPr>
          <w:lang w:val="en-GB"/>
        </w:rPr>
      </w:pPr>
      <w:r w:rsidRPr="00990FB1">
        <w:rPr>
          <w:lang w:val="en-GB"/>
        </w:rPr>
        <w:t>The valve will be forced to close in the following cases:</w:t>
      </w:r>
    </w:p>
    <w:p w14:paraId="5582BD26" w14:textId="77777777" w:rsidR="00814B8C" w:rsidRDefault="00814B8C" w:rsidP="00814B8C">
      <w:pPr>
        <w:pStyle w:val="L-guin"/>
        <w:tabs>
          <w:tab w:val="clear" w:pos="1701"/>
          <w:tab w:val="num" w:pos="1134"/>
        </w:tabs>
        <w:ind w:left="1134"/>
      </w:pPr>
      <w:r w:rsidRPr="00D238D3">
        <w:t xml:space="preserve">Main Steam </w:t>
      </w:r>
      <w:r>
        <w:t xml:space="preserve">to District Heating Header Attemperation </w:t>
      </w:r>
      <w:r w:rsidRPr="00D238D3">
        <w:t xml:space="preserve">CV </w:t>
      </w:r>
      <w:r>
        <w:t>is closed</w:t>
      </w:r>
    </w:p>
    <w:p w14:paraId="139F467B" w14:textId="489C9FAC" w:rsidR="00814B8C" w:rsidRPr="00990FB1" w:rsidRDefault="00814B8C" w:rsidP="00814B8C">
      <w:pPr>
        <w:pStyle w:val="Ttulo5"/>
        <w:keepNext/>
        <w:keepLines/>
        <w:spacing w:before="480" w:after="360"/>
        <w:rPr>
          <w:lang w:val="en-GB"/>
        </w:rPr>
      </w:pPr>
      <w:r w:rsidRPr="00990FB1">
        <w:rPr>
          <w:lang w:val="en-GB"/>
        </w:rPr>
        <w:t>Auxiliary Steam to Deaerator CV B0LBG20AA</w:t>
      </w:r>
      <w:r w:rsidR="00184FFB">
        <w:rPr>
          <w:lang w:val="en-GB"/>
        </w:rPr>
        <w:t>4</w:t>
      </w:r>
      <w:r w:rsidRPr="00990FB1">
        <w:rPr>
          <w:lang w:val="en-GB"/>
        </w:rPr>
        <w:t>01</w:t>
      </w:r>
    </w:p>
    <w:p w14:paraId="605F90D5" w14:textId="77777777" w:rsidR="00814B8C" w:rsidRPr="00990FB1" w:rsidRDefault="00814B8C" w:rsidP="00814B8C">
      <w:pPr>
        <w:pStyle w:val="Prrafo"/>
        <w:rPr>
          <w:lang w:val="en-GB"/>
        </w:rPr>
      </w:pPr>
      <w:r w:rsidRPr="00990FB1">
        <w:rPr>
          <w:lang w:val="en-GB"/>
        </w:rPr>
        <w:t xml:space="preserve">The function of this valve is to regulate the pressure of the auxiliary steam to the deaerator. </w:t>
      </w:r>
    </w:p>
    <w:p w14:paraId="4D442567" w14:textId="77777777" w:rsidR="00814B8C" w:rsidRPr="00990FB1" w:rsidRDefault="00814B8C" w:rsidP="00814B8C">
      <w:pPr>
        <w:pStyle w:val="Prrafo"/>
        <w:rPr>
          <w:lang w:val="en-GB"/>
        </w:rPr>
      </w:pPr>
      <w:r w:rsidRPr="00990FB1">
        <w:rPr>
          <w:lang w:val="en-GB"/>
        </w:rPr>
        <w:t>The process variable is the DA and FWT pressure, measured by the average between pressure transmitters TBD.</w:t>
      </w:r>
    </w:p>
    <w:p w14:paraId="4A5BBB15" w14:textId="77777777" w:rsidR="00814B8C" w:rsidRPr="00990FB1" w:rsidRDefault="00814B8C" w:rsidP="00814B8C">
      <w:pPr>
        <w:pStyle w:val="Prrafo"/>
        <w:rPr>
          <w:lang w:val="en-GB"/>
        </w:rPr>
      </w:pPr>
      <w:r w:rsidRPr="00990FB1">
        <w:rPr>
          <w:lang w:val="en-GB"/>
        </w:rPr>
        <w:t>The pressure measurement shall be compared to the setpoint, not adjustable by the operator. Control shall be performed by means of a reverse PI algorithm. If the difference between the measured pressure and the setpoint is positive, the valve will close; the opposite applies if the difference is negative, opening the valve.</w:t>
      </w:r>
    </w:p>
    <w:p w14:paraId="3C24E63A" w14:textId="77777777" w:rsidR="00814B8C" w:rsidRDefault="00814B8C" w:rsidP="00814B8C">
      <w:pPr>
        <w:pStyle w:val="L-bala"/>
      </w:pPr>
      <w:r>
        <w:t>Forced open</w:t>
      </w:r>
    </w:p>
    <w:p w14:paraId="6EA1117D" w14:textId="77777777" w:rsidR="00814B8C" w:rsidRDefault="00814B8C" w:rsidP="00814B8C">
      <w:pPr>
        <w:pStyle w:val="L-bala"/>
        <w:numPr>
          <w:ilvl w:val="0"/>
          <w:numId w:val="0"/>
        </w:numPr>
        <w:ind w:left="567"/>
      </w:pPr>
      <w:r>
        <w:t>The valve is not forced to open.</w:t>
      </w:r>
    </w:p>
    <w:p w14:paraId="3428E11F" w14:textId="77777777" w:rsidR="00814B8C" w:rsidRPr="00D238D3" w:rsidRDefault="00814B8C" w:rsidP="00814B8C">
      <w:pPr>
        <w:pStyle w:val="L-bala"/>
      </w:pPr>
      <w:r>
        <w:t>Forced close</w:t>
      </w:r>
    </w:p>
    <w:p w14:paraId="1F512DB8" w14:textId="77777777" w:rsidR="00814B8C" w:rsidRPr="00990FB1" w:rsidRDefault="00814B8C" w:rsidP="00814B8C">
      <w:pPr>
        <w:pStyle w:val="Prrafo"/>
        <w:rPr>
          <w:lang w:val="en-GB"/>
        </w:rPr>
      </w:pPr>
      <w:r w:rsidRPr="00990FB1">
        <w:rPr>
          <w:lang w:val="en-GB"/>
        </w:rPr>
        <w:t>The valve is not forced to close</w:t>
      </w:r>
    </w:p>
    <w:p w14:paraId="08539BF4" w14:textId="51F44753" w:rsidR="00814B8C" w:rsidRPr="00990FB1" w:rsidRDefault="00814B8C" w:rsidP="00814B8C">
      <w:pPr>
        <w:pStyle w:val="Ttulo5"/>
        <w:keepNext/>
        <w:keepLines/>
        <w:spacing w:before="480" w:after="360"/>
        <w:rPr>
          <w:lang w:val="en-GB"/>
        </w:rPr>
      </w:pPr>
      <w:r w:rsidRPr="00990FB1">
        <w:rPr>
          <w:lang w:val="en-GB"/>
        </w:rPr>
        <w:t>Auxiliary Steam to Boiler 1 Air Preheaters CV B1LBG3</w:t>
      </w:r>
      <w:r w:rsidR="00921E04">
        <w:rPr>
          <w:lang w:val="en-GB"/>
        </w:rPr>
        <w:t>0</w:t>
      </w:r>
      <w:r w:rsidRPr="00990FB1">
        <w:rPr>
          <w:lang w:val="en-GB"/>
        </w:rPr>
        <w:t>AA401</w:t>
      </w:r>
    </w:p>
    <w:p w14:paraId="0A928449" w14:textId="77777777" w:rsidR="00814B8C" w:rsidRPr="00990FB1" w:rsidRDefault="00814B8C" w:rsidP="00814B8C">
      <w:pPr>
        <w:pStyle w:val="Prrafo"/>
        <w:rPr>
          <w:lang w:val="en-GB"/>
        </w:rPr>
      </w:pPr>
      <w:r w:rsidRPr="00990FB1">
        <w:rPr>
          <w:lang w:val="en-GB"/>
        </w:rPr>
        <w:t xml:space="preserve">The function of this valve is to regulate the flow of the auxiliary steam to the air preheaters. </w:t>
      </w:r>
    </w:p>
    <w:p w14:paraId="31E9912E" w14:textId="6A0C6257" w:rsidR="00814B8C" w:rsidRPr="00990FB1" w:rsidRDefault="00814B8C" w:rsidP="00814B8C">
      <w:pPr>
        <w:pStyle w:val="Prrafo"/>
        <w:rPr>
          <w:lang w:val="en-GB"/>
        </w:rPr>
      </w:pPr>
      <w:r w:rsidRPr="00990FB1">
        <w:rPr>
          <w:lang w:val="en-GB"/>
        </w:rPr>
        <w:t>The process variable is the flow, measured by the average between flow transmitters B1LBG30CF00</w:t>
      </w:r>
      <w:r w:rsidR="00921E04">
        <w:rPr>
          <w:lang w:val="en-GB"/>
        </w:rPr>
        <w:t>1</w:t>
      </w:r>
      <w:r w:rsidRPr="00990FB1">
        <w:rPr>
          <w:lang w:val="en-GB"/>
        </w:rPr>
        <w:t xml:space="preserve"> and B1LBG30CF00</w:t>
      </w:r>
      <w:r w:rsidR="00921E04">
        <w:rPr>
          <w:lang w:val="en-GB"/>
        </w:rPr>
        <w:t>2</w:t>
      </w:r>
      <w:r w:rsidRPr="00990FB1">
        <w:rPr>
          <w:lang w:val="en-GB"/>
        </w:rPr>
        <w:t>.</w:t>
      </w:r>
    </w:p>
    <w:p w14:paraId="68734F13" w14:textId="77777777" w:rsidR="00814B8C" w:rsidRPr="00990FB1" w:rsidRDefault="00814B8C" w:rsidP="00814B8C">
      <w:pPr>
        <w:pStyle w:val="Prrafo"/>
        <w:rPr>
          <w:lang w:val="en-GB"/>
        </w:rPr>
      </w:pPr>
      <w:r w:rsidRPr="00990FB1">
        <w:rPr>
          <w:lang w:val="en-GB"/>
        </w:rPr>
        <w:t>The flow measurement shall be compared to the setpoint, not adjustable by the operator. Control shall be performed by means of a reverse PI algorithm. If the difference between the measured flow and the setpoint is positive, the valve will close; the opposite applies if the difference is negative, opening the valve.</w:t>
      </w:r>
    </w:p>
    <w:p w14:paraId="2AAD830A" w14:textId="77777777" w:rsidR="00814B8C" w:rsidRDefault="00814B8C" w:rsidP="00814B8C">
      <w:pPr>
        <w:pStyle w:val="L-bala"/>
      </w:pPr>
      <w:r>
        <w:t>Forced open</w:t>
      </w:r>
    </w:p>
    <w:p w14:paraId="5D88E921" w14:textId="77777777" w:rsidR="00814B8C" w:rsidRDefault="00814B8C" w:rsidP="00814B8C">
      <w:pPr>
        <w:pStyle w:val="L-bala"/>
        <w:numPr>
          <w:ilvl w:val="0"/>
          <w:numId w:val="0"/>
        </w:numPr>
        <w:ind w:left="567"/>
      </w:pPr>
      <w:r>
        <w:t>The valve is not forced to open.</w:t>
      </w:r>
    </w:p>
    <w:p w14:paraId="6864704D" w14:textId="77777777" w:rsidR="00814B8C" w:rsidRPr="00D238D3" w:rsidRDefault="00814B8C" w:rsidP="00814B8C">
      <w:pPr>
        <w:pStyle w:val="L-bala"/>
      </w:pPr>
      <w:r>
        <w:lastRenderedPageBreak/>
        <w:t>Forced close</w:t>
      </w:r>
    </w:p>
    <w:p w14:paraId="70352797" w14:textId="77777777" w:rsidR="00814B8C" w:rsidRPr="00990FB1" w:rsidRDefault="00814B8C" w:rsidP="00814B8C">
      <w:pPr>
        <w:pStyle w:val="Prrafo"/>
        <w:rPr>
          <w:lang w:val="en-GB"/>
        </w:rPr>
      </w:pPr>
      <w:r w:rsidRPr="00990FB1">
        <w:rPr>
          <w:lang w:val="en-GB"/>
        </w:rPr>
        <w:t>The valve is not forced to close</w:t>
      </w:r>
    </w:p>
    <w:p w14:paraId="423CC218" w14:textId="77777777" w:rsidR="00814B8C" w:rsidRPr="00990FB1" w:rsidRDefault="00814B8C" w:rsidP="00814B8C">
      <w:pPr>
        <w:pStyle w:val="Ttulo5"/>
        <w:keepNext/>
        <w:keepLines/>
        <w:spacing w:before="480" w:after="360"/>
        <w:rPr>
          <w:lang w:val="en-GB"/>
        </w:rPr>
      </w:pPr>
      <w:r w:rsidRPr="00990FB1">
        <w:rPr>
          <w:lang w:val="en-GB"/>
        </w:rPr>
        <w:t>Auxiliary Steam to Boiler 2 Air Preheaters CV B2LBG31AA401</w:t>
      </w:r>
    </w:p>
    <w:p w14:paraId="2FEEDE79" w14:textId="77777777" w:rsidR="00814B8C" w:rsidRPr="00990FB1" w:rsidRDefault="00814B8C" w:rsidP="00814B8C">
      <w:pPr>
        <w:pStyle w:val="Prrafo"/>
        <w:rPr>
          <w:lang w:val="en-GB"/>
        </w:rPr>
      </w:pPr>
      <w:r w:rsidRPr="00990FB1">
        <w:rPr>
          <w:lang w:val="en-GB"/>
        </w:rPr>
        <w:t xml:space="preserve">The function of this valve is to regulate the flow of the auxiliary steam to the air preheaters. </w:t>
      </w:r>
    </w:p>
    <w:p w14:paraId="79D993EE" w14:textId="74D635DD" w:rsidR="00814B8C" w:rsidRPr="00990FB1" w:rsidRDefault="00814B8C" w:rsidP="00814B8C">
      <w:pPr>
        <w:pStyle w:val="Prrafo"/>
        <w:rPr>
          <w:lang w:val="en-GB"/>
        </w:rPr>
      </w:pPr>
      <w:r w:rsidRPr="00990FB1">
        <w:rPr>
          <w:lang w:val="en-GB"/>
        </w:rPr>
        <w:t>The process variable is the flow, measured by the average between flow transmitters B2LBG30CF00</w:t>
      </w:r>
      <w:r w:rsidR="004415AC">
        <w:rPr>
          <w:lang w:val="en-GB"/>
        </w:rPr>
        <w:t>1</w:t>
      </w:r>
      <w:r w:rsidRPr="00990FB1">
        <w:rPr>
          <w:lang w:val="en-GB"/>
        </w:rPr>
        <w:t xml:space="preserve"> and B2LBG30CF00</w:t>
      </w:r>
      <w:r w:rsidR="004415AC">
        <w:rPr>
          <w:lang w:val="en-GB"/>
        </w:rPr>
        <w:t>2</w:t>
      </w:r>
      <w:r w:rsidRPr="00990FB1">
        <w:rPr>
          <w:lang w:val="en-GB"/>
        </w:rPr>
        <w:t>.</w:t>
      </w:r>
    </w:p>
    <w:p w14:paraId="2B0D18B5" w14:textId="77777777" w:rsidR="00814B8C" w:rsidRPr="00990FB1" w:rsidRDefault="00814B8C" w:rsidP="00814B8C">
      <w:pPr>
        <w:pStyle w:val="Prrafo"/>
        <w:rPr>
          <w:lang w:val="en-GB"/>
        </w:rPr>
      </w:pPr>
      <w:r w:rsidRPr="00990FB1">
        <w:rPr>
          <w:lang w:val="en-GB"/>
        </w:rPr>
        <w:t>The flow measurement shall be compared to the setpoint, not adjustable by the operator. Control shall be performed by means of a reverse PI algorithm. If the difference between the measured flow and the setpoint is positive, the valve will close; the opposite applies if the difference is negative, opening the valve.</w:t>
      </w:r>
    </w:p>
    <w:p w14:paraId="3079AC59" w14:textId="77777777" w:rsidR="00814B8C" w:rsidRDefault="00814B8C" w:rsidP="00814B8C">
      <w:pPr>
        <w:pStyle w:val="L-bala"/>
      </w:pPr>
      <w:r>
        <w:t>Forced open</w:t>
      </w:r>
    </w:p>
    <w:p w14:paraId="46D5AEF1" w14:textId="77777777" w:rsidR="00814B8C" w:rsidRDefault="00814B8C" w:rsidP="00814B8C">
      <w:pPr>
        <w:pStyle w:val="L-bala"/>
        <w:numPr>
          <w:ilvl w:val="0"/>
          <w:numId w:val="0"/>
        </w:numPr>
        <w:ind w:left="567"/>
      </w:pPr>
      <w:r>
        <w:t>The valve is not forced to open.</w:t>
      </w:r>
    </w:p>
    <w:p w14:paraId="0EA540E0" w14:textId="77777777" w:rsidR="00814B8C" w:rsidRPr="00D238D3" w:rsidRDefault="00814B8C" w:rsidP="00814B8C">
      <w:pPr>
        <w:pStyle w:val="L-bala"/>
      </w:pPr>
      <w:r>
        <w:t>Forced close</w:t>
      </w:r>
    </w:p>
    <w:p w14:paraId="74B6855F" w14:textId="77777777" w:rsidR="00814B8C" w:rsidRPr="00990FB1" w:rsidRDefault="00814B8C" w:rsidP="00814B8C">
      <w:pPr>
        <w:pStyle w:val="Prrafo"/>
        <w:rPr>
          <w:lang w:val="en-GB"/>
        </w:rPr>
      </w:pPr>
      <w:r w:rsidRPr="00990FB1">
        <w:rPr>
          <w:lang w:val="en-GB"/>
        </w:rPr>
        <w:t>The valve is not forced to close</w:t>
      </w:r>
    </w:p>
    <w:p w14:paraId="19278FF7" w14:textId="77777777" w:rsidR="00814B8C" w:rsidRDefault="00814B8C" w:rsidP="00814B8C">
      <w:pPr>
        <w:pStyle w:val="Ttulo4"/>
        <w:keepLines/>
        <w:tabs>
          <w:tab w:val="clear" w:pos="851"/>
        </w:tabs>
        <w:spacing w:before="480" w:after="360"/>
      </w:pPr>
      <w:r w:rsidRPr="00E93720">
        <w:t>Logic Control and Protections</w:t>
      </w:r>
    </w:p>
    <w:p w14:paraId="1DCAB35A" w14:textId="77777777" w:rsidR="00814B8C" w:rsidRDefault="00814B8C" w:rsidP="00814B8C">
      <w:pPr>
        <w:pStyle w:val="Ttulo5"/>
        <w:keepNext/>
        <w:keepLines/>
        <w:spacing w:before="480" w:after="360"/>
      </w:pPr>
      <w:r>
        <w:t>B0LBA30 Pot #1 Drain valve B0LBA30AA303</w:t>
      </w:r>
    </w:p>
    <w:p w14:paraId="044F3527"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6DB6C825"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CC21665"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CE21E32" w14:textId="56DAD983" w:rsidR="00814B8C" w:rsidRPr="00913843" w:rsidRDefault="00814B8C" w:rsidP="00814B8C">
      <w:pPr>
        <w:pStyle w:val="L-guin"/>
        <w:numPr>
          <w:ilvl w:val="1"/>
          <w:numId w:val="12"/>
        </w:numPr>
      </w:pPr>
      <w:r w:rsidRPr="00913843">
        <w:t xml:space="preserve">The </w:t>
      </w:r>
      <w:r w:rsidR="00C0051C">
        <w:t xml:space="preserve">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w:t>
      </w:r>
      <w:r w:rsidR="00C0051C">
        <w:lastRenderedPageBreak/>
        <w:t>minutes), and once Steam pressure is greater than a defined pressure (H), the valve closes to an intermediate position</w:t>
      </w:r>
    </w:p>
    <w:p w14:paraId="39AD4798"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47A06D8E" w14:textId="0A14CBD9" w:rsidR="00814B8C" w:rsidRPr="00E93720" w:rsidRDefault="00C0051C" w:rsidP="00814B8C">
      <w:pPr>
        <w:pStyle w:val="L-guin"/>
        <w:numPr>
          <w:ilvl w:val="1"/>
          <w:numId w:val="12"/>
        </w:numPr>
      </w:pPr>
      <w:r>
        <w:t xml:space="preserve">The valve will open when the temperature measured (B0LBA30CT001) in the drain pot is below the saturation temperature plus </w:t>
      </w:r>
      <w:r w:rsidRPr="00C0051C">
        <w:rPr>
          <w:color w:val="FF0000"/>
        </w:rPr>
        <w:t>A VALUE</w:t>
      </w:r>
      <w:r>
        <w:t>, and will close 15 seconds after an adequate steam superheating value (H) is achieved.</w:t>
      </w:r>
    </w:p>
    <w:p w14:paraId="7097CA88" w14:textId="77777777" w:rsidR="00814B8C" w:rsidRDefault="00814B8C" w:rsidP="00814B8C">
      <w:pPr>
        <w:pStyle w:val="L-bala"/>
      </w:pPr>
      <w:r>
        <w:t>Forced open</w:t>
      </w:r>
    </w:p>
    <w:p w14:paraId="0A41BD78" w14:textId="77777777" w:rsidR="00814B8C" w:rsidRDefault="00814B8C" w:rsidP="00814B8C">
      <w:pPr>
        <w:pStyle w:val="L-bala"/>
        <w:numPr>
          <w:ilvl w:val="0"/>
          <w:numId w:val="0"/>
        </w:numPr>
        <w:ind w:left="567"/>
      </w:pPr>
      <w:r>
        <w:t>The valve is not forced to open.</w:t>
      </w:r>
    </w:p>
    <w:p w14:paraId="170E5407" w14:textId="77777777" w:rsidR="00814B8C" w:rsidRPr="00D238D3" w:rsidRDefault="00814B8C" w:rsidP="00814B8C">
      <w:pPr>
        <w:pStyle w:val="L-bala"/>
      </w:pPr>
      <w:r>
        <w:t>Forced close</w:t>
      </w:r>
    </w:p>
    <w:p w14:paraId="1BBA4332" w14:textId="77777777" w:rsidR="00814B8C" w:rsidRPr="00990FB1" w:rsidRDefault="00814B8C" w:rsidP="00814B8C">
      <w:pPr>
        <w:pStyle w:val="Prrafo"/>
        <w:rPr>
          <w:lang w:val="en-GB"/>
        </w:rPr>
      </w:pPr>
      <w:r w:rsidRPr="00990FB1">
        <w:rPr>
          <w:lang w:val="en-GB"/>
        </w:rPr>
        <w:t>The valve is not forced to close</w:t>
      </w:r>
    </w:p>
    <w:p w14:paraId="53B0A6E9" w14:textId="77777777" w:rsidR="00814B8C" w:rsidRDefault="00814B8C" w:rsidP="00814B8C">
      <w:pPr>
        <w:pStyle w:val="Ttulo5"/>
        <w:keepNext/>
        <w:keepLines/>
        <w:spacing w:before="480" w:after="360"/>
      </w:pPr>
      <w:r>
        <w:t>B0LBA30 Pot #2 Drain valve B0LBA30AA304</w:t>
      </w:r>
    </w:p>
    <w:p w14:paraId="3B001901"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DCC0579"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EDB1DE7" w14:textId="77777777" w:rsidR="00C0051C" w:rsidRPr="00E93720" w:rsidRDefault="00C0051C" w:rsidP="00C0051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7716F5E4" w14:textId="77777777" w:rsidR="00C0051C" w:rsidRPr="00913843" w:rsidRDefault="00C0051C" w:rsidP="00C0051C">
      <w:pPr>
        <w:pStyle w:val="L-guin"/>
        <w:numPr>
          <w:ilvl w:val="1"/>
          <w:numId w:val="12"/>
        </w:numPr>
      </w:pPr>
      <w:r w:rsidRPr="00913843">
        <w:t xml:space="preserve">The </w:t>
      </w:r>
      <w:r>
        <w:t>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p>
    <w:p w14:paraId="46E416E7" w14:textId="77777777" w:rsidR="00C0051C" w:rsidRPr="00E93720" w:rsidRDefault="00C0051C" w:rsidP="00C0051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374F6520" w14:textId="24A76C89" w:rsidR="00C0051C" w:rsidRPr="00E93720" w:rsidRDefault="00C0051C" w:rsidP="00C0051C">
      <w:pPr>
        <w:pStyle w:val="L-guin"/>
        <w:numPr>
          <w:ilvl w:val="1"/>
          <w:numId w:val="12"/>
        </w:numPr>
      </w:pPr>
      <w:r>
        <w:t xml:space="preserve">The valve will open when the temperature measured (B0LBA30CT002) in the drain pot is below the saturation temperature plus </w:t>
      </w:r>
      <w:r w:rsidRPr="00C0051C">
        <w:rPr>
          <w:color w:val="FF0000"/>
        </w:rPr>
        <w:t>A VALUE</w:t>
      </w:r>
      <w:r>
        <w:t>, and will close 15 seconds after an adequate steam superheating value (H) is achieved.</w:t>
      </w:r>
    </w:p>
    <w:p w14:paraId="7BE741DB" w14:textId="77777777" w:rsidR="00C0051C" w:rsidRDefault="00C0051C" w:rsidP="00C0051C">
      <w:pPr>
        <w:pStyle w:val="L-bala"/>
      </w:pPr>
      <w:r>
        <w:t>Forced open</w:t>
      </w:r>
    </w:p>
    <w:p w14:paraId="71D66877" w14:textId="77777777" w:rsidR="00C0051C" w:rsidRDefault="00C0051C" w:rsidP="00C0051C">
      <w:pPr>
        <w:pStyle w:val="L-bala"/>
        <w:numPr>
          <w:ilvl w:val="0"/>
          <w:numId w:val="0"/>
        </w:numPr>
        <w:ind w:left="567"/>
      </w:pPr>
      <w:r>
        <w:lastRenderedPageBreak/>
        <w:t>The valve is not forced to open.</w:t>
      </w:r>
    </w:p>
    <w:p w14:paraId="49728B73" w14:textId="77777777" w:rsidR="00C0051C" w:rsidRPr="00D238D3" w:rsidRDefault="00C0051C" w:rsidP="00C0051C">
      <w:pPr>
        <w:pStyle w:val="L-bala"/>
      </w:pPr>
      <w:r>
        <w:t>Forced close</w:t>
      </w:r>
    </w:p>
    <w:p w14:paraId="4A5C9C1C" w14:textId="3C9964B0" w:rsidR="00C0051C" w:rsidRDefault="00C0051C" w:rsidP="00C0051C">
      <w:pPr>
        <w:pStyle w:val="Prrafo"/>
        <w:rPr>
          <w:lang w:val="en-GB"/>
        </w:rPr>
      </w:pPr>
      <w:r w:rsidRPr="00990FB1">
        <w:rPr>
          <w:lang w:val="en-GB"/>
        </w:rPr>
        <w:t>The valve is not forced to close</w:t>
      </w:r>
    </w:p>
    <w:p w14:paraId="6EFE4423" w14:textId="77777777" w:rsidR="00C0051C" w:rsidRPr="00990FB1" w:rsidRDefault="00C0051C" w:rsidP="00C0051C">
      <w:pPr>
        <w:pStyle w:val="Prrafo"/>
        <w:rPr>
          <w:lang w:val="en-GB"/>
        </w:rPr>
      </w:pPr>
    </w:p>
    <w:p w14:paraId="2B88D5D9" w14:textId="734DFF1F" w:rsidR="00C0051C" w:rsidRDefault="00C0051C" w:rsidP="00C0051C">
      <w:pPr>
        <w:pStyle w:val="Ttulo5"/>
        <w:keepNext/>
        <w:keepLines/>
        <w:spacing w:before="480" w:after="360"/>
      </w:pPr>
      <w:r>
        <w:t>B0LBA30 Pot #3 Drain valve B0LBA30AA305</w:t>
      </w:r>
    </w:p>
    <w:p w14:paraId="3B80A54C" w14:textId="77777777" w:rsidR="00C0051C" w:rsidRPr="00E93720" w:rsidRDefault="00C0051C" w:rsidP="00C0051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515228AE" w14:textId="77777777" w:rsidR="00C0051C" w:rsidRPr="00E93720" w:rsidRDefault="00C0051C" w:rsidP="00C0051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FE6DC3C" w14:textId="77777777" w:rsidR="00C0051C" w:rsidRPr="00E93720" w:rsidRDefault="00C0051C" w:rsidP="00C0051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69BB82B" w14:textId="77777777" w:rsidR="00C0051C" w:rsidRPr="00913843" w:rsidRDefault="00C0051C" w:rsidP="00C0051C">
      <w:pPr>
        <w:pStyle w:val="L-guin"/>
        <w:numPr>
          <w:ilvl w:val="1"/>
          <w:numId w:val="12"/>
        </w:numPr>
      </w:pPr>
      <w:r w:rsidRPr="00913843">
        <w:t xml:space="preserve">The </w:t>
      </w:r>
      <w:r>
        <w:t>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p>
    <w:p w14:paraId="7EF549AC" w14:textId="77777777" w:rsidR="00C0051C" w:rsidRPr="00E93720" w:rsidRDefault="00C0051C" w:rsidP="00C0051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3183596" w14:textId="7C6A11AB" w:rsidR="00C0051C" w:rsidRPr="00E93720" w:rsidRDefault="00C0051C" w:rsidP="00C0051C">
      <w:pPr>
        <w:pStyle w:val="L-guin"/>
        <w:numPr>
          <w:ilvl w:val="1"/>
          <w:numId w:val="12"/>
        </w:numPr>
      </w:pPr>
      <w:r>
        <w:t xml:space="preserve">The valve will open when the temperature measured (B0LBA30CT003) in the drain pot is below the saturation temperature plus </w:t>
      </w:r>
      <w:r w:rsidRPr="00C0051C">
        <w:rPr>
          <w:color w:val="FF0000"/>
        </w:rPr>
        <w:t>A VALUE</w:t>
      </w:r>
      <w:r>
        <w:t>, and will close 15 seconds after an adequate steam superheating value (H) is achieved.</w:t>
      </w:r>
    </w:p>
    <w:p w14:paraId="72CC76C2" w14:textId="77777777" w:rsidR="00C0051C" w:rsidRDefault="00C0051C" w:rsidP="00C0051C">
      <w:pPr>
        <w:pStyle w:val="L-bala"/>
      </w:pPr>
      <w:r>
        <w:t>Forced open</w:t>
      </w:r>
    </w:p>
    <w:p w14:paraId="28F4E451" w14:textId="77777777" w:rsidR="00C0051C" w:rsidRDefault="00C0051C" w:rsidP="00C0051C">
      <w:pPr>
        <w:pStyle w:val="L-bala"/>
        <w:numPr>
          <w:ilvl w:val="0"/>
          <w:numId w:val="0"/>
        </w:numPr>
        <w:ind w:left="567"/>
      </w:pPr>
      <w:r>
        <w:t>The valve is not forced to open.</w:t>
      </w:r>
    </w:p>
    <w:p w14:paraId="55E7CA5F" w14:textId="77777777" w:rsidR="00C0051C" w:rsidRPr="00D238D3" w:rsidRDefault="00C0051C" w:rsidP="00C0051C">
      <w:pPr>
        <w:pStyle w:val="L-bala"/>
      </w:pPr>
      <w:r>
        <w:t>Forced close</w:t>
      </w:r>
    </w:p>
    <w:p w14:paraId="63B88E4D" w14:textId="4BEB85D0" w:rsidR="00C0051C" w:rsidRPr="00990FB1" w:rsidRDefault="00C0051C" w:rsidP="00C0051C">
      <w:pPr>
        <w:pStyle w:val="Prrafo"/>
        <w:rPr>
          <w:lang w:val="en-GB"/>
        </w:rPr>
      </w:pPr>
      <w:r w:rsidRPr="00990FB1">
        <w:rPr>
          <w:lang w:val="en-GB"/>
        </w:rPr>
        <w:t>T</w:t>
      </w:r>
      <w:r>
        <w:rPr>
          <w:lang w:val="en-GB"/>
        </w:rPr>
        <w:t>he valve is not forced to close</w:t>
      </w:r>
    </w:p>
    <w:p w14:paraId="2AA04B3E" w14:textId="77777777" w:rsidR="00814B8C" w:rsidRDefault="00814B8C" w:rsidP="00814B8C">
      <w:pPr>
        <w:pStyle w:val="Ttulo5"/>
        <w:keepNext/>
        <w:keepLines/>
        <w:spacing w:before="480" w:after="360"/>
      </w:pPr>
      <w:r>
        <w:t>B0LBA31 Pot #1 Drain valve B0LBA31AA302</w:t>
      </w:r>
    </w:p>
    <w:p w14:paraId="62734D55"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C6A9E7A" w14:textId="77777777" w:rsidR="00814B8C" w:rsidRPr="00E93720" w:rsidRDefault="00814B8C" w:rsidP="00814B8C">
      <w:pPr>
        <w:pStyle w:val="L-bala"/>
        <w:rPr>
          <w:lang w:val="en-US"/>
        </w:rPr>
      </w:pPr>
      <w:r w:rsidRPr="00E93720">
        <w:lastRenderedPageBreak/>
        <w:t>Opening</w:t>
      </w:r>
      <w:r w:rsidRPr="00E93720">
        <w:rPr>
          <w:lang w:val="en-US"/>
        </w:rPr>
        <w:t xml:space="preserve"> </w:t>
      </w:r>
      <w:r w:rsidRPr="00E93720">
        <w:t xml:space="preserve">and closing </w:t>
      </w:r>
      <w:r w:rsidRPr="00E93720">
        <w:rPr>
          <w:lang w:val="en-US"/>
        </w:rPr>
        <w:t>conditions</w:t>
      </w:r>
    </w:p>
    <w:p w14:paraId="22EE6203"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2E32D180" w14:textId="311FC634" w:rsidR="00814B8C" w:rsidRPr="00913843" w:rsidRDefault="00C0051C" w:rsidP="00814B8C">
      <w:pPr>
        <w:pStyle w:val="L-guin"/>
        <w:numPr>
          <w:ilvl w:val="1"/>
          <w:numId w:val="12"/>
        </w:numPr>
      </w:pPr>
      <w:r>
        <w:t>The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r w:rsidR="00814B8C" w:rsidRPr="00913843">
        <w:t>.</w:t>
      </w:r>
    </w:p>
    <w:p w14:paraId="6E9BEF1E"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6F314702" w14:textId="31339181" w:rsidR="00814B8C" w:rsidRPr="00E93720" w:rsidRDefault="00C0051C" w:rsidP="00814B8C">
      <w:pPr>
        <w:pStyle w:val="L-guin"/>
        <w:numPr>
          <w:ilvl w:val="1"/>
          <w:numId w:val="12"/>
        </w:numPr>
      </w:pPr>
      <w:r>
        <w:t xml:space="preserve">The valve will open when the temperature measured (B0LBA31CT002) in the drain pot is below the saturation temperature plus </w:t>
      </w:r>
      <w:r>
        <w:rPr>
          <w:color w:val="FF0000"/>
        </w:rPr>
        <w:t>A VALUE</w:t>
      </w:r>
      <w:r>
        <w:t>, and will close 15 seconds after an adequate steam superheating value (H) is achieved.</w:t>
      </w:r>
    </w:p>
    <w:p w14:paraId="507E1455" w14:textId="77777777" w:rsidR="00814B8C" w:rsidRDefault="00814B8C" w:rsidP="00814B8C">
      <w:pPr>
        <w:pStyle w:val="L-bala"/>
      </w:pPr>
      <w:r>
        <w:t>Forced open</w:t>
      </w:r>
    </w:p>
    <w:p w14:paraId="0FDEDD6B" w14:textId="77777777" w:rsidR="00814B8C" w:rsidRDefault="00814B8C" w:rsidP="00814B8C">
      <w:pPr>
        <w:pStyle w:val="L-bala"/>
        <w:numPr>
          <w:ilvl w:val="0"/>
          <w:numId w:val="0"/>
        </w:numPr>
        <w:ind w:left="567"/>
      </w:pPr>
      <w:r>
        <w:t>The valve is not forced to open.</w:t>
      </w:r>
    </w:p>
    <w:p w14:paraId="73E111DB" w14:textId="77777777" w:rsidR="00814B8C" w:rsidRPr="00D238D3" w:rsidRDefault="00814B8C" w:rsidP="00814B8C">
      <w:pPr>
        <w:pStyle w:val="L-bala"/>
      </w:pPr>
      <w:r>
        <w:t>Forced close</w:t>
      </w:r>
    </w:p>
    <w:p w14:paraId="0307B309" w14:textId="6C1E107A" w:rsidR="00814B8C" w:rsidRPr="00990FB1" w:rsidRDefault="00814B8C" w:rsidP="00814B8C">
      <w:pPr>
        <w:pStyle w:val="Prrafo"/>
        <w:rPr>
          <w:lang w:val="en-GB"/>
        </w:rPr>
      </w:pPr>
      <w:r w:rsidRPr="00990FB1">
        <w:rPr>
          <w:lang w:val="en-GB"/>
        </w:rPr>
        <w:t>The valve is not forced to close</w:t>
      </w:r>
    </w:p>
    <w:p w14:paraId="596C2487" w14:textId="5D7F2C4D" w:rsidR="00814B8C" w:rsidRDefault="00814B8C" w:rsidP="00814B8C">
      <w:pPr>
        <w:pStyle w:val="Ttulo5"/>
        <w:keepNext/>
        <w:keepLines/>
        <w:spacing w:before="480" w:after="360"/>
      </w:pPr>
      <w:r>
        <w:t>B0LBD10 Pot #</w:t>
      </w:r>
      <w:r w:rsidR="00C0051C">
        <w:t>4</w:t>
      </w:r>
      <w:r>
        <w:t xml:space="preserve"> Drain valve B0LBA30AA30</w:t>
      </w:r>
      <w:r w:rsidR="00C0051C">
        <w:t>6</w:t>
      </w:r>
    </w:p>
    <w:p w14:paraId="24C23B18"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4A61CF5A"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DBB3A1F"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52B18EC7" w14:textId="50CD777C" w:rsidR="00814B8C" w:rsidRPr="00913843" w:rsidRDefault="00C0051C" w:rsidP="00814B8C">
      <w:pPr>
        <w:pStyle w:val="L-guin"/>
        <w:numPr>
          <w:ilvl w:val="1"/>
          <w:numId w:val="12"/>
        </w:numPr>
      </w:pPr>
      <w:r>
        <w:t>The Drain Pot Valve fully opens when the ST is in service and Steam Pressure, measured by the pressure transmitter B0LBD10CP002 exceeds a minimum pressure (L). After the drain valve has been open a minimum defined time (3 minutes), and once Steam pressure is greater than a defined pressure (H), the valve closes to an intermediate position</w:t>
      </w:r>
      <w:r w:rsidR="00814B8C" w:rsidRPr="00913843">
        <w:t>.</w:t>
      </w:r>
    </w:p>
    <w:p w14:paraId="00BF4821" w14:textId="77777777" w:rsidR="00814B8C" w:rsidRPr="00E93720" w:rsidRDefault="00814B8C" w:rsidP="00814B8C">
      <w:pPr>
        <w:pStyle w:val="L-bala"/>
        <w:numPr>
          <w:ilvl w:val="0"/>
          <w:numId w:val="0"/>
        </w:numPr>
        <w:tabs>
          <w:tab w:val="left" w:pos="708"/>
        </w:tabs>
        <w:ind w:left="1134" w:hanging="567"/>
        <w:rPr>
          <w:lang w:val="en-US"/>
        </w:rPr>
      </w:pPr>
      <w:r>
        <w:rPr>
          <w:lang w:val="en-US"/>
        </w:rPr>
        <w:lastRenderedPageBreak/>
        <w:tab/>
      </w:r>
      <w:r>
        <w:rPr>
          <w:lang w:val="en-US"/>
        </w:rPr>
        <w:tab/>
        <w:t>In normal operation</w:t>
      </w:r>
      <w:r w:rsidRPr="00E93720">
        <w:rPr>
          <w:lang w:val="en-US"/>
        </w:rPr>
        <w:t xml:space="preserve"> the valve will open and close as the following indications:</w:t>
      </w:r>
    </w:p>
    <w:p w14:paraId="453ED9AD" w14:textId="360E0E66" w:rsidR="00814B8C" w:rsidRPr="00E93720" w:rsidRDefault="00C0051C" w:rsidP="00814B8C">
      <w:pPr>
        <w:pStyle w:val="L-guin"/>
        <w:numPr>
          <w:ilvl w:val="1"/>
          <w:numId w:val="12"/>
        </w:numPr>
      </w:pPr>
      <w:r>
        <w:t>The valve will open when the temperature measured (B0LBD10CT00</w:t>
      </w:r>
      <w:r w:rsidR="00442AB4">
        <w:t>6</w:t>
      </w:r>
      <w:r>
        <w:t xml:space="preserve">) in the drain pot is below the saturation temperature plus </w:t>
      </w:r>
      <w:r w:rsidRPr="00C0051C">
        <w:rPr>
          <w:color w:val="FF0000"/>
        </w:rPr>
        <w:t>A VALUE</w:t>
      </w:r>
      <w:r>
        <w:t>, and will close 15 seconds after an adequate steam superheating value (H) is achieved</w:t>
      </w:r>
      <w:r w:rsidR="00442AB4">
        <w:t>.</w:t>
      </w:r>
    </w:p>
    <w:p w14:paraId="1731AAD4" w14:textId="77777777" w:rsidR="00814B8C" w:rsidRDefault="00814B8C" w:rsidP="00814B8C">
      <w:pPr>
        <w:pStyle w:val="L-bala"/>
      </w:pPr>
      <w:r>
        <w:t>Forced open</w:t>
      </w:r>
    </w:p>
    <w:p w14:paraId="677331F3" w14:textId="77777777" w:rsidR="00814B8C" w:rsidRDefault="00814B8C" w:rsidP="00814B8C">
      <w:pPr>
        <w:pStyle w:val="L-bala"/>
        <w:numPr>
          <w:ilvl w:val="0"/>
          <w:numId w:val="0"/>
        </w:numPr>
        <w:ind w:left="567"/>
      </w:pPr>
      <w:r>
        <w:t>The valve is not forced to open.</w:t>
      </w:r>
    </w:p>
    <w:p w14:paraId="49501430" w14:textId="77777777" w:rsidR="00814B8C" w:rsidRPr="00D238D3" w:rsidRDefault="00814B8C" w:rsidP="00814B8C">
      <w:pPr>
        <w:pStyle w:val="L-bala"/>
      </w:pPr>
      <w:r>
        <w:t>Forced close</w:t>
      </w:r>
    </w:p>
    <w:p w14:paraId="4BBE5D2F" w14:textId="50BAC0ED" w:rsidR="00814B8C" w:rsidRPr="00990FB1" w:rsidRDefault="00814B8C" w:rsidP="00814B8C">
      <w:pPr>
        <w:pStyle w:val="Prrafo"/>
        <w:rPr>
          <w:lang w:val="en-GB"/>
        </w:rPr>
      </w:pPr>
      <w:r w:rsidRPr="00990FB1">
        <w:rPr>
          <w:lang w:val="en-GB"/>
        </w:rPr>
        <w:t>The valve is not forced to close</w:t>
      </w:r>
    </w:p>
    <w:p w14:paraId="6109AD89" w14:textId="77777777" w:rsidR="00814B8C" w:rsidRDefault="00814B8C" w:rsidP="00814B8C">
      <w:pPr>
        <w:pStyle w:val="Ttulo5"/>
        <w:keepNext/>
        <w:keepLines/>
        <w:spacing w:before="480" w:after="360"/>
      </w:pPr>
      <w:r>
        <w:t>B0LBG10 Pot Drain valve B0LBG10AA301</w:t>
      </w:r>
    </w:p>
    <w:p w14:paraId="4B535C53"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5809CA25"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416801C"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E3D6353" w14:textId="408E24F7" w:rsidR="00814B8C" w:rsidRPr="00913843" w:rsidRDefault="00442AB4" w:rsidP="00814B8C">
      <w:pPr>
        <w:pStyle w:val="L-guin"/>
        <w:numPr>
          <w:ilvl w:val="1"/>
          <w:numId w:val="12"/>
        </w:numPr>
      </w:pPr>
      <w:r>
        <w:t>The Drain Pot Valve fully opens when the ST is in service and Steam Pressure, measured by the average between the pressure transmitter B0LBG10CP001 and B0LBG10CP002 exceeds a minimum pressure (L). After the drain valve has been open a minimum defined time (3 minutes), and once Steam pressure is greater than a defined pressure (H), the valve closes to an intermediate position</w:t>
      </w:r>
      <w:r w:rsidR="00814B8C" w:rsidRPr="00913843">
        <w:t>.</w:t>
      </w:r>
    </w:p>
    <w:p w14:paraId="441846FC"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726817AC" w14:textId="51103BA1" w:rsidR="00814B8C" w:rsidRPr="00E93720" w:rsidRDefault="00442AB4" w:rsidP="00814B8C">
      <w:pPr>
        <w:pStyle w:val="L-guin"/>
        <w:numPr>
          <w:ilvl w:val="1"/>
          <w:numId w:val="12"/>
        </w:numPr>
      </w:pPr>
      <w:r>
        <w:t xml:space="preserve">The valve will open when the temperature measured (B0LBG10CT003) in the drain pot is below the saturation temperature plus </w:t>
      </w:r>
      <w:r w:rsidRPr="00442AB4">
        <w:rPr>
          <w:color w:val="FF0000"/>
        </w:rPr>
        <w:t>A VALUE</w:t>
      </w:r>
      <w:r>
        <w:t>, and will close 15 seconds after an adequate steam superheating value (H) is achieved.</w:t>
      </w:r>
    </w:p>
    <w:p w14:paraId="1E61116E" w14:textId="77777777" w:rsidR="00814B8C" w:rsidRDefault="00814B8C" w:rsidP="00814B8C">
      <w:pPr>
        <w:pStyle w:val="L-bala"/>
      </w:pPr>
      <w:r>
        <w:t>Forced open</w:t>
      </w:r>
    </w:p>
    <w:p w14:paraId="0CE66AD4" w14:textId="77777777" w:rsidR="00814B8C" w:rsidRDefault="00814B8C" w:rsidP="00814B8C">
      <w:pPr>
        <w:pStyle w:val="L-bala"/>
        <w:numPr>
          <w:ilvl w:val="0"/>
          <w:numId w:val="0"/>
        </w:numPr>
        <w:ind w:left="567"/>
      </w:pPr>
      <w:r>
        <w:t>The valve is not forced to open.</w:t>
      </w:r>
    </w:p>
    <w:p w14:paraId="7E9CED86" w14:textId="77777777" w:rsidR="00814B8C" w:rsidRPr="00D238D3" w:rsidRDefault="00814B8C" w:rsidP="00814B8C">
      <w:pPr>
        <w:pStyle w:val="L-bala"/>
      </w:pPr>
      <w:r>
        <w:t>Forced close</w:t>
      </w:r>
    </w:p>
    <w:p w14:paraId="65513BD1" w14:textId="77777777" w:rsidR="00814B8C" w:rsidRPr="00990FB1" w:rsidRDefault="00814B8C" w:rsidP="00814B8C">
      <w:pPr>
        <w:pStyle w:val="Prrafo"/>
        <w:rPr>
          <w:lang w:val="en-GB"/>
        </w:rPr>
      </w:pPr>
      <w:r w:rsidRPr="00990FB1">
        <w:rPr>
          <w:lang w:val="en-GB"/>
        </w:rPr>
        <w:lastRenderedPageBreak/>
        <w:t>The valve is not forced to close</w:t>
      </w:r>
    </w:p>
    <w:p w14:paraId="7870B0CA" w14:textId="77777777" w:rsidR="00814B8C" w:rsidRDefault="00814B8C" w:rsidP="00814B8C">
      <w:pPr>
        <w:pStyle w:val="Ttulo5"/>
        <w:keepNext/>
        <w:keepLines/>
        <w:spacing w:before="480" w:after="360"/>
      </w:pPr>
      <w:r>
        <w:t>B0LBG20 Pot Drain valve B0LBG20AA302</w:t>
      </w:r>
    </w:p>
    <w:p w14:paraId="163B3CDB"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99A609E"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9F1C2B2"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AC6E6BA" w14:textId="2F741ECA" w:rsidR="00814B8C" w:rsidRPr="00913843" w:rsidRDefault="00442AB4" w:rsidP="00814B8C">
      <w:pPr>
        <w:pStyle w:val="L-guin"/>
        <w:numPr>
          <w:ilvl w:val="1"/>
          <w:numId w:val="12"/>
        </w:numPr>
      </w:pPr>
      <w:r>
        <w:t>The Drain Pot Valve fully opens when Steam Pressure, measured by the average between the pressure transmitter B0LBG10CP001 and B0LBG10CP002 exceeds a minimum pressure (L). After the drain valve has been open a minimum defined time (3 minutes), and once Steam pressure is greater than a defined pressure (H), the valve closes to an intermediate position</w:t>
      </w:r>
      <w:r w:rsidR="00814B8C" w:rsidRPr="00913843">
        <w:t>.</w:t>
      </w:r>
    </w:p>
    <w:p w14:paraId="7B8E5305"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1E13E4C6" w14:textId="7771BE36" w:rsidR="00814B8C" w:rsidRPr="00E93720" w:rsidRDefault="00442AB4" w:rsidP="00814B8C">
      <w:pPr>
        <w:pStyle w:val="L-guin"/>
        <w:numPr>
          <w:ilvl w:val="1"/>
          <w:numId w:val="12"/>
        </w:numPr>
      </w:pPr>
      <w:r>
        <w:t xml:space="preserve">The valve will open when the temperature measured (B0LBG20CT001) in the drain pot is below the saturation temperature plus </w:t>
      </w:r>
      <w:r w:rsidRPr="00442AB4">
        <w:rPr>
          <w:color w:val="FF0000"/>
        </w:rPr>
        <w:t>A VALUE</w:t>
      </w:r>
      <w:r>
        <w:t>, and will close 15 seconds after an adequate steam superheating value (H) is achieved</w:t>
      </w:r>
    </w:p>
    <w:p w14:paraId="7C3C4071" w14:textId="77777777" w:rsidR="00814B8C" w:rsidRDefault="00814B8C" w:rsidP="00814B8C">
      <w:pPr>
        <w:pStyle w:val="L-bala"/>
      </w:pPr>
      <w:r>
        <w:t>Forced open</w:t>
      </w:r>
    </w:p>
    <w:p w14:paraId="2E8117F4" w14:textId="77777777" w:rsidR="00814B8C" w:rsidRDefault="00814B8C" w:rsidP="00814B8C">
      <w:pPr>
        <w:pStyle w:val="L-bala"/>
        <w:numPr>
          <w:ilvl w:val="0"/>
          <w:numId w:val="0"/>
        </w:numPr>
        <w:ind w:left="567"/>
      </w:pPr>
      <w:r>
        <w:t>The valve is not forced to open.</w:t>
      </w:r>
    </w:p>
    <w:p w14:paraId="2980AA82" w14:textId="77777777" w:rsidR="00814B8C" w:rsidRPr="00D238D3" w:rsidRDefault="00814B8C" w:rsidP="00814B8C">
      <w:pPr>
        <w:pStyle w:val="L-bala"/>
      </w:pPr>
      <w:r>
        <w:t>Forced close</w:t>
      </w:r>
    </w:p>
    <w:p w14:paraId="4819FFEA" w14:textId="77777777" w:rsidR="00814B8C" w:rsidRPr="00990FB1" w:rsidRDefault="00814B8C" w:rsidP="00814B8C">
      <w:pPr>
        <w:pStyle w:val="Prrafo"/>
        <w:rPr>
          <w:lang w:val="en-GB"/>
        </w:rPr>
      </w:pPr>
      <w:r w:rsidRPr="00990FB1">
        <w:rPr>
          <w:lang w:val="en-GB"/>
        </w:rPr>
        <w:t>The valve is not forced to close</w:t>
      </w:r>
    </w:p>
    <w:p w14:paraId="287B80D0" w14:textId="265C26E4" w:rsidR="00814B8C" w:rsidRPr="00990FB1" w:rsidRDefault="00442AB4" w:rsidP="00814B8C">
      <w:pPr>
        <w:pStyle w:val="Ttulo5"/>
        <w:keepNext/>
        <w:keepLines/>
        <w:spacing w:before="480" w:after="360"/>
        <w:rPr>
          <w:lang w:val="en-GB"/>
        </w:rPr>
      </w:pPr>
      <w:r>
        <w:rPr>
          <w:lang w:val="en-GB"/>
        </w:rPr>
        <w:t>B0LBG30</w:t>
      </w:r>
      <w:r w:rsidR="00814B8C" w:rsidRPr="00990FB1">
        <w:rPr>
          <w:lang w:val="en-GB"/>
        </w:rPr>
        <w:t xml:space="preserve"> Pot Drain valve B0LBG30AA301</w:t>
      </w:r>
    </w:p>
    <w:p w14:paraId="25096602"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49B2846"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0EBE8FE"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55564B36" w14:textId="39EF0ED1" w:rsidR="00814B8C" w:rsidRPr="00913843" w:rsidRDefault="00442AB4" w:rsidP="00814B8C">
      <w:pPr>
        <w:pStyle w:val="L-guin"/>
        <w:numPr>
          <w:ilvl w:val="1"/>
          <w:numId w:val="12"/>
        </w:numPr>
      </w:pPr>
      <w:r>
        <w:lastRenderedPageBreak/>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00814B8C" w:rsidRPr="00913843">
        <w:t>.</w:t>
      </w:r>
    </w:p>
    <w:p w14:paraId="6A9048E1"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3C48E004" w14:textId="3D60478B" w:rsidR="00814B8C" w:rsidRPr="00E93720" w:rsidRDefault="00442AB4" w:rsidP="00814B8C">
      <w:pPr>
        <w:pStyle w:val="L-guin"/>
        <w:numPr>
          <w:ilvl w:val="1"/>
          <w:numId w:val="12"/>
        </w:numPr>
      </w:pPr>
      <w:r>
        <w:t>The valve will open when the temperature measured (B0LBG</w:t>
      </w:r>
      <w:r w:rsidR="00A9161C">
        <w:t>30</w:t>
      </w:r>
      <w:r>
        <w:t xml:space="preserve">CT001) in the drain pot is below the saturation temperature plus </w:t>
      </w:r>
      <w:r w:rsidRPr="00442AB4">
        <w:rPr>
          <w:color w:val="FF0000"/>
        </w:rPr>
        <w:t>A VALUE</w:t>
      </w:r>
      <w:r>
        <w:t>, and will close 15 seconds after an adequate steam superheating value (H) is achieved.</w:t>
      </w:r>
    </w:p>
    <w:p w14:paraId="52C6D218" w14:textId="77777777" w:rsidR="00814B8C" w:rsidRDefault="00814B8C" w:rsidP="00814B8C">
      <w:pPr>
        <w:pStyle w:val="L-bala"/>
      </w:pPr>
      <w:r>
        <w:t>Forced open</w:t>
      </w:r>
    </w:p>
    <w:p w14:paraId="3076B7FD" w14:textId="77777777" w:rsidR="00814B8C" w:rsidRDefault="00814B8C" w:rsidP="00814B8C">
      <w:pPr>
        <w:pStyle w:val="L-bala"/>
        <w:numPr>
          <w:ilvl w:val="0"/>
          <w:numId w:val="0"/>
        </w:numPr>
        <w:ind w:left="567"/>
      </w:pPr>
      <w:r>
        <w:t>The valve is not forced to open.</w:t>
      </w:r>
    </w:p>
    <w:p w14:paraId="557D3382" w14:textId="77777777" w:rsidR="00814B8C" w:rsidRPr="00D238D3" w:rsidRDefault="00814B8C" w:rsidP="00814B8C">
      <w:pPr>
        <w:pStyle w:val="L-bala"/>
      </w:pPr>
      <w:r>
        <w:t>Forced close</w:t>
      </w:r>
    </w:p>
    <w:p w14:paraId="3F2DF0D2" w14:textId="77777777" w:rsidR="00814B8C" w:rsidRPr="00990FB1" w:rsidRDefault="00814B8C" w:rsidP="00814B8C">
      <w:pPr>
        <w:pStyle w:val="Prrafo"/>
        <w:rPr>
          <w:lang w:val="en-GB"/>
        </w:rPr>
      </w:pPr>
      <w:r w:rsidRPr="00990FB1">
        <w:rPr>
          <w:lang w:val="en-GB"/>
        </w:rPr>
        <w:t>The valve is not forced to close</w:t>
      </w:r>
    </w:p>
    <w:p w14:paraId="607C8606" w14:textId="627D373A" w:rsidR="00814B8C" w:rsidRPr="00990FB1" w:rsidRDefault="00A9161C" w:rsidP="00814B8C">
      <w:pPr>
        <w:pStyle w:val="Ttulo5"/>
        <w:keepNext/>
        <w:keepLines/>
        <w:spacing w:before="480" w:after="360"/>
        <w:rPr>
          <w:lang w:val="en-GB"/>
        </w:rPr>
      </w:pPr>
      <w:r>
        <w:rPr>
          <w:lang w:val="en-GB"/>
        </w:rPr>
        <w:t>B1LBG30</w:t>
      </w:r>
      <w:r w:rsidR="00814B8C" w:rsidRPr="00990FB1">
        <w:rPr>
          <w:lang w:val="en-GB"/>
        </w:rPr>
        <w:t xml:space="preserve"> Pot</w:t>
      </w:r>
      <w:r>
        <w:rPr>
          <w:lang w:val="en-GB"/>
        </w:rPr>
        <w:t xml:space="preserve"> #1</w:t>
      </w:r>
      <w:r w:rsidR="00814B8C" w:rsidRPr="00990FB1">
        <w:rPr>
          <w:lang w:val="en-GB"/>
        </w:rPr>
        <w:t xml:space="preserve"> Drain valve B1LBG30AA302</w:t>
      </w:r>
    </w:p>
    <w:p w14:paraId="242E76F0"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2595981A"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C280719" w14:textId="77777777" w:rsidR="00A9161C" w:rsidRPr="00E93720" w:rsidRDefault="00A9161C" w:rsidP="00A9161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6A527E4" w14:textId="77777777" w:rsidR="00A9161C" w:rsidRPr="00913843" w:rsidRDefault="00A9161C" w:rsidP="00A9161C">
      <w:pPr>
        <w:pStyle w:val="L-guin"/>
        <w:numPr>
          <w:ilvl w:val="1"/>
          <w:numId w:val="12"/>
        </w:numPr>
      </w:pPr>
      <w:r>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Pr="00913843">
        <w:t>.</w:t>
      </w:r>
    </w:p>
    <w:p w14:paraId="68F83F8D" w14:textId="77777777" w:rsidR="00A9161C" w:rsidRPr="00E93720" w:rsidRDefault="00A9161C" w:rsidP="00A9161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16AAE961" w14:textId="1EEE58EE" w:rsidR="00A9161C" w:rsidRPr="00E93720" w:rsidRDefault="00A9161C" w:rsidP="00A9161C">
      <w:pPr>
        <w:pStyle w:val="L-guin"/>
        <w:numPr>
          <w:ilvl w:val="1"/>
          <w:numId w:val="12"/>
        </w:numPr>
      </w:pPr>
      <w:r>
        <w:t xml:space="preserve">The valve will open when the temperature measured (B1LBG30CT003) in the drain pot is below the saturation temperature plus </w:t>
      </w:r>
      <w:r w:rsidRPr="00442AB4">
        <w:rPr>
          <w:color w:val="FF0000"/>
        </w:rPr>
        <w:t>A VALUE</w:t>
      </w:r>
      <w:r>
        <w:t>, and will close 15 seconds after an adequate steam superheating value (H) is achieved.</w:t>
      </w:r>
    </w:p>
    <w:p w14:paraId="35C7E9F5" w14:textId="77777777" w:rsidR="00A9161C" w:rsidRDefault="00A9161C" w:rsidP="00A9161C">
      <w:pPr>
        <w:pStyle w:val="L-bala"/>
      </w:pPr>
      <w:r>
        <w:lastRenderedPageBreak/>
        <w:t>Forced open</w:t>
      </w:r>
    </w:p>
    <w:p w14:paraId="51672CED" w14:textId="77777777" w:rsidR="00A9161C" w:rsidRDefault="00A9161C" w:rsidP="00A9161C">
      <w:pPr>
        <w:pStyle w:val="L-bala"/>
        <w:numPr>
          <w:ilvl w:val="0"/>
          <w:numId w:val="0"/>
        </w:numPr>
        <w:ind w:left="567"/>
      </w:pPr>
      <w:r>
        <w:t>The valve is not forced to open.</w:t>
      </w:r>
    </w:p>
    <w:p w14:paraId="7E336087" w14:textId="77777777" w:rsidR="00A9161C" w:rsidRPr="00D238D3" w:rsidRDefault="00A9161C" w:rsidP="00A9161C">
      <w:pPr>
        <w:pStyle w:val="L-bala"/>
      </w:pPr>
      <w:r>
        <w:t>Forced close</w:t>
      </w:r>
    </w:p>
    <w:p w14:paraId="1DE02AFF" w14:textId="280484C9" w:rsidR="00A9161C" w:rsidRPr="00990FB1" w:rsidRDefault="00A9161C" w:rsidP="00A9161C">
      <w:pPr>
        <w:pStyle w:val="Prrafo"/>
        <w:rPr>
          <w:lang w:val="en-GB"/>
        </w:rPr>
      </w:pPr>
      <w:r w:rsidRPr="00990FB1">
        <w:rPr>
          <w:lang w:val="en-GB"/>
        </w:rPr>
        <w:t>The valve is not forced to close</w:t>
      </w:r>
    </w:p>
    <w:p w14:paraId="3BDE2BF7" w14:textId="34874E9E" w:rsidR="00A9161C" w:rsidRPr="00990FB1" w:rsidRDefault="00A9161C" w:rsidP="00A9161C">
      <w:pPr>
        <w:pStyle w:val="Ttulo5"/>
        <w:keepNext/>
        <w:keepLines/>
        <w:spacing w:before="480" w:after="360"/>
        <w:rPr>
          <w:lang w:val="en-GB"/>
        </w:rPr>
      </w:pPr>
      <w:r>
        <w:rPr>
          <w:lang w:val="en-GB"/>
        </w:rPr>
        <w:t>B1LBG30</w:t>
      </w:r>
      <w:r w:rsidRPr="00990FB1">
        <w:rPr>
          <w:lang w:val="en-GB"/>
        </w:rPr>
        <w:t xml:space="preserve"> Pot</w:t>
      </w:r>
      <w:r>
        <w:rPr>
          <w:lang w:val="en-GB"/>
        </w:rPr>
        <w:t xml:space="preserve"> #2</w:t>
      </w:r>
      <w:r w:rsidRPr="00990FB1">
        <w:rPr>
          <w:lang w:val="en-GB"/>
        </w:rPr>
        <w:t xml:space="preserve"> Drain valve B1LBG30AA30</w:t>
      </w:r>
      <w:r>
        <w:rPr>
          <w:lang w:val="en-GB"/>
        </w:rPr>
        <w:t>3</w:t>
      </w:r>
    </w:p>
    <w:p w14:paraId="55496677" w14:textId="77777777" w:rsidR="00A9161C" w:rsidRPr="00E93720" w:rsidRDefault="00A9161C" w:rsidP="00A9161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BECC4DC" w14:textId="77777777" w:rsidR="00A9161C" w:rsidRPr="00E93720" w:rsidRDefault="00A9161C" w:rsidP="00A9161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1544ECA" w14:textId="77777777" w:rsidR="00A9161C" w:rsidRPr="00E93720" w:rsidRDefault="00A9161C" w:rsidP="00A9161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A5F51C8" w14:textId="77777777" w:rsidR="00A9161C" w:rsidRPr="00913843" w:rsidRDefault="00A9161C" w:rsidP="00A9161C">
      <w:pPr>
        <w:pStyle w:val="L-guin"/>
        <w:numPr>
          <w:ilvl w:val="1"/>
          <w:numId w:val="12"/>
        </w:numPr>
      </w:pPr>
      <w:r>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Pr="00913843">
        <w:t>.</w:t>
      </w:r>
    </w:p>
    <w:p w14:paraId="75D13A8C" w14:textId="77777777" w:rsidR="00A9161C" w:rsidRPr="00E93720" w:rsidRDefault="00A9161C" w:rsidP="00A9161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76C00557" w14:textId="2D45BD38" w:rsidR="00A9161C" w:rsidRPr="00E93720" w:rsidRDefault="00A9161C" w:rsidP="00A9161C">
      <w:pPr>
        <w:pStyle w:val="L-guin"/>
        <w:numPr>
          <w:ilvl w:val="1"/>
          <w:numId w:val="12"/>
        </w:numPr>
      </w:pPr>
      <w:r>
        <w:t xml:space="preserve">The valve will open when the temperature measured (B1LBG30CT004) in the drain pot is below the saturation temperature plus </w:t>
      </w:r>
      <w:r w:rsidRPr="00442AB4">
        <w:rPr>
          <w:color w:val="FF0000"/>
        </w:rPr>
        <w:t>A VALUE</w:t>
      </w:r>
      <w:r>
        <w:t>, and will close 15 seconds after an adequate steam superheating value (H) is achieved.</w:t>
      </w:r>
    </w:p>
    <w:p w14:paraId="3F99DDCE" w14:textId="77777777" w:rsidR="00A9161C" w:rsidRDefault="00A9161C" w:rsidP="00A9161C">
      <w:pPr>
        <w:pStyle w:val="L-bala"/>
      </w:pPr>
      <w:r>
        <w:t>Forced open</w:t>
      </w:r>
    </w:p>
    <w:p w14:paraId="0CDF03C7" w14:textId="77777777" w:rsidR="00A9161C" w:rsidRDefault="00A9161C" w:rsidP="00A9161C">
      <w:pPr>
        <w:pStyle w:val="L-bala"/>
        <w:numPr>
          <w:ilvl w:val="0"/>
          <w:numId w:val="0"/>
        </w:numPr>
        <w:ind w:left="567"/>
      </w:pPr>
      <w:r>
        <w:t>The valve is not forced to open.</w:t>
      </w:r>
    </w:p>
    <w:p w14:paraId="62A097E6" w14:textId="77777777" w:rsidR="00A9161C" w:rsidRPr="00D238D3" w:rsidRDefault="00A9161C" w:rsidP="00A9161C">
      <w:pPr>
        <w:pStyle w:val="L-bala"/>
      </w:pPr>
      <w:r>
        <w:t>Forced close</w:t>
      </w:r>
    </w:p>
    <w:p w14:paraId="390302C1" w14:textId="24828901" w:rsidR="00814B8C" w:rsidRPr="00990FB1" w:rsidRDefault="00A9161C" w:rsidP="00814B8C">
      <w:pPr>
        <w:pStyle w:val="Prrafo"/>
        <w:rPr>
          <w:lang w:val="en-GB"/>
        </w:rPr>
      </w:pPr>
      <w:r w:rsidRPr="00990FB1">
        <w:rPr>
          <w:lang w:val="en-GB"/>
        </w:rPr>
        <w:t>T</w:t>
      </w:r>
      <w:r>
        <w:rPr>
          <w:lang w:val="en-GB"/>
        </w:rPr>
        <w:t>he valve is not forced to close</w:t>
      </w:r>
    </w:p>
    <w:p w14:paraId="438D6714" w14:textId="05CB3294" w:rsidR="00814B8C" w:rsidRPr="00990FB1" w:rsidRDefault="00A9161C" w:rsidP="00814B8C">
      <w:pPr>
        <w:pStyle w:val="Ttulo5"/>
        <w:keepNext/>
        <w:keepLines/>
        <w:spacing w:before="480" w:after="360"/>
        <w:rPr>
          <w:lang w:val="en-GB"/>
        </w:rPr>
      </w:pPr>
      <w:r w:rsidRPr="00990FB1">
        <w:rPr>
          <w:lang w:val="en-GB"/>
        </w:rPr>
        <w:t>B2LBG30</w:t>
      </w:r>
      <w:r>
        <w:rPr>
          <w:lang w:val="en-GB"/>
        </w:rPr>
        <w:t xml:space="preserve"> </w:t>
      </w:r>
      <w:r w:rsidR="00814B8C" w:rsidRPr="00990FB1">
        <w:rPr>
          <w:lang w:val="en-GB"/>
        </w:rPr>
        <w:t>Pot</w:t>
      </w:r>
      <w:r>
        <w:rPr>
          <w:lang w:val="en-GB"/>
        </w:rPr>
        <w:t xml:space="preserve"> #1</w:t>
      </w:r>
      <w:r w:rsidR="00814B8C" w:rsidRPr="00990FB1">
        <w:rPr>
          <w:lang w:val="en-GB"/>
        </w:rPr>
        <w:t xml:space="preserve"> Drain valve B2LBG30AA302</w:t>
      </w:r>
    </w:p>
    <w:p w14:paraId="22B83040"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F1FD3C1" w14:textId="77777777" w:rsidR="00814B8C" w:rsidRPr="00E93720" w:rsidRDefault="00814B8C" w:rsidP="00814B8C">
      <w:pPr>
        <w:pStyle w:val="L-bala"/>
        <w:rPr>
          <w:lang w:val="en-US"/>
        </w:rPr>
      </w:pPr>
      <w:r w:rsidRPr="00E93720">
        <w:lastRenderedPageBreak/>
        <w:t>Opening</w:t>
      </w:r>
      <w:r w:rsidRPr="00E93720">
        <w:rPr>
          <w:lang w:val="en-US"/>
        </w:rPr>
        <w:t xml:space="preserve"> </w:t>
      </w:r>
      <w:r w:rsidRPr="00E93720">
        <w:t xml:space="preserve">and closing </w:t>
      </w:r>
      <w:r w:rsidRPr="00E93720">
        <w:rPr>
          <w:lang w:val="en-US"/>
        </w:rPr>
        <w:t>conditions</w:t>
      </w:r>
    </w:p>
    <w:p w14:paraId="588BD4F5"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077593F3" w14:textId="29212F54" w:rsidR="00814B8C" w:rsidRPr="00913843" w:rsidRDefault="00A9161C" w:rsidP="00814B8C">
      <w:pPr>
        <w:pStyle w:val="L-guin"/>
        <w:numPr>
          <w:ilvl w:val="1"/>
          <w:numId w:val="12"/>
        </w:numPr>
      </w:pPr>
      <w:r>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00814B8C" w:rsidRPr="00913843">
        <w:t>.</w:t>
      </w:r>
    </w:p>
    <w:p w14:paraId="44B975B1"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19E4EBC8" w14:textId="422EAF60" w:rsidR="00814B8C" w:rsidRPr="00E93720" w:rsidRDefault="006959AC" w:rsidP="00814B8C">
      <w:pPr>
        <w:pStyle w:val="L-guin"/>
        <w:numPr>
          <w:ilvl w:val="1"/>
          <w:numId w:val="12"/>
        </w:numPr>
      </w:pPr>
      <w:r>
        <w:t xml:space="preserve">The valve will open when the temperature measured (B2LBG30CT003) in the drain pot is below the saturation temperature plus </w:t>
      </w:r>
      <w:r w:rsidRPr="00442AB4">
        <w:rPr>
          <w:color w:val="FF0000"/>
        </w:rPr>
        <w:t>A VALUE</w:t>
      </w:r>
      <w:r>
        <w:t>, and will close 15 seconds after an adequate steam superheating value (H) is achieved.</w:t>
      </w:r>
    </w:p>
    <w:p w14:paraId="7E362162" w14:textId="77777777" w:rsidR="00814B8C" w:rsidRDefault="00814B8C" w:rsidP="00814B8C">
      <w:pPr>
        <w:pStyle w:val="L-bala"/>
      </w:pPr>
      <w:r>
        <w:t>Forced open</w:t>
      </w:r>
    </w:p>
    <w:p w14:paraId="7DABA29C" w14:textId="77777777" w:rsidR="00814B8C" w:rsidRDefault="00814B8C" w:rsidP="00814B8C">
      <w:pPr>
        <w:pStyle w:val="L-bala"/>
        <w:numPr>
          <w:ilvl w:val="0"/>
          <w:numId w:val="0"/>
        </w:numPr>
        <w:ind w:left="567"/>
      </w:pPr>
      <w:r>
        <w:t>The valve is not forced to open.</w:t>
      </w:r>
    </w:p>
    <w:p w14:paraId="3C8A3E2C" w14:textId="77777777" w:rsidR="00814B8C" w:rsidRPr="00D238D3" w:rsidRDefault="00814B8C" w:rsidP="00814B8C">
      <w:pPr>
        <w:pStyle w:val="L-bala"/>
      </w:pPr>
      <w:r>
        <w:t>Forced close</w:t>
      </w:r>
    </w:p>
    <w:p w14:paraId="3AA6B839" w14:textId="197FBA43" w:rsidR="006959AC" w:rsidRPr="00990FB1" w:rsidRDefault="00814B8C" w:rsidP="006959AC">
      <w:pPr>
        <w:pStyle w:val="Prrafo"/>
        <w:rPr>
          <w:lang w:val="en-GB"/>
        </w:rPr>
      </w:pPr>
      <w:r w:rsidRPr="00990FB1">
        <w:rPr>
          <w:lang w:val="en-GB"/>
        </w:rPr>
        <w:t>The valve is not forced to close.</w:t>
      </w:r>
    </w:p>
    <w:p w14:paraId="28F6470A" w14:textId="15B28D21" w:rsidR="006959AC" w:rsidRPr="00990FB1" w:rsidRDefault="006959AC" w:rsidP="006959AC">
      <w:pPr>
        <w:pStyle w:val="Ttulo5"/>
        <w:keepNext/>
        <w:keepLines/>
        <w:spacing w:before="480" w:after="360"/>
        <w:rPr>
          <w:lang w:val="en-GB"/>
        </w:rPr>
      </w:pPr>
      <w:r w:rsidRPr="00990FB1">
        <w:rPr>
          <w:lang w:val="en-GB"/>
        </w:rPr>
        <w:t>B2LBG30</w:t>
      </w:r>
      <w:r>
        <w:rPr>
          <w:lang w:val="en-GB"/>
        </w:rPr>
        <w:t xml:space="preserve"> </w:t>
      </w:r>
      <w:r w:rsidRPr="00990FB1">
        <w:rPr>
          <w:lang w:val="en-GB"/>
        </w:rPr>
        <w:t>Pot</w:t>
      </w:r>
      <w:r>
        <w:rPr>
          <w:lang w:val="en-GB"/>
        </w:rPr>
        <w:t xml:space="preserve"> #2</w:t>
      </w:r>
      <w:r w:rsidRPr="00990FB1">
        <w:rPr>
          <w:lang w:val="en-GB"/>
        </w:rPr>
        <w:t xml:space="preserve"> Drain valve B2LBG30AA30</w:t>
      </w:r>
      <w:r>
        <w:rPr>
          <w:lang w:val="en-GB"/>
        </w:rPr>
        <w:t>3</w:t>
      </w:r>
    </w:p>
    <w:p w14:paraId="0B1011E5" w14:textId="77777777" w:rsidR="006959AC" w:rsidRPr="00E93720" w:rsidRDefault="006959AC" w:rsidP="006959A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28B27B5" w14:textId="77777777" w:rsidR="006959AC" w:rsidRPr="00E93720" w:rsidRDefault="006959AC" w:rsidP="006959A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F7EEFFF" w14:textId="77777777" w:rsidR="006959AC" w:rsidRPr="00E93720" w:rsidRDefault="006959AC" w:rsidP="006959A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3C9C7AE" w14:textId="77777777" w:rsidR="006959AC" w:rsidRPr="00913843" w:rsidRDefault="006959AC" w:rsidP="006959AC">
      <w:pPr>
        <w:pStyle w:val="L-guin"/>
        <w:numPr>
          <w:ilvl w:val="1"/>
          <w:numId w:val="12"/>
        </w:numPr>
      </w:pPr>
      <w:r>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Pr="00913843">
        <w:t>.</w:t>
      </w:r>
    </w:p>
    <w:p w14:paraId="5EFE37F9" w14:textId="77777777" w:rsidR="006959AC" w:rsidRPr="00E93720" w:rsidRDefault="006959AC" w:rsidP="006959A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59B63C86" w14:textId="66DA7446" w:rsidR="006959AC" w:rsidRPr="00E93720" w:rsidRDefault="006959AC" w:rsidP="006959AC">
      <w:pPr>
        <w:pStyle w:val="L-guin"/>
        <w:numPr>
          <w:ilvl w:val="1"/>
          <w:numId w:val="12"/>
        </w:numPr>
      </w:pPr>
      <w:r>
        <w:lastRenderedPageBreak/>
        <w:t xml:space="preserve">The valve will open when the temperature measured (B2LBG30CT004) in the drain pot is below the saturation temperature plus </w:t>
      </w:r>
      <w:r w:rsidRPr="00442AB4">
        <w:rPr>
          <w:color w:val="FF0000"/>
        </w:rPr>
        <w:t>A VALUE</w:t>
      </w:r>
      <w:r>
        <w:t>, and will close 15 seconds after an adequate steam superheating value (H) is achieved.</w:t>
      </w:r>
    </w:p>
    <w:p w14:paraId="3F3CBE31" w14:textId="77777777" w:rsidR="006959AC" w:rsidRDefault="006959AC" w:rsidP="006959AC">
      <w:pPr>
        <w:pStyle w:val="L-bala"/>
      </w:pPr>
      <w:r>
        <w:t>Forced open</w:t>
      </w:r>
    </w:p>
    <w:p w14:paraId="18592BA7" w14:textId="77777777" w:rsidR="006959AC" w:rsidRDefault="006959AC" w:rsidP="006959AC">
      <w:pPr>
        <w:pStyle w:val="L-bala"/>
        <w:numPr>
          <w:ilvl w:val="0"/>
          <w:numId w:val="0"/>
        </w:numPr>
        <w:ind w:left="567"/>
      </w:pPr>
      <w:r>
        <w:t>The valve is not forced to open.</w:t>
      </w:r>
    </w:p>
    <w:p w14:paraId="2FEC74F2" w14:textId="77777777" w:rsidR="006959AC" w:rsidRPr="00D238D3" w:rsidRDefault="006959AC" w:rsidP="006959AC">
      <w:pPr>
        <w:pStyle w:val="L-bala"/>
      </w:pPr>
      <w:r>
        <w:t>Forced close</w:t>
      </w:r>
    </w:p>
    <w:p w14:paraId="657A56F6" w14:textId="129DEB92" w:rsidR="006959AC" w:rsidRPr="00990FB1" w:rsidRDefault="006959AC" w:rsidP="006959AC">
      <w:pPr>
        <w:pStyle w:val="Prrafo"/>
        <w:rPr>
          <w:lang w:val="en-GB"/>
        </w:rPr>
      </w:pPr>
      <w:r w:rsidRPr="00990FB1">
        <w:rPr>
          <w:lang w:val="en-GB"/>
        </w:rPr>
        <w:t>The valve is not forced to close.</w:t>
      </w:r>
    </w:p>
    <w:p w14:paraId="2166F8A8" w14:textId="21E6A637" w:rsidR="006959AC" w:rsidRPr="00990FB1" w:rsidRDefault="006959AC" w:rsidP="006959AC">
      <w:pPr>
        <w:pStyle w:val="Ttulo5"/>
        <w:keepNext/>
        <w:keepLines/>
        <w:spacing w:before="480" w:after="360"/>
        <w:rPr>
          <w:lang w:val="en-GB"/>
        </w:rPr>
      </w:pPr>
      <w:r w:rsidRPr="00990FB1">
        <w:rPr>
          <w:lang w:val="en-GB"/>
        </w:rPr>
        <w:t>B2LBG30</w:t>
      </w:r>
      <w:r>
        <w:rPr>
          <w:lang w:val="en-GB"/>
        </w:rPr>
        <w:t xml:space="preserve"> </w:t>
      </w:r>
      <w:r w:rsidRPr="00990FB1">
        <w:rPr>
          <w:lang w:val="en-GB"/>
        </w:rPr>
        <w:t>Pot</w:t>
      </w:r>
      <w:r>
        <w:rPr>
          <w:lang w:val="en-GB"/>
        </w:rPr>
        <w:t xml:space="preserve"> #3</w:t>
      </w:r>
      <w:r w:rsidRPr="00990FB1">
        <w:rPr>
          <w:lang w:val="en-GB"/>
        </w:rPr>
        <w:t xml:space="preserve"> Drain valve B2LBG30AA30</w:t>
      </w:r>
      <w:r>
        <w:rPr>
          <w:lang w:val="en-GB"/>
        </w:rPr>
        <w:t>4</w:t>
      </w:r>
    </w:p>
    <w:p w14:paraId="065DFDFB" w14:textId="77777777" w:rsidR="006959AC" w:rsidRPr="00E93720" w:rsidRDefault="006959AC" w:rsidP="006959A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5EE53B75" w14:textId="77777777" w:rsidR="006959AC" w:rsidRPr="00E93720" w:rsidRDefault="006959AC" w:rsidP="006959A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1B26D6F7" w14:textId="77777777" w:rsidR="006959AC" w:rsidRPr="00E93720" w:rsidRDefault="006959AC" w:rsidP="006959A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C1184F1" w14:textId="77777777" w:rsidR="006959AC" w:rsidRPr="00913843" w:rsidRDefault="006959AC" w:rsidP="006959AC">
      <w:pPr>
        <w:pStyle w:val="L-guin"/>
        <w:numPr>
          <w:ilvl w:val="1"/>
          <w:numId w:val="12"/>
        </w:numPr>
      </w:pPr>
      <w:r>
        <w:t>The Drain Pot Valve fully opens when Steam Pressure, measured by the average between the pressure transmitter B0LBG30CP001 and B0LBG30CP002 exceeds a minimum pressure (L). After the drain valve has been open a minimum defined time (3 minutes), and once Steam pressure is greater than a defined pressure (H), the valve closes to an intermediate position</w:t>
      </w:r>
      <w:r w:rsidRPr="00913843">
        <w:t>.</w:t>
      </w:r>
    </w:p>
    <w:p w14:paraId="0725E8C5" w14:textId="77777777" w:rsidR="006959AC" w:rsidRPr="00E93720" w:rsidRDefault="006959AC" w:rsidP="006959A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545F9187" w14:textId="05F8C8B4" w:rsidR="006959AC" w:rsidRPr="00E93720" w:rsidRDefault="006959AC" w:rsidP="006959AC">
      <w:pPr>
        <w:pStyle w:val="L-guin"/>
        <w:numPr>
          <w:ilvl w:val="1"/>
          <w:numId w:val="12"/>
        </w:numPr>
      </w:pPr>
      <w:r>
        <w:t xml:space="preserve">The valve will open when the temperature measured (B2LBG30CT005) in the drain pot is below the saturation temperature plus </w:t>
      </w:r>
      <w:r w:rsidRPr="00442AB4">
        <w:rPr>
          <w:color w:val="FF0000"/>
        </w:rPr>
        <w:t>A VALUE</w:t>
      </w:r>
      <w:r>
        <w:t>, and will close 15 seconds after an adequate steam superheating value (H) is achieved.</w:t>
      </w:r>
    </w:p>
    <w:p w14:paraId="715EB837" w14:textId="77777777" w:rsidR="006959AC" w:rsidRDefault="006959AC" w:rsidP="006959AC">
      <w:pPr>
        <w:pStyle w:val="L-bala"/>
      </w:pPr>
      <w:r>
        <w:t>Forced open</w:t>
      </w:r>
    </w:p>
    <w:p w14:paraId="59CDFD75" w14:textId="77777777" w:rsidR="006959AC" w:rsidRDefault="006959AC" w:rsidP="006959AC">
      <w:pPr>
        <w:pStyle w:val="L-bala"/>
        <w:numPr>
          <w:ilvl w:val="0"/>
          <w:numId w:val="0"/>
        </w:numPr>
        <w:ind w:left="567"/>
      </w:pPr>
      <w:r>
        <w:t>The valve is not forced to open.</w:t>
      </w:r>
    </w:p>
    <w:p w14:paraId="4E81457F" w14:textId="77777777" w:rsidR="006959AC" w:rsidRPr="00D238D3" w:rsidRDefault="006959AC" w:rsidP="006959AC">
      <w:pPr>
        <w:pStyle w:val="L-bala"/>
      </w:pPr>
      <w:r>
        <w:t>Forced close</w:t>
      </w:r>
    </w:p>
    <w:p w14:paraId="0C944492" w14:textId="77D1CA7D" w:rsidR="006959AC" w:rsidRDefault="006959AC" w:rsidP="006959AC">
      <w:pPr>
        <w:pStyle w:val="Prrafo"/>
        <w:rPr>
          <w:lang w:val="en-GB"/>
        </w:rPr>
      </w:pPr>
      <w:r w:rsidRPr="00990FB1">
        <w:rPr>
          <w:lang w:val="en-GB"/>
        </w:rPr>
        <w:t>The valve is not forced to close.</w:t>
      </w:r>
    </w:p>
    <w:p w14:paraId="46520D21" w14:textId="77777777" w:rsidR="006959AC" w:rsidRPr="00990FB1" w:rsidRDefault="006959AC" w:rsidP="006959AC">
      <w:pPr>
        <w:pStyle w:val="Prrafo"/>
        <w:rPr>
          <w:lang w:val="en-GB"/>
        </w:rPr>
      </w:pPr>
    </w:p>
    <w:p w14:paraId="2D1139CF" w14:textId="77777777" w:rsidR="00814B8C" w:rsidRPr="00990FB1" w:rsidRDefault="00814B8C" w:rsidP="00814B8C">
      <w:pPr>
        <w:pStyle w:val="Ttulo5"/>
        <w:keepNext/>
        <w:keepLines/>
        <w:spacing w:before="480" w:after="360"/>
        <w:rPr>
          <w:lang w:val="en-GB"/>
        </w:rPr>
      </w:pPr>
      <w:r w:rsidRPr="00990FB1">
        <w:rPr>
          <w:lang w:val="en-GB"/>
        </w:rPr>
        <w:lastRenderedPageBreak/>
        <w:t>Auxiliary Steam to Deaerator CV bypass MOV B0LBG20AA301</w:t>
      </w:r>
    </w:p>
    <w:p w14:paraId="08E394CB"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ensure auxiliary steam flow to deaerator in case of </w:t>
      </w:r>
      <w:r w:rsidRPr="00990FB1">
        <w:rPr>
          <w:lang w:val="en-GB"/>
        </w:rPr>
        <w:t>Auxiliary Steam to Deaerator CV is out of service</w:t>
      </w:r>
      <w:r w:rsidRPr="00E93720">
        <w:rPr>
          <w:lang w:val="en-US"/>
        </w:rPr>
        <w:t>.</w:t>
      </w:r>
    </w:p>
    <w:p w14:paraId="1DCFD404"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9054DA2" w14:textId="77777777" w:rsidR="00814B8C" w:rsidRPr="00E93720" w:rsidRDefault="00814B8C" w:rsidP="00814B8C">
      <w:pPr>
        <w:pStyle w:val="L-guin"/>
        <w:numPr>
          <w:ilvl w:val="0"/>
          <w:numId w:val="0"/>
        </w:numPr>
        <w:ind w:left="708"/>
      </w:pPr>
      <w:r>
        <w:t xml:space="preserve">The valve is operated manually. </w:t>
      </w:r>
    </w:p>
    <w:p w14:paraId="6B8011D2" w14:textId="77777777" w:rsidR="00814B8C" w:rsidRDefault="00814B8C" w:rsidP="00814B8C">
      <w:pPr>
        <w:pStyle w:val="L-bala"/>
      </w:pPr>
      <w:r>
        <w:t>Forced open</w:t>
      </w:r>
    </w:p>
    <w:p w14:paraId="2B389A8E" w14:textId="77777777" w:rsidR="00814B8C" w:rsidRDefault="00814B8C" w:rsidP="00814B8C">
      <w:pPr>
        <w:pStyle w:val="L-bala"/>
        <w:numPr>
          <w:ilvl w:val="0"/>
          <w:numId w:val="0"/>
        </w:numPr>
        <w:ind w:left="567"/>
      </w:pPr>
      <w:r>
        <w:t>The valve is not forced to open.</w:t>
      </w:r>
    </w:p>
    <w:p w14:paraId="358DF767" w14:textId="77777777" w:rsidR="00814B8C" w:rsidRPr="00D238D3" w:rsidRDefault="00814B8C" w:rsidP="00814B8C">
      <w:pPr>
        <w:pStyle w:val="L-bala"/>
      </w:pPr>
      <w:r>
        <w:t>Forced close</w:t>
      </w:r>
    </w:p>
    <w:p w14:paraId="2258FEA4" w14:textId="77777777" w:rsidR="00814B8C" w:rsidRPr="00990FB1" w:rsidRDefault="00814B8C" w:rsidP="00814B8C">
      <w:pPr>
        <w:pStyle w:val="Prrafo"/>
        <w:rPr>
          <w:lang w:val="en-GB"/>
        </w:rPr>
      </w:pPr>
      <w:r w:rsidRPr="00990FB1">
        <w:rPr>
          <w:lang w:val="en-GB"/>
        </w:rPr>
        <w:t>The valve is not forced to close</w:t>
      </w:r>
    </w:p>
    <w:p w14:paraId="4B2D9359" w14:textId="77777777" w:rsidR="00814B8C" w:rsidRPr="00990FB1" w:rsidRDefault="00814B8C" w:rsidP="00814B8C">
      <w:pPr>
        <w:pStyle w:val="Ttulo5"/>
        <w:keepNext/>
        <w:keepLines/>
        <w:spacing w:before="480" w:after="360"/>
        <w:rPr>
          <w:lang w:val="en-GB"/>
        </w:rPr>
      </w:pPr>
      <w:r w:rsidRPr="00990FB1">
        <w:rPr>
          <w:lang w:val="en-GB"/>
        </w:rPr>
        <w:t>Auxiliary Steam to Boiler 1 Air Preheaters CV bypass MOV B1LBG30AA301</w:t>
      </w:r>
    </w:p>
    <w:p w14:paraId="2E7A98E5"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ensure auxiliary steam flow to boiler 1 air preheaters in case of </w:t>
      </w:r>
      <w:r w:rsidRPr="00990FB1">
        <w:rPr>
          <w:lang w:val="en-GB"/>
        </w:rPr>
        <w:t>Auxiliary Steam to Boiler 1 Air Preheaters CV is out of service</w:t>
      </w:r>
      <w:r w:rsidRPr="00E93720">
        <w:rPr>
          <w:lang w:val="en-US"/>
        </w:rPr>
        <w:t>.</w:t>
      </w:r>
    </w:p>
    <w:p w14:paraId="304861AF"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3D83DE7" w14:textId="77777777" w:rsidR="00814B8C" w:rsidRPr="00E93720" w:rsidRDefault="00814B8C" w:rsidP="00814B8C">
      <w:pPr>
        <w:pStyle w:val="L-guin"/>
        <w:numPr>
          <w:ilvl w:val="0"/>
          <w:numId w:val="0"/>
        </w:numPr>
        <w:ind w:left="708"/>
      </w:pPr>
      <w:r>
        <w:t xml:space="preserve">The valve is operated manually. </w:t>
      </w:r>
    </w:p>
    <w:p w14:paraId="79CBC41F" w14:textId="77777777" w:rsidR="00814B8C" w:rsidRDefault="00814B8C" w:rsidP="00814B8C">
      <w:pPr>
        <w:pStyle w:val="L-bala"/>
      </w:pPr>
      <w:r>
        <w:t>Forced open</w:t>
      </w:r>
    </w:p>
    <w:p w14:paraId="192FC71C" w14:textId="77777777" w:rsidR="00814B8C" w:rsidRDefault="00814B8C" w:rsidP="00814B8C">
      <w:pPr>
        <w:pStyle w:val="L-bala"/>
        <w:numPr>
          <w:ilvl w:val="0"/>
          <w:numId w:val="0"/>
        </w:numPr>
        <w:ind w:left="567"/>
      </w:pPr>
      <w:r>
        <w:t>The valve is not forced to open.</w:t>
      </w:r>
    </w:p>
    <w:p w14:paraId="58F63BBC" w14:textId="77777777" w:rsidR="00814B8C" w:rsidRPr="00D238D3" w:rsidRDefault="00814B8C" w:rsidP="00814B8C">
      <w:pPr>
        <w:pStyle w:val="L-bala"/>
      </w:pPr>
      <w:r>
        <w:t>Forced close</w:t>
      </w:r>
    </w:p>
    <w:p w14:paraId="795E8ED5" w14:textId="77777777" w:rsidR="00814B8C" w:rsidRPr="00990FB1" w:rsidRDefault="00814B8C" w:rsidP="00814B8C">
      <w:pPr>
        <w:pStyle w:val="Prrafo"/>
        <w:rPr>
          <w:lang w:val="en-GB"/>
        </w:rPr>
      </w:pPr>
      <w:r w:rsidRPr="00990FB1">
        <w:rPr>
          <w:lang w:val="en-GB"/>
        </w:rPr>
        <w:t>The valve is not forced to close</w:t>
      </w:r>
    </w:p>
    <w:p w14:paraId="3B9A8507" w14:textId="77777777" w:rsidR="00814B8C" w:rsidRPr="00990FB1" w:rsidRDefault="00814B8C" w:rsidP="00814B8C">
      <w:pPr>
        <w:pStyle w:val="Ttulo5"/>
        <w:keepNext/>
        <w:keepLines/>
        <w:spacing w:before="480" w:after="360"/>
        <w:rPr>
          <w:lang w:val="en-GB"/>
        </w:rPr>
      </w:pPr>
      <w:r w:rsidRPr="00990FB1">
        <w:rPr>
          <w:lang w:val="en-GB"/>
        </w:rPr>
        <w:t>Auxiliary Steam to Boiler 2 Air Preheaters CV bypass MOV B2LBG30AA301</w:t>
      </w:r>
    </w:p>
    <w:p w14:paraId="31EE3CEE" w14:textId="393A2183"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ensure auxiliary steam flow to boiler 2 air preheaters in case of </w:t>
      </w:r>
      <w:r w:rsidRPr="00990FB1">
        <w:rPr>
          <w:lang w:val="en-GB"/>
        </w:rPr>
        <w:t xml:space="preserve">Auxiliary Steam to Boiler </w:t>
      </w:r>
      <w:r w:rsidR="004415AC">
        <w:rPr>
          <w:lang w:val="en-GB"/>
        </w:rPr>
        <w:t>2</w:t>
      </w:r>
      <w:r w:rsidRPr="00990FB1">
        <w:rPr>
          <w:lang w:val="en-GB"/>
        </w:rPr>
        <w:t xml:space="preserve"> Air Preheaters CV is out of service</w:t>
      </w:r>
      <w:r w:rsidRPr="00E93720">
        <w:rPr>
          <w:lang w:val="en-US"/>
        </w:rPr>
        <w:t>.</w:t>
      </w:r>
    </w:p>
    <w:p w14:paraId="1BA432B5"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539FEBB" w14:textId="77777777" w:rsidR="00814B8C" w:rsidRPr="00E93720" w:rsidRDefault="00814B8C" w:rsidP="00814B8C">
      <w:pPr>
        <w:pStyle w:val="L-guin"/>
        <w:numPr>
          <w:ilvl w:val="0"/>
          <w:numId w:val="0"/>
        </w:numPr>
        <w:ind w:left="708"/>
      </w:pPr>
      <w:r>
        <w:t xml:space="preserve">The valve is operated manually. </w:t>
      </w:r>
    </w:p>
    <w:p w14:paraId="1CEE0F85" w14:textId="77777777" w:rsidR="00814B8C" w:rsidRDefault="00814B8C" w:rsidP="00814B8C">
      <w:pPr>
        <w:pStyle w:val="L-bala"/>
      </w:pPr>
      <w:r>
        <w:lastRenderedPageBreak/>
        <w:t>Forced open</w:t>
      </w:r>
    </w:p>
    <w:p w14:paraId="73D63502" w14:textId="77777777" w:rsidR="00814B8C" w:rsidRDefault="00814B8C" w:rsidP="00814B8C">
      <w:pPr>
        <w:pStyle w:val="L-bala"/>
        <w:numPr>
          <w:ilvl w:val="0"/>
          <w:numId w:val="0"/>
        </w:numPr>
        <w:ind w:left="567"/>
      </w:pPr>
      <w:r>
        <w:t>The valve is not forced to open.</w:t>
      </w:r>
    </w:p>
    <w:p w14:paraId="7BBC89CE" w14:textId="77777777" w:rsidR="00814B8C" w:rsidRPr="00D238D3" w:rsidRDefault="00814B8C" w:rsidP="00814B8C">
      <w:pPr>
        <w:pStyle w:val="L-bala"/>
      </w:pPr>
      <w:r>
        <w:t>Forced close</w:t>
      </w:r>
    </w:p>
    <w:p w14:paraId="0AFF9C40" w14:textId="77777777" w:rsidR="00814B8C" w:rsidRPr="00990FB1" w:rsidRDefault="00814B8C" w:rsidP="00814B8C">
      <w:pPr>
        <w:pStyle w:val="Prrafo"/>
        <w:rPr>
          <w:lang w:val="en-GB"/>
        </w:rPr>
      </w:pPr>
      <w:r w:rsidRPr="00990FB1">
        <w:rPr>
          <w:lang w:val="en-GB"/>
        </w:rPr>
        <w:t>The valve is not forced to close</w:t>
      </w:r>
    </w:p>
    <w:p w14:paraId="0B19F2D5" w14:textId="77777777" w:rsidR="00814B8C" w:rsidRPr="00990FB1" w:rsidRDefault="00814B8C" w:rsidP="00814B8C">
      <w:pPr>
        <w:pStyle w:val="Ttulo5"/>
        <w:keepNext/>
        <w:keepLines/>
        <w:spacing w:before="480" w:after="360"/>
        <w:rPr>
          <w:lang w:val="en-GB"/>
        </w:rPr>
      </w:pPr>
      <w:r w:rsidRPr="00990FB1">
        <w:rPr>
          <w:lang w:val="en-GB"/>
        </w:rPr>
        <w:t>Main Steam to Auxiliary Steam Attemperation Water Isolation Valve B0LAF33AA301</w:t>
      </w:r>
    </w:p>
    <w:p w14:paraId="7D8595F7"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Main Steam to Auxiliary Steam Attemperation Water CV</w:t>
      </w:r>
      <w:r w:rsidRPr="00E93720">
        <w:rPr>
          <w:lang w:val="en-US"/>
        </w:rPr>
        <w:t>.</w:t>
      </w:r>
    </w:p>
    <w:p w14:paraId="08D7149A"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E3E12C4"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6E62B33B" w14:textId="77777777" w:rsidR="00814B8C" w:rsidRDefault="00814B8C" w:rsidP="00814B8C">
      <w:pPr>
        <w:pStyle w:val="L-bala"/>
      </w:pPr>
      <w:r>
        <w:t>Forced open</w:t>
      </w:r>
    </w:p>
    <w:p w14:paraId="5B82C9F4" w14:textId="77777777" w:rsidR="00814B8C" w:rsidRDefault="00814B8C" w:rsidP="00814B8C">
      <w:pPr>
        <w:pStyle w:val="L-bala"/>
        <w:numPr>
          <w:ilvl w:val="0"/>
          <w:numId w:val="0"/>
        </w:numPr>
        <w:ind w:left="567"/>
      </w:pPr>
      <w:r>
        <w:t>The valve is not forced to open.</w:t>
      </w:r>
    </w:p>
    <w:p w14:paraId="438A88A8" w14:textId="77777777" w:rsidR="00814B8C" w:rsidRPr="00D238D3" w:rsidRDefault="00814B8C" w:rsidP="00814B8C">
      <w:pPr>
        <w:pStyle w:val="L-bala"/>
      </w:pPr>
      <w:r>
        <w:t>Forced close</w:t>
      </w:r>
    </w:p>
    <w:p w14:paraId="34A967E7" w14:textId="77777777" w:rsidR="00814B8C" w:rsidRPr="00990FB1" w:rsidRDefault="00814B8C" w:rsidP="00814B8C">
      <w:pPr>
        <w:pStyle w:val="Prrafo"/>
        <w:rPr>
          <w:lang w:val="en-GB"/>
        </w:rPr>
      </w:pPr>
      <w:r w:rsidRPr="00990FB1">
        <w:rPr>
          <w:lang w:val="en-GB"/>
        </w:rPr>
        <w:t>The valve is not forced to close</w:t>
      </w:r>
    </w:p>
    <w:p w14:paraId="6203DEB6" w14:textId="77777777" w:rsidR="00814B8C" w:rsidRPr="00990FB1" w:rsidRDefault="00814B8C" w:rsidP="00814B8C">
      <w:pPr>
        <w:pStyle w:val="Ttulo5"/>
        <w:keepNext/>
        <w:keepLines/>
        <w:spacing w:before="480" w:after="360"/>
        <w:rPr>
          <w:lang w:val="en-GB"/>
        </w:rPr>
      </w:pPr>
      <w:r w:rsidRPr="00990FB1">
        <w:rPr>
          <w:lang w:val="en-GB"/>
        </w:rPr>
        <w:t>Main Steam to District Heating Header Attemperation Water Isolation Valve B0LAF32AA301</w:t>
      </w:r>
    </w:p>
    <w:p w14:paraId="4983C522"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Main Steam to Auxiliary Steam Attemperation Water CV</w:t>
      </w:r>
      <w:r w:rsidRPr="00E93720">
        <w:rPr>
          <w:lang w:val="en-US"/>
        </w:rPr>
        <w:t>.</w:t>
      </w:r>
    </w:p>
    <w:p w14:paraId="5F2E7B19"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15354E71"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390F0F28" w14:textId="77777777" w:rsidR="00814B8C" w:rsidRDefault="00814B8C" w:rsidP="00814B8C">
      <w:pPr>
        <w:pStyle w:val="L-bala"/>
      </w:pPr>
      <w:r>
        <w:t>Forced open</w:t>
      </w:r>
    </w:p>
    <w:p w14:paraId="11C53DA9" w14:textId="77777777" w:rsidR="00814B8C" w:rsidRDefault="00814B8C" w:rsidP="00814B8C">
      <w:pPr>
        <w:pStyle w:val="L-bala"/>
        <w:numPr>
          <w:ilvl w:val="0"/>
          <w:numId w:val="0"/>
        </w:numPr>
        <w:ind w:left="567"/>
      </w:pPr>
      <w:r>
        <w:t>The valve is not forced to open.</w:t>
      </w:r>
    </w:p>
    <w:p w14:paraId="56DB44D9" w14:textId="77777777" w:rsidR="00814B8C" w:rsidRPr="00D238D3" w:rsidRDefault="00814B8C" w:rsidP="00814B8C">
      <w:pPr>
        <w:pStyle w:val="L-bala"/>
      </w:pPr>
      <w:r>
        <w:t>Forced close</w:t>
      </w:r>
    </w:p>
    <w:p w14:paraId="34ED2B79" w14:textId="77777777" w:rsidR="00814B8C" w:rsidRPr="00990FB1" w:rsidRDefault="00814B8C" w:rsidP="00814B8C">
      <w:pPr>
        <w:pStyle w:val="Prrafo"/>
        <w:rPr>
          <w:lang w:val="en-GB"/>
        </w:rPr>
      </w:pPr>
      <w:r w:rsidRPr="00990FB1">
        <w:rPr>
          <w:lang w:val="en-GB"/>
        </w:rPr>
        <w:lastRenderedPageBreak/>
        <w:t>The valve is not forced to close</w:t>
      </w:r>
    </w:p>
    <w:p w14:paraId="09A9975A" w14:textId="77777777" w:rsidR="00814B8C" w:rsidRPr="00990FB1" w:rsidRDefault="00814B8C" w:rsidP="00814B8C">
      <w:pPr>
        <w:pStyle w:val="Ttulo5"/>
        <w:keepNext/>
        <w:keepLines/>
        <w:spacing w:before="480" w:after="360"/>
        <w:rPr>
          <w:lang w:val="en-GB"/>
        </w:rPr>
      </w:pPr>
      <w:r w:rsidRPr="00990FB1">
        <w:rPr>
          <w:lang w:val="en-GB"/>
        </w:rPr>
        <w:t>ST IV Extraction to Auxiliary Steam Conditioning Water Isolation Valve B0LAF34AA301</w:t>
      </w:r>
    </w:p>
    <w:p w14:paraId="4A201BBB"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Main Steam to Auxiliary Steam Attemperation Water CV</w:t>
      </w:r>
      <w:r w:rsidRPr="00E93720">
        <w:rPr>
          <w:lang w:val="en-US"/>
        </w:rPr>
        <w:t>.</w:t>
      </w:r>
    </w:p>
    <w:p w14:paraId="4CD4AC13"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15DA3843"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6FAD1045" w14:textId="77777777" w:rsidR="00814B8C" w:rsidRDefault="00814B8C" w:rsidP="00814B8C">
      <w:pPr>
        <w:pStyle w:val="L-bala"/>
      </w:pPr>
      <w:r>
        <w:t>Forced open</w:t>
      </w:r>
    </w:p>
    <w:p w14:paraId="5D560E2B" w14:textId="77777777" w:rsidR="00814B8C" w:rsidRDefault="00814B8C" w:rsidP="00814B8C">
      <w:pPr>
        <w:pStyle w:val="L-bala"/>
        <w:numPr>
          <w:ilvl w:val="0"/>
          <w:numId w:val="0"/>
        </w:numPr>
        <w:ind w:left="567"/>
      </w:pPr>
      <w:r>
        <w:t>The valve is not forced to open.</w:t>
      </w:r>
    </w:p>
    <w:p w14:paraId="496A5F10" w14:textId="77777777" w:rsidR="00814B8C" w:rsidRPr="00D238D3" w:rsidRDefault="00814B8C" w:rsidP="00814B8C">
      <w:pPr>
        <w:pStyle w:val="L-bala"/>
      </w:pPr>
      <w:r>
        <w:t>Forced close</w:t>
      </w:r>
    </w:p>
    <w:p w14:paraId="10CDC1AE" w14:textId="77777777" w:rsidR="00814B8C" w:rsidRPr="00990FB1" w:rsidRDefault="00814B8C" w:rsidP="00814B8C">
      <w:pPr>
        <w:pStyle w:val="Prrafo"/>
        <w:rPr>
          <w:lang w:val="en-GB"/>
        </w:rPr>
      </w:pPr>
      <w:r w:rsidRPr="00990FB1">
        <w:rPr>
          <w:lang w:val="en-GB"/>
        </w:rPr>
        <w:t>The valve is not forced to close</w:t>
      </w:r>
    </w:p>
    <w:p w14:paraId="408BF405" w14:textId="77777777" w:rsidR="00814B8C" w:rsidRPr="00495E87" w:rsidRDefault="00814B8C" w:rsidP="00814B8C">
      <w:pPr>
        <w:pStyle w:val="Ttulo3"/>
        <w:keepLines/>
        <w:spacing w:before="480" w:after="360"/>
      </w:pPr>
      <w:bookmarkStart w:id="1807" w:name="_Toc137119757"/>
      <w:r>
        <w:t>Boilers Primary Air Heat Exchangers</w:t>
      </w:r>
      <w:bookmarkEnd w:id="1807"/>
    </w:p>
    <w:p w14:paraId="541D4C6A" w14:textId="77777777" w:rsidR="00814B8C" w:rsidRDefault="00814B8C" w:rsidP="00814B8C">
      <w:pPr>
        <w:pStyle w:val="Ttulo4"/>
        <w:keepLines/>
        <w:tabs>
          <w:tab w:val="clear" w:pos="851"/>
        </w:tabs>
        <w:spacing w:before="480" w:after="360"/>
      </w:pPr>
      <w:r w:rsidRPr="00E93720">
        <w:t>Analogue Control and Regulation</w:t>
      </w:r>
    </w:p>
    <w:p w14:paraId="03096E3B" w14:textId="6944DFD0" w:rsidR="00814B8C" w:rsidRPr="00990FB1" w:rsidRDefault="00814B8C" w:rsidP="00814B8C">
      <w:pPr>
        <w:pStyle w:val="Ttulo5"/>
        <w:keepNext/>
        <w:keepLines/>
        <w:spacing w:before="480" w:after="360"/>
        <w:rPr>
          <w:lang w:val="en-GB"/>
        </w:rPr>
      </w:pPr>
      <w:r w:rsidRPr="00990FB1">
        <w:rPr>
          <w:lang w:val="en-GB"/>
        </w:rPr>
        <w:t>Boiler 1 Primary Air Preheaters Temperature CV B1LBG31AA</w:t>
      </w:r>
      <w:r w:rsidR="006959AC">
        <w:rPr>
          <w:lang w:val="en-GB"/>
        </w:rPr>
        <w:t>3</w:t>
      </w:r>
      <w:r w:rsidRPr="00990FB1">
        <w:rPr>
          <w:lang w:val="en-GB"/>
        </w:rPr>
        <w:t>01</w:t>
      </w:r>
    </w:p>
    <w:p w14:paraId="1BD67A3E" w14:textId="77777777" w:rsidR="00814B8C" w:rsidRPr="00990FB1" w:rsidRDefault="00814B8C" w:rsidP="00814B8C">
      <w:pPr>
        <w:pStyle w:val="Prrafo"/>
        <w:rPr>
          <w:lang w:val="en-GB"/>
        </w:rPr>
      </w:pPr>
      <w:r w:rsidRPr="00990FB1">
        <w:rPr>
          <w:lang w:val="en-GB"/>
        </w:rPr>
        <w:t xml:space="preserve">The function of this valve is to regulate the temperature of the steam supply to the boiler 1 primary air preheaters. </w:t>
      </w:r>
    </w:p>
    <w:p w14:paraId="0E1C67D5" w14:textId="77777777" w:rsidR="00814B8C" w:rsidRPr="00990FB1" w:rsidRDefault="00814B8C" w:rsidP="00814B8C">
      <w:pPr>
        <w:pStyle w:val="Prrafo"/>
        <w:rPr>
          <w:lang w:val="en-GB"/>
        </w:rPr>
      </w:pPr>
      <w:r w:rsidRPr="00990FB1">
        <w:rPr>
          <w:lang w:val="en-GB"/>
        </w:rPr>
        <w:t>The process variable is the auxiliary steam temperature, measured by the temperature transmitters (TBD) by Hitachi.</w:t>
      </w:r>
    </w:p>
    <w:p w14:paraId="72C80F8C"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00095E68" w14:textId="77777777" w:rsidR="00814B8C" w:rsidRDefault="00814B8C" w:rsidP="00814B8C">
      <w:pPr>
        <w:pStyle w:val="L-bala"/>
      </w:pPr>
      <w:r>
        <w:t>Forced open</w:t>
      </w:r>
    </w:p>
    <w:p w14:paraId="027768AB" w14:textId="77777777" w:rsidR="00814B8C" w:rsidRDefault="00814B8C" w:rsidP="00814B8C">
      <w:pPr>
        <w:pStyle w:val="L-bala"/>
        <w:numPr>
          <w:ilvl w:val="0"/>
          <w:numId w:val="0"/>
        </w:numPr>
        <w:ind w:left="567"/>
      </w:pPr>
      <w:r>
        <w:t>The valve is not forced to open.</w:t>
      </w:r>
    </w:p>
    <w:p w14:paraId="39F71408" w14:textId="77777777" w:rsidR="00814B8C" w:rsidRPr="00D238D3" w:rsidRDefault="00814B8C" w:rsidP="00814B8C">
      <w:pPr>
        <w:pStyle w:val="L-bala"/>
      </w:pPr>
      <w:r>
        <w:lastRenderedPageBreak/>
        <w:t>Forced close</w:t>
      </w:r>
    </w:p>
    <w:p w14:paraId="56C848F8" w14:textId="77777777" w:rsidR="00814B8C" w:rsidRPr="00990FB1" w:rsidRDefault="00814B8C" w:rsidP="00814B8C">
      <w:pPr>
        <w:pStyle w:val="Prrafo"/>
        <w:rPr>
          <w:lang w:val="en-GB"/>
        </w:rPr>
      </w:pPr>
      <w:r w:rsidRPr="00990FB1">
        <w:rPr>
          <w:lang w:val="en-GB"/>
        </w:rPr>
        <w:t>The valve is not forced to close.</w:t>
      </w:r>
    </w:p>
    <w:p w14:paraId="5CA44675" w14:textId="3D1BE248" w:rsidR="00814B8C" w:rsidRPr="00990FB1" w:rsidRDefault="00814B8C" w:rsidP="00814B8C">
      <w:pPr>
        <w:pStyle w:val="Ttulo5"/>
        <w:keepNext/>
        <w:keepLines/>
        <w:spacing w:before="480" w:after="360"/>
        <w:rPr>
          <w:lang w:val="en-GB"/>
        </w:rPr>
      </w:pPr>
      <w:r w:rsidRPr="00990FB1">
        <w:rPr>
          <w:lang w:val="en-GB"/>
        </w:rPr>
        <w:t>Boiler 2 Primary Air Preheaters Temperature CV B2LBG31AA</w:t>
      </w:r>
      <w:r w:rsidR="006959AC">
        <w:rPr>
          <w:lang w:val="en-GB"/>
        </w:rPr>
        <w:t>3</w:t>
      </w:r>
      <w:r w:rsidRPr="00990FB1">
        <w:rPr>
          <w:lang w:val="en-GB"/>
        </w:rPr>
        <w:t>01</w:t>
      </w:r>
    </w:p>
    <w:p w14:paraId="252FD3B7" w14:textId="77777777" w:rsidR="00814B8C" w:rsidRPr="00990FB1" w:rsidRDefault="00814B8C" w:rsidP="00814B8C">
      <w:pPr>
        <w:pStyle w:val="Prrafo"/>
        <w:rPr>
          <w:lang w:val="en-GB"/>
        </w:rPr>
      </w:pPr>
      <w:r w:rsidRPr="00990FB1">
        <w:rPr>
          <w:lang w:val="en-GB"/>
        </w:rPr>
        <w:t xml:space="preserve">The function of this valve is to regulate the temperature of the steam supply to the boiler 2 primary air preheaters. </w:t>
      </w:r>
    </w:p>
    <w:p w14:paraId="36D9EBD2" w14:textId="77777777" w:rsidR="00814B8C" w:rsidRPr="00990FB1" w:rsidRDefault="00814B8C" w:rsidP="00814B8C">
      <w:pPr>
        <w:pStyle w:val="Prrafo"/>
        <w:rPr>
          <w:lang w:val="en-GB"/>
        </w:rPr>
      </w:pPr>
      <w:r w:rsidRPr="00990FB1">
        <w:rPr>
          <w:lang w:val="en-GB"/>
        </w:rPr>
        <w:t>The process variable is the auxiliary steam temperature, measured by the temperature transmitters (TBD) by Hitachi.</w:t>
      </w:r>
    </w:p>
    <w:p w14:paraId="6138B70C"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57D32671" w14:textId="77777777" w:rsidR="00814B8C" w:rsidRDefault="00814B8C" w:rsidP="00814B8C">
      <w:pPr>
        <w:pStyle w:val="L-bala"/>
      </w:pPr>
      <w:r>
        <w:t>Forced open</w:t>
      </w:r>
    </w:p>
    <w:p w14:paraId="5A76AA25" w14:textId="77777777" w:rsidR="00814B8C" w:rsidRDefault="00814B8C" w:rsidP="00814B8C">
      <w:pPr>
        <w:pStyle w:val="L-bala"/>
        <w:numPr>
          <w:ilvl w:val="0"/>
          <w:numId w:val="0"/>
        </w:numPr>
        <w:ind w:left="567"/>
      </w:pPr>
      <w:r>
        <w:t>The valve is not forced to open.</w:t>
      </w:r>
    </w:p>
    <w:p w14:paraId="156A3944" w14:textId="77777777" w:rsidR="00814B8C" w:rsidRPr="00D238D3" w:rsidRDefault="00814B8C" w:rsidP="00814B8C">
      <w:pPr>
        <w:pStyle w:val="L-bala"/>
      </w:pPr>
      <w:r>
        <w:t>Forced close</w:t>
      </w:r>
    </w:p>
    <w:p w14:paraId="7BEA7B76" w14:textId="0A159866" w:rsidR="00814B8C" w:rsidRDefault="00814B8C" w:rsidP="006959AC">
      <w:pPr>
        <w:pStyle w:val="Prrafo"/>
        <w:rPr>
          <w:lang w:val="en-GB"/>
        </w:rPr>
      </w:pPr>
      <w:r w:rsidRPr="00990FB1">
        <w:rPr>
          <w:lang w:val="en-GB"/>
        </w:rPr>
        <w:t>The valve is not forced to close.</w:t>
      </w:r>
    </w:p>
    <w:p w14:paraId="2D3CA030" w14:textId="77777777" w:rsidR="00D21F4B" w:rsidRDefault="00D21F4B" w:rsidP="00D21F4B">
      <w:pPr>
        <w:pStyle w:val="Ttulo4"/>
        <w:keepLines/>
        <w:numPr>
          <w:ilvl w:val="3"/>
          <w:numId w:val="16"/>
        </w:numPr>
        <w:tabs>
          <w:tab w:val="clear" w:pos="851"/>
        </w:tabs>
        <w:spacing w:before="480" w:after="360"/>
      </w:pPr>
      <w:r w:rsidRPr="00E93720">
        <w:t>Logic Control and Protections</w:t>
      </w:r>
    </w:p>
    <w:p w14:paraId="798429BD" w14:textId="539FC091" w:rsidR="00D21F4B" w:rsidRPr="00990FB1" w:rsidRDefault="00D21F4B" w:rsidP="006959AC">
      <w:pPr>
        <w:pStyle w:val="Prrafo"/>
        <w:rPr>
          <w:lang w:val="en-GB"/>
        </w:rPr>
      </w:pPr>
      <w:r w:rsidRPr="00990FB1">
        <w:rPr>
          <w:lang w:val="en-GB"/>
        </w:rPr>
        <w:t xml:space="preserve">There is no </w:t>
      </w:r>
      <w:r>
        <w:rPr>
          <w:lang w:val="en-GB"/>
        </w:rPr>
        <w:t>logic control and protections</w:t>
      </w:r>
      <w:r w:rsidRPr="00990FB1">
        <w:rPr>
          <w:lang w:val="en-GB"/>
        </w:rPr>
        <w:t xml:space="preserve"> in this sheet.</w:t>
      </w:r>
    </w:p>
    <w:p w14:paraId="6D8F5E38" w14:textId="638A64FC" w:rsidR="00814B8C" w:rsidRPr="00495E87" w:rsidRDefault="00814B8C" w:rsidP="00814B8C">
      <w:pPr>
        <w:pStyle w:val="Ttulo3"/>
        <w:keepLines/>
        <w:spacing w:before="480" w:after="360"/>
      </w:pPr>
      <w:bookmarkStart w:id="1808" w:name="_Toc137119758"/>
      <w:r>
        <w:t>Boilers Secondary Air Heat Exchangers</w:t>
      </w:r>
      <w:bookmarkEnd w:id="1808"/>
    </w:p>
    <w:p w14:paraId="301E6A07" w14:textId="77777777" w:rsidR="00814B8C" w:rsidRDefault="00814B8C" w:rsidP="00814B8C">
      <w:pPr>
        <w:pStyle w:val="Ttulo4"/>
        <w:keepLines/>
        <w:tabs>
          <w:tab w:val="clear" w:pos="851"/>
        </w:tabs>
        <w:spacing w:before="480" w:after="360"/>
      </w:pPr>
      <w:r w:rsidRPr="00E93720">
        <w:t>Analogue Control and Regulation</w:t>
      </w:r>
    </w:p>
    <w:p w14:paraId="19D666BC" w14:textId="1CD9B1BD" w:rsidR="00814B8C" w:rsidRPr="00990FB1" w:rsidRDefault="00814B8C" w:rsidP="00814B8C">
      <w:pPr>
        <w:pStyle w:val="Ttulo5"/>
        <w:keepNext/>
        <w:keepLines/>
        <w:spacing w:before="480" w:after="360"/>
        <w:rPr>
          <w:lang w:val="en-GB"/>
        </w:rPr>
      </w:pPr>
      <w:r w:rsidRPr="00990FB1">
        <w:rPr>
          <w:lang w:val="en-GB"/>
        </w:rPr>
        <w:t>Boiler 1 Secondary Air Preheaters Temperature CV B1LBG32AA</w:t>
      </w:r>
      <w:r w:rsidR="006959AC">
        <w:rPr>
          <w:lang w:val="en-GB"/>
        </w:rPr>
        <w:t>3</w:t>
      </w:r>
      <w:r w:rsidRPr="00990FB1">
        <w:rPr>
          <w:lang w:val="en-GB"/>
        </w:rPr>
        <w:t>01</w:t>
      </w:r>
    </w:p>
    <w:p w14:paraId="51300C1E" w14:textId="77777777" w:rsidR="00814B8C" w:rsidRPr="00990FB1" w:rsidRDefault="00814B8C" w:rsidP="00814B8C">
      <w:pPr>
        <w:pStyle w:val="Prrafo"/>
        <w:rPr>
          <w:lang w:val="en-GB"/>
        </w:rPr>
      </w:pPr>
      <w:r w:rsidRPr="00990FB1">
        <w:rPr>
          <w:lang w:val="en-GB"/>
        </w:rPr>
        <w:t xml:space="preserve">The function of this valve is to regulate the temperature of the steam supply to the boiler 1 secondary air preheaters. </w:t>
      </w:r>
    </w:p>
    <w:p w14:paraId="3B4DC23A" w14:textId="77777777" w:rsidR="00814B8C" w:rsidRPr="00990FB1" w:rsidRDefault="00814B8C" w:rsidP="00814B8C">
      <w:pPr>
        <w:pStyle w:val="Prrafo"/>
        <w:rPr>
          <w:lang w:val="en-GB"/>
        </w:rPr>
      </w:pPr>
      <w:r w:rsidRPr="00990FB1">
        <w:rPr>
          <w:lang w:val="en-GB"/>
        </w:rPr>
        <w:t>The process variable is the auxiliary steam temperature, measured by the temperature transmitters (TBD) by Hitachi.</w:t>
      </w:r>
    </w:p>
    <w:p w14:paraId="3120F10E" w14:textId="77777777" w:rsidR="00814B8C" w:rsidRPr="00990FB1" w:rsidRDefault="00814B8C" w:rsidP="00814B8C">
      <w:pPr>
        <w:pStyle w:val="Prrafo"/>
        <w:rPr>
          <w:lang w:val="en-GB"/>
        </w:rPr>
      </w:pPr>
      <w:r w:rsidRPr="00990FB1">
        <w:rPr>
          <w:lang w:val="en-GB"/>
        </w:rPr>
        <w:lastRenderedPageBreak/>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57CC7296" w14:textId="77777777" w:rsidR="00814B8C" w:rsidRDefault="00814B8C" w:rsidP="00814B8C">
      <w:pPr>
        <w:pStyle w:val="L-bala"/>
      </w:pPr>
      <w:r>
        <w:t>Forced open</w:t>
      </w:r>
    </w:p>
    <w:p w14:paraId="5954CFCA" w14:textId="77777777" w:rsidR="00814B8C" w:rsidRDefault="00814B8C" w:rsidP="00814B8C">
      <w:pPr>
        <w:pStyle w:val="L-bala"/>
        <w:numPr>
          <w:ilvl w:val="0"/>
          <w:numId w:val="0"/>
        </w:numPr>
        <w:ind w:left="567"/>
      </w:pPr>
      <w:r>
        <w:t>The valve is not forced to open.</w:t>
      </w:r>
    </w:p>
    <w:p w14:paraId="25B4566B" w14:textId="77777777" w:rsidR="00814B8C" w:rsidRPr="00D238D3" w:rsidRDefault="00814B8C" w:rsidP="00814B8C">
      <w:pPr>
        <w:pStyle w:val="L-bala"/>
      </w:pPr>
      <w:r>
        <w:t>Forced close</w:t>
      </w:r>
    </w:p>
    <w:p w14:paraId="12641F24" w14:textId="77777777" w:rsidR="00814B8C" w:rsidRPr="00990FB1" w:rsidRDefault="00814B8C" w:rsidP="00814B8C">
      <w:pPr>
        <w:pStyle w:val="Prrafo"/>
        <w:rPr>
          <w:lang w:val="en-GB"/>
        </w:rPr>
      </w:pPr>
      <w:r w:rsidRPr="00990FB1">
        <w:rPr>
          <w:lang w:val="en-GB"/>
        </w:rPr>
        <w:t>The valve is not forced to close.</w:t>
      </w:r>
    </w:p>
    <w:p w14:paraId="260B5A82" w14:textId="176A28B9" w:rsidR="00814B8C" w:rsidRPr="00990FB1" w:rsidRDefault="00814B8C" w:rsidP="00814B8C">
      <w:pPr>
        <w:pStyle w:val="Ttulo5"/>
        <w:keepNext/>
        <w:keepLines/>
        <w:spacing w:before="480" w:after="360"/>
        <w:rPr>
          <w:lang w:val="en-GB"/>
        </w:rPr>
      </w:pPr>
      <w:r w:rsidRPr="00990FB1">
        <w:rPr>
          <w:lang w:val="en-GB"/>
        </w:rPr>
        <w:t>Boiler 2 Secondary Air Preheaters Temperature CV B2LBG32AA</w:t>
      </w:r>
      <w:r w:rsidR="006959AC">
        <w:rPr>
          <w:lang w:val="en-GB"/>
        </w:rPr>
        <w:t>3</w:t>
      </w:r>
      <w:r w:rsidRPr="00990FB1">
        <w:rPr>
          <w:lang w:val="en-GB"/>
        </w:rPr>
        <w:t>01</w:t>
      </w:r>
    </w:p>
    <w:p w14:paraId="1C9BEA12" w14:textId="77777777" w:rsidR="00814B8C" w:rsidRPr="00990FB1" w:rsidRDefault="00814B8C" w:rsidP="00814B8C">
      <w:pPr>
        <w:pStyle w:val="Prrafo"/>
        <w:rPr>
          <w:lang w:val="en-GB"/>
        </w:rPr>
      </w:pPr>
      <w:r w:rsidRPr="00990FB1">
        <w:rPr>
          <w:lang w:val="en-GB"/>
        </w:rPr>
        <w:t xml:space="preserve">The function of this valve is to regulate the temperature of the steam supply to the boiler 2 secondary air preheaters. </w:t>
      </w:r>
    </w:p>
    <w:p w14:paraId="246F7AE6" w14:textId="77777777" w:rsidR="00814B8C" w:rsidRPr="00990FB1" w:rsidRDefault="00814B8C" w:rsidP="00814B8C">
      <w:pPr>
        <w:pStyle w:val="Prrafo"/>
        <w:rPr>
          <w:lang w:val="en-GB"/>
        </w:rPr>
      </w:pPr>
      <w:r w:rsidRPr="00990FB1">
        <w:rPr>
          <w:lang w:val="en-GB"/>
        </w:rPr>
        <w:t>The process variable is the auxiliary steam temperature, measured by the temperature transmitters (TBD) by Hitachi.</w:t>
      </w:r>
    </w:p>
    <w:p w14:paraId="63CA9288"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6D646876" w14:textId="77777777" w:rsidR="00814B8C" w:rsidRDefault="00814B8C" w:rsidP="00814B8C">
      <w:pPr>
        <w:pStyle w:val="L-bala"/>
      </w:pPr>
      <w:r>
        <w:t>Forced open</w:t>
      </w:r>
    </w:p>
    <w:p w14:paraId="400856C7" w14:textId="77777777" w:rsidR="00814B8C" w:rsidRDefault="00814B8C" w:rsidP="00814B8C">
      <w:pPr>
        <w:pStyle w:val="L-bala"/>
        <w:numPr>
          <w:ilvl w:val="0"/>
          <w:numId w:val="0"/>
        </w:numPr>
        <w:ind w:left="567"/>
      </w:pPr>
      <w:r>
        <w:t>The valve is not forced to open.</w:t>
      </w:r>
    </w:p>
    <w:p w14:paraId="1AF5D6F4" w14:textId="77777777" w:rsidR="00814B8C" w:rsidRPr="00D238D3" w:rsidRDefault="00814B8C" w:rsidP="00814B8C">
      <w:pPr>
        <w:pStyle w:val="L-bala"/>
      </w:pPr>
      <w:r>
        <w:t>Forced close</w:t>
      </w:r>
    </w:p>
    <w:p w14:paraId="64440D21" w14:textId="4B198DAE" w:rsidR="006959AC" w:rsidRPr="00990FB1" w:rsidRDefault="00814B8C" w:rsidP="006959AC">
      <w:pPr>
        <w:pStyle w:val="Prrafo"/>
        <w:rPr>
          <w:lang w:val="en-GB"/>
        </w:rPr>
      </w:pPr>
      <w:r w:rsidRPr="00990FB1">
        <w:rPr>
          <w:lang w:val="en-GB"/>
        </w:rPr>
        <w:t>The valve is not forced to close.</w:t>
      </w:r>
    </w:p>
    <w:p w14:paraId="6ED2CF24" w14:textId="77777777" w:rsidR="00D21F4B" w:rsidRDefault="00D21F4B" w:rsidP="00D21F4B">
      <w:pPr>
        <w:pStyle w:val="Ttulo4"/>
        <w:keepLines/>
        <w:numPr>
          <w:ilvl w:val="3"/>
          <w:numId w:val="17"/>
        </w:numPr>
        <w:tabs>
          <w:tab w:val="clear" w:pos="851"/>
        </w:tabs>
        <w:spacing w:before="480" w:after="360"/>
      </w:pPr>
      <w:r w:rsidRPr="00E93720">
        <w:t>Logic Control and Protections</w:t>
      </w:r>
    </w:p>
    <w:p w14:paraId="286188B2" w14:textId="77777777" w:rsidR="00D21F4B" w:rsidRPr="00990FB1" w:rsidRDefault="00D21F4B" w:rsidP="00D21F4B">
      <w:pPr>
        <w:pStyle w:val="Prrafo"/>
        <w:rPr>
          <w:lang w:val="en-GB"/>
        </w:rPr>
      </w:pPr>
      <w:r w:rsidRPr="00990FB1">
        <w:rPr>
          <w:lang w:val="en-GB"/>
        </w:rPr>
        <w:t xml:space="preserve">There is no </w:t>
      </w:r>
      <w:r>
        <w:rPr>
          <w:lang w:val="en-GB"/>
        </w:rPr>
        <w:t>logic control and protections</w:t>
      </w:r>
      <w:r w:rsidRPr="00990FB1">
        <w:rPr>
          <w:lang w:val="en-GB"/>
        </w:rPr>
        <w:t xml:space="preserve"> in this sheet.</w:t>
      </w:r>
    </w:p>
    <w:p w14:paraId="1338D2B2" w14:textId="4FE2D33C" w:rsidR="00814B8C" w:rsidRPr="00990FB1" w:rsidRDefault="00814B8C" w:rsidP="00814B8C">
      <w:pPr>
        <w:pStyle w:val="Prrafo"/>
        <w:rPr>
          <w:lang w:val="en-GB"/>
        </w:rPr>
      </w:pPr>
    </w:p>
    <w:p w14:paraId="57750CF4" w14:textId="266B28D3" w:rsidR="00814B8C" w:rsidRDefault="00814B8C" w:rsidP="00814B8C">
      <w:pPr>
        <w:pStyle w:val="Ttulo3"/>
        <w:keepLines/>
        <w:spacing w:before="480" w:after="360"/>
      </w:pPr>
      <w:bookmarkStart w:id="1809" w:name="_Toc137119759"/>
      <w:r>
        <w:lastRenderedPageBreak/>
        <w:t>Boilers Sealing Air Heat Exchangers</w:t>
      </w:r>
      <w:bookmarkEnd w:id="1809"/>
    </w:p>
    <w:p w14:paraId="0AD27D6A" w14:textId="77777777" w:rsidR="00D21F4B" w:rsidRDefault="00D21F4B" w:rsidP="00D21F4B">
      <w:pPr>
        <w:pStyle w:val="Ttulo4"/>
        <w:keepLines/>
        <w:tabs>
          <w:tab w:val="clear" w:pos="851"/>
        </w:tabs>
        <w:spacing w:before="480" w:after="360"/>
      </w:pPr>
      <w:r w:rsidRPr="00E93720">
        <w:t>Analogue Control and Regulation</w:t>
      </w:r>
    </w:p>
    <w:p w14:paraId="780A0090" w14:textId="1C7152B7" w:rsidR="00D21F4B" w:rsidRPr="00D21F4B" w:rsidRDefault="00D21F4B" w:rsidP="00D21F4B">
      <w:pPr>
        <w:pStyle w:val="Prrafo"/>
        <w:rPr>
          <w:lang w:val="en-GB"/>
        </w:rPr>
      </w:pPr>
      <w:r w:rsidRPr="00990FB1">
        <w:rPr>
          <w:lang w:val="en-GB"/>
        </w:rPr>
        <w:t>There is no analogue control and regulation in this sheet.</w:t>
      </w:r>
    </w:p>
    <w:p w14:paraId="407ED205" w14:textId="77777777" w:rsidR="00814B8C" w:rsidRDefault="00814B8C" w:rsidP="00814B8C">
      <w:pPr>
        <w:pStyle w:val="Ttulo4"/>
        <w:keepLines/>
        <w:tabs>
          <w:tab w:val="clear" w:pos="851"/>
        </w:tabs>
        <w:spacing w:before="480" w:after="360"/>
      </w:pPr>
      <w:r w:rsidRPr="00E93720">
        <w:t>Logic Control and Protections</w:t>
      </w:r>
    </w:p>
    <w:p w14:paraId="5C4BDA70" w14:textId="77777777" w:rsidR="00814B8C" w:rsidRPr="00990FB1" w:rsidRDefault="00814B8C" w:rsidP="00814B8C">
      <w:pPr>
        <w:pStyle w:val="Ttulo5"/>
        <w:keepNext/>
        <w:keepLines/>
        <w:spacing w:before="480" w:after="360"/>
        <w:rPr>
          <w:lang w:val="en-GB"/>
        </w:rPr>
      </w:pPr>
      <w:r w:rsidRPr="00990FB1">
        <w:rPr>
          <w:lang w:val="en-GB"/>
        </w:rPr>
        <w:t>Boiler 1 Sealing Air Preheater Auxiliary Steam Isolation Valve B1LBG33AA301</w:t>
      </w:r>
    </w:p>
    <w:p w14:paraId="6507E59C"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auxiliary steam supply to boiler 1 sealing air preheater</w:t>
      </w:r>
      <w:r w:rsidRPr="00E93720">
        <w:rPr>
          <w:lang w:val="en-US"/>
        </w:rPr>
        <w:t>.</w:t>
      </w:r>
    </w:p>
    <w:p w14:paraId="7B00733A"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5B5164F1"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5C9A488B" w14:textId="77777777" w:rsidR="00814B8C" w:rsidRDefault="00814B8C" w:rsidP="00814B8C">
      <w:pPr>
        <w:pStyle w:val="L-bala"/>
      </w:pPr>
      <w:r>
        <w:t>Forced open</w:t>
      </w:r>
    </w:p>
    <w:p w14:paraId="25DDD1EB" w14:textId="77777777" w:rsidR="00814B8C" w:rsidRDefault="00814B8C" w:rsidP="00814B8C">
      <w:pPr>
        <w:pStyle w:val="L-bala"/>
        <w:numPr>
          <w:ilvl w:val="0"/>
          <w:numId w:val="0"/>
        </w:numPr>
        <w:ind w:left="567"/>
      </w:pPr>
      <w:r>
        <w:t>The valve is not forced to open.</w:t>
      </w:r>
    </w:p>
    <w:p w14:paraId="49CADA8B" w14:textId="77777777" w:rsidR="00814B8C" w:rsidRPr="00D238D3" w:rsidRDefault="00814B8C" w:rsidP="00814B8C">
      <w:pPr>
        <w:pStyle w:val="L-bala"/>
      </w:pPr>
      <w:r>
        <w:t>Forced close</w:t>
      </w:r>
    </w:p>
    <w:p w14:paraId="2B4E52C0" w14:textId="19B7818C" w:rsidR="00814B8C" w:rsidRPr="00990FB1" w:rsidRDefault="00814B8C" w:rsidP="00FC159D">
      <w:pPr>
        <w:pStyle w:val="L-bala"/>
        <w:numPr>
          <w:ilvl w:val="0"/>
          <w:numId w:val="0"/>
        </w:numPr>
        <w:ind w:left="567"/>
      </w:pPr>
      <w:r>
        <w:t>The valve is not forced to close</w:t>
      </w:r>
    </w:p>
    <w:p w14:paraId="76C9520F" w14:textId="4AC76BF4" w:rsidR="00814B8C" w:rsidRPr="00990FB1" w:rsidRDefault="007407E9" w:rsidP="00814B8C">
      <w:pPr>
        <w:pStyle w:val="Ttulo5"/>
        <w:keepNext/>
        <w:keepLines/>
        <w:spacing w:before="480" w:after="360"/>
        <w:rPr>
          <w:lang w:val="en-GB"/>
        </w:rPr>
      </w:pPr>
      <w:r w:rsidRPr="00990FB1">
        <w:rPr>
          <w:lang w:val="en-GB"/>
        </w:rPr>
        <w:t>B1LBG33</w:t>
      </w:r>
      <w:r>
        <w:rPr>
          <w:lang w:val="en-GB"/>
        </w:rPr>
        <w:t xml:space="preserve"> </w:t>
      </w:r>
      <w:r w:rsidR="00814B8C" w:rsidRPr="00990FB1">
        <w:rPr>
          <w:lang w:val="en-GB"/>
        </w:rPr>
        <w:t xml:space="preserve">Pot </w:t>
      </w:r>
      <w:r>
        <w:rPr>
          <w:lang w:val="en-GB"/>
        </w:rPr>
        <w:t xml:space="preserve">#1 </w:t>
      </w:r>
      <w:r w:rsidR="00814B8C" w:rsidRPr="00990FB1">
        <w:rPr>
          <w:lang w:val="en-GB"/>
        </w:rPr>
        <w:t>Drain valve B1LBG33AA30</w:t>
      </w:r>
      <w:r>
        <w:rPr>
          <w:lang w:val="en-GB"/>
        </w:rPr>
        <w:t>2</w:t>
      </w:r>
    </w:p>
    <w:p w14:paraId="245E0023"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45380DC4"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D91892E"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2348577F" w14:textId="582A66B3" w:rsidR="00814B8C" w:rsidRPr="00913843" w:rsidRDefault="007407E9" w:rsidP="00814B8C">
      <w:pPr>
        <w:pStyle w:val="L-guin"/>
        <w:numPr>
          <w:ilvl w:val="1"/>
          <w:numId w:val="12"/>
        </w:numPr>
      </w:pPr>
      <w:r>
        <w:t>The Drain Pot Valve fully opens when Steam Pressure, measured by the pressure transmitter B</w:t>
      </w:r>
      <w:r w:rsidR="00FC159D">
        <w:t>1</w:t>
      </w:r>
      <w:r>
        <w:t>LBG30CP001 exceeds a minimum pressure (L). After the drain valve has been open a minimum defined time (3 minutes), and once Steam pressure is greater than a defined pressure (H), the valve closes to an intermediate position</w:t>
      </w:r>
      <w:r w:rsidR="00814B8C" w:rsidRPr="00913843">
        <w:t>.</w:t>
      </w:r>
    </w:p>
    <w:p w14:paraId="295155F1" w14:textId="77777777" w:rsidR="00814B8C" w:rsidRPr="00E93720" w:rsidRDefault="00814B8C" w:rsidP="00814B8C">
      <w:pPr>
        <w:pStyle w:val="L-bala"/>
        <w:numPr>
          <w:ilvl w:val="0"/>
          <w:numId w:val="0"/>
        </w:numPr>
        <w:tabs>
          <w:tab w:val="left" w:pos="708"/>
        </w:tabs>
        <w:ind w:left="1134" w:hanging="567"/>
        <w:rPr>
          <w:lang w:val="en-US"/>
        </w:rPr>
      </w:pPr>
      <w:r>
        <w:rPr>
          <w:lang w:val="en-US"/>
        </w:rPr>
        <w:lastRenderedPageBreak/>
        <w:tab/>
      </w:r>
      <w:r>
        <w:rPr>
          <w:lang w:val="en-US"/>
        </w:rPr>
        <w:tab/>
        <w:t>In normal operation</w:t>
      </w:r>
      <w:r w:rsidRPr="00E93720">
        <w:rPr>
          <w:lang w:val="en-US"/>
        </w:rPr>
        <w:t xml:space="preserve"> the valve will open and close as the following indications:</w:t>
      </w:r>
    </w:p>
    <w:p w14:paraId="305AB7DF" w14:textId="2287293D" w:rsidR="00814B8C" w:rsidRPr="00E93720" w:rsidRDefault="007407E9" w:rsidP="00814B8C">
      <w:pPr>
        <w:pStyle w:val="L-guin"/>
        <w:numPr>
          <w:ilvl w:val="1"/>
          <w:numId w:val="12"/>
        </w:numPr>
      </w:pPr>
      <w:r>
        <w:t>The valve will open when the temperature measured (B</w:t>
      </w:r>
      <w:r w:rsidR="00FC159D">
        <w:t>1</w:t>
      </w:r>
      <w:r>
        <w:t xml:space="preserve">LBG33CT002) in the drain pot is below the saturation temperature plus </w:t>
      </w:r>
      <w:r w:rsidRPr="007407E9">
        <w:rPr>
          <w:color w:val="FF0000"/>
        </w:rPr>
        <w:t>A VALUE</w:t>
      </w:r>
      <w:r>
        <w:t>, and will close 15 seconds after an adequate steam superheating value (H) is achieved.</w:t>
      </w:r>
    </w:p>
    <w:p w14:paraId="234CBE21" w14:textId="77777777" w:rsidR="00814B8C" w:rsidRDefault="00814B8C" w:rsidP="00814B8C">
      <w:pPr>
        <w:pStyle w:val="L-bala"/>
      </w:pPr>
      <w:r>
        <w:t>Forced open</w:t>
      </w:r>
    </w:p>
    <w:p w14:paraId="5226C2D7" w14:textId="77777777" w:rsidR="00814B8C" w:rsidRDefault="00814B8C" w:rsidP="00814B8C">
      <w:pPr>
        <w:pStyle w:val="L-bala"/>
        <w:numPr>
          <w:ilvl w:val="0"/>
          <w:numId w:val="0"/>
        </w:numPr>
        <w:ind w:left="567"/>
      </w:pPr>
      <w:r>
        <w:t>The valve is not forced to open.</w:t>
      </w:r>
    </w:p>
    <w:p w14:paraId="1A80AB54" w14:textId="2BBA717A" w:rsidR="007407E9" w:rsidRPr="00FC159D" w:rsidRDefault="00814B8C" w:rsidP="007407E9">
      <w:pPr>
        <w:pStyle w:val="L-bala"/>
      </w:pPr>
      <w:r>
        <w:t>Forced close</w:t>
      </w:r>
    </w:p>
    <w:p w14:paraId="553983BD" w14:textId="446B6709" w:rsidR="007407E9" w:rsidRPr="00990FB1" w:rsidRDefault="007407E9" w:rsidP="007407E9">
      <w:pPr>
        <w:pStyle w:val="Ttulo5"/>
        <w:keepNext/>
        <w:keepLines/>
        <w:spacing w:before="480" w:after="360"/>
        <w:rPr>
          <w:lang w:val="en-GB"/>
        </w:rPr>
      </w:pPr>
      <w:r w:rsidRPr="00990FB1">
        <w:rPr>
          <w:lang w:val="en-GB"/>
        </w:rPr>
        <w:t>B1LBG33</w:t>
      </w:r>
      <w:r>
        <w:rPr>
          <w:lang w:val="en-GB"/>
        </w:rPr>
        <w:t xml:space="preserve"> </w:t>
      </w:r>
      <w:r w:rsidRPr="00990FB1">
        <w:rPr>
          <w:lang w:val="en-GB"/>
        </w:rPr>
        <w:t xml:space="preserve">Pot </w:t>
      </w:r>
      <w:r>
        <w:rPr>
          <w:lang w:val="en-GB"/>
        </w:rPr>
        <w:t>#</w:t>
      </w:r>
      <w:r w:rsidR="00FC159D">
        <w:rPr>
          <w:lang w:val="en-GB"/>
        </w:rPr>
        <w:t>2</w:t>
      </w:r>
      <w:r>
        <w:rPr>
          <w:lang w:val="en-GB"/>
        </w:rPr>
        <w:t xml:space="preserve"> </w:t>
      </w:r>
      <w:r w:rsidRPr="00990FB1">
        <w:rPr>
          <w:lang w:val="en-GB"/>
        </w:rPr>
        <w:t>Drain valve B1LBG33AA30</w:t>
      </w:r>
      <w:r w:rsidR="00FC159D">
        <w:rPr>
          <w:lang w:val="en-GB"/>
        </w:rPr>
        <w:t>3</w:t>
      </w:r>
    </w:p>
    <w:p w14:paraId="1A7FDBC7" w14:textId="77777777" w:rsidR="007407E9" w:rsidRPr="00E93720" w:rsidRDefault="007407E9" w:rsidP="007407E9">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361F2D45" w14:textId="77777777" w:rsidR="007407E9" w:rsidRPr="00E93720" w:rsidRDefault="007407E9" w:rsidP="007407E9">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DDBFDC1" w14:textId="77777777" w:rsidR="007407E9" w:rsidRPr="00E93720" w:rsidRDefault="007407E9" w:rsidP="007407E9">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BA2A044" w14:textId="5B5D3D69" w:rsidR="007407E9" w:rsidRPr="00913843" w:rsidRDefault="007407E9" w:rsidP="007407E9">
      <w:pPr>
        <w:pStyle w:val="L-guin"/>
        <w:numPr>
          <w:ilvl w:val="1"/>
          <w:numId w:val="12"/>
        </w:numPr>
      </w:pPr>
      <w:r>
        <w:t>The Drain Pot Valve fully opens when Steam Pressure, measured by the pressure transmitter B</w:t>
      </w:r>
      <w:r w:rsidR="00FC159D">
        <w:t>1</w:t>
      </w:r>
      <w:r>
        <w:t>LBG30CP001 exceeds a minimum pressure (L). After the drain valve has been open a minimum defined time (3 minutes), and once Steam pressure is greater than a defined pressure (H), the valve closes to an intermediate position</w:t>
      </w:r>
      <w:r w:rsidRPr="00913843">
        <w:t>.</w:t>
      </w:r>
    </w:p>
    <w:p w14:paraId="68EB31A8" w14:textId="77777777" w:rsidR="007407E9" w:rsidRPr="00E93720" w:rsidRDefault="007407E9" w:rsidP="007407E9">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1DCFBE2" w14:textId="0E26C570" w:rsidR="007407E9" w:rsidRPr="00E93720" w:rsidRDefault="007407E9" w:rsidP="007407E9">
      <w:pPr>
        <w:pStyle w:val="L-guin"/>
        <w:numPr>
          <w:ilvl w:val="1"/>
          <w:numId w:val="12"/>
        </w:numPr>
      </w:pPr>
      <w:r>
        <w:t>The valve will open when the temperature measured (B</w:t>
      </w:r>
      <w:r w:rsidR="00FC159D">
        <w:t>1</w:t>
      </w:r>
      <w:r>
        <w:t>LBG33CT00</w:t>
      </w:r>
      <w:r w:rsidR="00FC159D">
        <w:t>3</w:t>
      </w:r>
      <w:r>
        <w:t xml:space="preserve">) in the drain pot is below the saturation temperature plus </w:t>
      </w:r>
      <w:r w:rsidRPr="007407E9">
        <w:rPr>
          <w:color w:val="FF0000"/>
        </w:rPr>
        <w:t>A VALUE</w:t>
      </w:r>
      <w:r>
        <w:t>, and will close 15 seconds after an adequate steam superheating value (H) is achieved.</w:t>
      </w:r>
    </w:p>
    <w:p w14:paraId="35B7DEA0" w14:textId="77777777" w:rsidR="007407E9" w:rsidRDefault="007407E9" w:rsidP="007407E9">
      <w:pPr>
        <w:pStyle w:val="L-bala"/>
      </w:pPr>
      <w:r>
        <w:t>Forced open</w:t>
      </w:r>
    </w:p>
    <w:p w14:paraId="69E46B93" w14:textId="77777777" w:rsidR="007407E9" w:rsidRDefault="007407E9" w:rsidP="007407E9">
      <w:pPr>
        <w:pStyle w:val="L-bala"/>
        <w:numPr>
          <w:ilvl w:val="0"/>
          <w:numId w:val="0"/>
        </w:numPr>
        <w:ind w:left="567"/>
      </w:pPr>
      <w:r>
        <w:t>The valve is not forced to open.</w:t>
      </w:r>
    </w:p>
    <w:p w14:paraId="3A3A40DB" w14:textId="7AFFE33B" w:rsidR="007407E9" w:rsidRPr="00D238D3" w:rsidRDefault="007407E9" w:rsidP="007407E9">
      <w:pPr>
        <w:pStyle w:val="L-bala"/>
      </w:pPr>
      <w:r>
        <w:t>Forced close</w:t>
      </w:r>
    </w:p>
    <w:p w14:paraId="09621633" w14:textId="77777777" w:rsidR="00814B8C" w:rsidRPr="00990FB1" w:rsidRDefault="00814B8C" w:rsidP="00814B8C">
      <w:pPr>
        <w:pStyle w:val="Prrafo"/>
        <w:rPr>
          <w:lang w:val="en-GB"/>
        </w:rPr>
      </w:pPr>
      <w:r w:rsidRPr="00990FB1">
        <w:rPr>
          <w:lang w:val="en-GB"/>
        </w:rPr>
        <w:t>The valve is not forced to close.</w:t>
      </w:r>
    </w:p>
    <w:p w14:paraId="12FA4C31" w14:textId="77777777" w:rsidR="00814B8C" w:rsidRPr="00990FB1" w:rsidRDefault="00814B8C" w:rsidP="00814B8C">
      <w:pPr>
        <w:pStyle w:val="Ttulo5"/>
        <w:keepNext/>
        <w:keepLines/>
        <w:spacing w:before="480" w:after="360"/>
        <w:rPr>
          <w:lang w:val="en-GB"/>
        </w:rPr>
      </w:pPr>
      <w:r w:rsidRPr="00990FB1">
        <w:rPr>
          <w:lang w:val="en-GB"/>
        </w:rPr>
        <w:lastRenderedPageBreak/>
        <w:t>Boiler 2 Sealing Air Preheater Auxiliary Steam Isolation Valve B2LBG33AA301</w:t>
      </w:r>
    </w:p>
    <w:p w14:paraId="2749A6FB"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isolate the auxiliary steam supply to boiler 2 sealing air preheater</w:t>
      </w:r>
      <w:r w:rsidRPr="00E93720">
        <w:rPr>
          <w:lang w:val="en-US"/>
        </w:rPr>
        <w:t>.</w:t>
      </w:r>
    </w:p>
    <w:p w14:paraId="4F97A0FB"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707A710"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4BA0B72D" w14:textId="77777777" w:rsidR="00814B8C" w:rsidRDefault="00814B8C" w:rsidP="00814B8C">
      <w:pPr>
        <w:pStyle w:val="L-bala"/>
      </w:pPr>
      <w:r>
        <w:t>Forced open</w:t>
      </w:r>
    </w:p>
    <w:p w14:paraId="6FA0132F" w14:textId="77777777" w:rsidR="00814B8C" w:rsidRDefault="00814B8C" w:rsidP="00814B8C">
      <w:pPr>
        <w:pStyle w:val="L-bala"/>
        <w:numPr>
          <w:ilvl w:val="0"/>
          <w:numId w:val="0"/>
        </w:numPr>
        <w:ind w:left="567"/>
      </w:pPr>
      <w:r>
        <w:t>The valve is not forced to open.</w:t>
      </w:r>
    </w:p>
    <w:p w14:paraId="6B0CEA1B" w14:textId="77777777" w:rsidR="00814B8C" w:rsidRPr="00D238D3" w:rsidRDefault="00814B8C" w:rsidP="00814B8C">
      <w:pPr>
        <w:pStyle w:val="L-bala"/>
      </w:pPr>
      <w:r>
        <w:t>Forced close</w:t>
      </w:r>
    </w:p>
    <w:p w14:paraId="47CB321E" w14:textId="288563A7" w:rsidR="00814B8C" w:rsidRDefault="00814B8C" w:rsidP="007407E9">
      <w:pPr>
        <w:pStyle w:val="L-bala"/>
        <w:numPr>
          <w:ilvl w:val="0"/>
          <w:numId w:val="0"/>
        </w:numPr>
        <w:ind w:left="567"/>
      </w:pPr>
      <w:r>
        <w:t>The valve is not forced to close</w:t>
      </w:r>
    </w:p>
    <w:p w14:paraId="6713262C" w14:textId="77777777" w:rsidR="00FC159D" w:rsidRPr="00990FB1" w:rsidRDefault="00FC159D" w:rsidP="00FC159D">
      <w:pPr>
        <w:pStyle w:val="L-bala"/>
        <w:numPr>
          <w:ilvl w:val="0"/>
          <w:numId w:val="0"/>
        </w:numPr>
        <w:ind w:left="567"/>
      </w:pPr>
    </w:p>
    <w:p w14:paraId="64AC509B" w14:textId="36B1A602" w:rsidR="00FC159D" w:rsidRPr="00990FB1" w:rsidRDefault="00FC159D" w:rsidP="00FC159D">
      <w:pPr>
        <w:pStyle w:val="Ttulo5"/>
        <w:keepNext/>
        <w:keepLines/>
        <w:spacing w:before="480" w:after="360"/>
        <w:rPr>
          <w:lang w:val="en-GB"/>
        </w:rPr>
      </w:pPr>
      <w:r w:rsidRPr="00990FB1">
        <w:rPr>
          <w:lang w:val="en-GB"/>
        </w:rPr>
        <w:t>B</w:t>
      </w:r>
      <w:r>
        <w:rPr>
          <w:lang w:val="en-GB"/>
        </w:rPr>
        <w:t>2</w:t>
      </w:r>
      <w:r w:rsidRPr="00990FB1">
        <w:rPr>
          <w:lang w:val="en-GB"/>
        </w:rPr>
        <w:t>LBG33</w:t>
      </w:r>
      <w:r>
        <w:rPr>
          <w:lang w:val="en-GB"/>
        </w:rPr>
        <w:t xml:space="preserve"> </w:t>
      </w:r>
      <w:r w:rsidRPr="00990FB1">
        <w:rPr>
          <w:lang w:val="en-GB"/>
        </w:rPr>
        <w:t xml:space="preserve">Pot </w:t>
      </w:r>
      <w:r>
        <w:rPr>
          <w:lang w:val="en-GB"/>
        </w:rPr>
        <w:t xml:space="preserve">#1 </w:t>
      </w:r>
      <w:r w:rsidRPr="00990FB1">
        <w:rPr>
          <w:lang w:val="en-GB"/>
        </w:rPr>
        <w:t>Drain valve B</w:t>
      </w:r>
      <w:r>
        <w:rPr>
          <w:lang w:val="en-GB"/>
        </w:rPr>
        <w:t>2</w:t>
      </w:r>
      <w:r w:rsidRPr="00990FB1">
        <w:rPr>
          <w:lang w:val="en-GB"/>
        </w:rPr>
        <w:t>LBG33AA30</w:t>
      </w:r>
      <w:r>
        <w:rPr>
          <w:lang w:val="en-GB"/>
        </w:rPr>
        <w:t>2</w:t>
      </w:r>
    </w:p>
    <w:p w14:paraId="419D365B" w14:textId="77777777" w:rsidR="00FC159D" w:rsidRPr="00E93720" w:rsidRDefault="00FC159D" w:rsidP="00FC159D">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473B180D" w14:textId="77777777" w:rsidR="00FC159D" w:rsidRPr="00E93720" w:rsidRDefault="00FC159D" w:rsidP="00FC159D">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5D968A63" w14:textId="77777777" w:rsidR="00FC159D" w:rsidRPr="00E93720" w:rsidRDefault="00FC159D" w:rsidP="00FC159D">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7347D672" w14:textId="4BE4AF20" w:rsidR="00FC159D" w:rsidRPr="00913843" w:rsidRDefault="00FC159D" w:rsidP="00FC159D">
      <w:pPr>
        <w:pStyle w:val="L-guin"/>
        <w:numPr>
          <w:ilvl w:val="1"/>
          <w:numId w:val="12"/>
        </w:numPr>
      </w:pPr>
      <w:r>
        <w:t>The Drain Pot Valve fully opens when Steam Pressure, measured by the pressure transmitter B2LBG30CP001 exceeds a minimum pressure (L). After the drain valve has been open a minimum defined time (3 minutes), and once Steam pressure is greater than a defined pressure (H), the valve closes to an intermediate position</w:t>
      </w:r>
      <w:r w:rsidRPr="00913843">
        <w:t>.</w:t>
      </w:r>
    </w:p>
    <w:p w14:paraId="25FAD57E" w14:textId="77777777" w:rsidR="00FC159D" w:rsidRPr="00E93720" w:rsidRDefault="00FC159D" w:rsidP="00FC159D">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2DD02D7" w14:textId="77777777" w:rsidR="00FC159D" w:rsidRPr="00E93720" w:rsidRDefault="00FC159D" w:rsidP="00FC159D">
      <w:pPr>
        <w:pStyle w:val="L-guin"/>
        <w:numPr>
          <w:ilvl w:val="1"/>
          <w:numId w:val="12"/>
        </w:numPr>
      </w:pPr>
      <w:r>
        <w:t xml:space="preserve">The valve will open when the temperature measured (B2LBG33CT002) in the drain pot is below the saturation temperature plus </w:t>
      </w:r>
      <w:r w:rsidRPr="007407E9">
        <w:rPr>
          <w:color w:val="FF0000"/>
        </w:rPr>
        <w:t>A VALUE</w:t>
      </w:r>
      <w:r>
        <w:t>, and will close 15 seconds after an adequate steam superheating value (H) is achieved.</w:t>
      </w:r>
    </w:p>
    <w:p w14:paraId="13C2B133" w14:textId="77777777" w:rsidR="00FC159D" w:rsidRDefault="00FC159D" w:rsidP="00FC159D">
      <w:pPr>
        <w:pStyle w:val="L-bala"/>
      </w:pPr>
      <w:r>
        <w:t>Forced open</w:t>
      </w:r>
    </w:p>
    <w:p w14:paraId="2F14A2C2" w14:textId="77777777" w:rsidR="00FC159D" w:rsidRDefault="00FC159D" w:rsidP="00FC159D">
      <w:pPr>
        <w:pStyle w:val="L-bala"/>
        <w:numPr>
          <w:ilvl w:val="0"/>
          <w:numId w:val="0"/>
        </w:numPr>
        <w:ind w:left="567"/>
      </w:pPr>
      <w:r>
        <w:lastRenderedPageBreak/>
        <w:t>The valve is not forced to open.</w:t>
      </w:r>
    </w:p>
    <w:p w14:paraId="204CC5AD" w14:textId="2044470E" w:rsidR="00FC159D" w:rsidRDefault="00FC159D" w:rsidP="00FC159D">
      <w:pPr>
        <w:pStyle w:val="L-bala"/>
        <w:numPr>
          <w:ilvl w:val="0"/>
          <w:numId w:val="0"/>
        </w:numPr>
        <w:ind w:left="567"/>
      </w:pPr>
      <w:r>
        <w:t>Forced close</w:t>
      </w:r>
    </w:p>
    <w:p w14:paraId="125938AB" w14:textId="77777777" w:rsidR="00FC159D" w:rsidRPr="00990FB1" w:rsidRDefault="00FC159D" w:rsidP="00FC159D">
      <w:pPr>
        <w:pStyle w:val="L-bala"/>
        <w:numPr>
          <w:ilvl w:val="0"/>
          <w:numId w:val="0"/>
        </w:numPr>
        <w:ind w:left="567"/>
      </w:pPr>
    </w:p>
    <w:p w14:paraId="03DFADB3" w14:textId="32153391" w:rsidR="00FC159D" w:rsidRPr="00990FB1" w:rsidRDefault="00FC159D" w:rsidP="00FC159D">
      <w:pPr>
        <w:pStyle w:val="Ttulo5"/>
        <w:keepNext/>
        <w:keepLines/>
        <w:spacing w:before="480" w:after="360"/>
        <w:rPr>
          <w:lang w:val="en-GB"/>
        </w:rPr>
      </w:pPr>
      <w:r w:rsidRPr="00990FB1">
        <w:rPr>
          <w:lang w:val="en-GB"/>
        </w:rPr>
        <w:t>B</w:t>
      </w:r>
      <w:r>
        <w:rPr>
          <w:lang w:val="en-GB"/>
        </w:rPr>
        <w:t>2</w:t>
      </w:r>
      <w:r w:rsidRPr="00990FB1">
        <w:rPr>
          <w:lang w:val="en-GB"/>
        </w:rPr>
        <w:t>LBG33</w:t>
      </w:r>
      <w:r>
        <w:rPr>
          <w:lang w:val="en-GB"/>
        </w:rPr>
        <w:t xml:space="preserve"> </w:t>
      </w:r>
      <w:r w:rsidRPr="00990FB1">
        <w:rPr>
          <w:lang w:val="en-GB"/>
        </w:rPr>
        <w:t xml:space="preserve">Pot </w:t>
      </w:r>
      <w:r>
        <w:rPr>
          <w:lang w:val="en-GB"/>
        </w:rPr>
        <w:t xml:space="preserve">#1 </w:t>
      </w:r>
      <w:r w:rsidRPr="00990FB1">
        <w:rPr>
          <w:lang w:val="en-GB"/>
        </w:rPr>
        <w:t>Drain valve B</w:t>
      </w:r>
      <w:r>
        <w:rPr>
          <w:lang w:val="en-GB"/>
        </w:rPr>
        <w:t>2</w:t>
      </w:r>
      <w:r w:rsidRPr="00990FB1">
        <w:rPr>
          <w:lang w:val="en-GB"/>
        </w:rPr>
        <w:t>LBG33AA30</w:t>
      </w:r>
      <w:r>
        <w:rPr>
          <w:lang w:val="en-GB"/>
        </w:rPr>
        <w:t>2</w:t>
      </w:r>
    </w:p>
    <w:p w14:paraId="37175AA2" w14:textId="77777777" w:rsidR="00FC159D" w:rsidRPr="00E93720" w:rsidRDefault="00FC159D" w:rsidP="00FC159D">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15FCD1F2" w14:textId="77777777" w:rsidR="00FC159D" w:rsidRPr="00E93720" w:rsidRDefault="00FC159D" w:rsidP="00FC159D">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1B9F7F08" w14:textId="77777777" w:rsidR="00FC159D" w:rsidRPr="00E93720" w:rsidRDefault="00FC159D" w:rsidP="00FC159D">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50D91E83" w14:textId="27F1C8CD" w:rsidR="00FC159D" w:rsidRPr="00913843" w:rsidRDefault="00FC159D" w:rsidP="00FC159D">
      <w:pPr>
        <w:pStyle w:val="L-guin"/>
        <w:numPr>
          <w:ilvl w:val="1"/>
          <w:numId w:val="12"/>
        </w:numPr>
      </w:pPr>
      <w:r>
        <w:t>The Drain Pot Valve fully opens when Steam Pressure, measured by the pressure transmitter B2LBG30CP001 exceeds a minimum pressure (L). After the drain valve has been open a minimum defined time (3 minutes), and once Steam pressure is greater than a defined pressure (H), the valve closes to an intermediate position</w:t>
      </w:r>
      <w:r w:rsidRPr="00913843">
        <w:t>.</w:t>
      </w:r>
    </w:p>
    <w:p w14:paraId="347461CE" w14:textId="77777777" w:rsidR="00FC159D" w:rsidRPr="00E93720" w:rsidRDefault="00FC159D" w:rsidP="00FC159D">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6FD8E9FC" w14:textId="77777777" w:rsidR="00FC159D" w:rsidRPr="00E93720" w:rsidRDefault="00FC159D" w:rsidP="00FC159D">
      <w:pPr>
        <w:pStyle w:val="L-guin"/>
        <w:numPr>
          <w:ilvl w:val="1"/>
          <w:numId w:val="12"/>
        </w:numPr>
      </w:pPr>
      <w:r>
        <w:t xml:space="preserve">The valve will open when the temperature measured (B2LBG33CT002) in the drain pot is below the saturation temperature plus </w:t>
      </w:r>
      <w:r w:rsidRPr="007407E9">
        <w:rPr>
          <w:color w:val="FF0000"/>
        </w:rPr>
        <w:t>A VALUE</w:t>
      </w:r>
      <w:r>
        <w:t>, and will close 15 seconds after an adequate steam superheating value (H) is achieved.</w:t>
      </w:r>
    </w:p>
    <w:p w14:paraId="6F9553B1" w14:textId="77777777" w:rsidR="00FC159D" w:rsidRDefault="00FC159D" w:rsidP="00FC159D">
      <w:pPr>
        <w:pStyle w:val="L-bala"/>
      </w:pPr>
      <w:r>
        <w:t>Forced open</w:t>
      </w:r>
    </w:p>
    <w:p w14:paraId="4EB8A3E9" w14:textId="77777777" w:rsidR="00FC159D" w:rsidRDefault="00FC159D" w:rsidP="00FC159D">
      <w:pPr>
        <w:pStyle w:val="L-bala"/>
        <w:numPr>
          <w:ilvl w:val="0"/>
          <w:numId w:val="0"/>
        </w:numPr>
        <w:ind w:left="567"/>
      </w:pPr>
      <w:r>
        <w:t>The valve is not forced to open.</w:t>
      </w:r>
    </w:p>
    <w:p w14:paraId="50CDB9DD" w14:textId="666BB1F2" w:rsidR="00814B8C" w:rsidRPr="00990FB1" w:rsidRDefault="00FC159D" w:rsidP="00FC159D">
      <w:pPr>
        <w:pStyle w:val="L-bala"/>
        <w:numPr>
          <w:ilvl w:val="0"/>
          <w:numId w:val="0"/>
        </w:numPr>
        <w:ind w:left="567"/>
      </w:pPr>
      <w:r>
        <w:t>Forced close</w:t>
      </w:r>
    </w:p>
    <w:p w14:paraId="7F602BEC" w14:textId="77777777" w:rsidR="00814B8C" w:rsidRPr="00495E87" w:rsidRDefault="00814B8C" w:rsidP="00814B8C">
      <w:pPr>
        <w:pStyle w:val="Ttulo3"/>
        <w:keepLines/>
        <w:spacing w:before="480" w:after="360"/>
      </w:pPr>
      <w:bookmarkStart w:id="1810" w:name="_Toc137119760"/>
      <w:r>
        <w:lastRenderedPageBreak/>
        <w:t>Boiler 1 Bypass</w:t>
      </w:r>
      <w:bookmarkEnd w:id="1810"/>
    </w:p>
    <w:p w14:paraId="2781F85E" w14:textId="77777777" w:rsidR="00814B8C" w:rsidRDefault="00814B8C" w:rsidP="00814B8C">
      <w:pPr>
        <w:pStyle w:val="Ttulo4"/>
        <w:keepLines/>
        <w:tabs>
          <w:tab w:val="clear" w:pos="851"/>
        </w:tabs>
        <w:spacing w:before="480" w:after="360"/>
      </w:pPr>
      <w:r w:rsidRPr="00E93720">
        <w:t>Analogue Control and Regulation</w:t>
      </w:r>
    </w:p>
    <w:p w14:paraId="4021FCE6" w14:textId="77777777" w:rsidR="00814B8C" w:rsidRPr="00990FB1" w:rsidRDefault="00814B8C" w:rsidP="00814B8C">
      <w:pPr>
        <w:pStyle w:val="Ttulo5"/>
        <w:keepNext/>
        <w:keepLines/>
        <w:spacing w:before="480" w:after="360"/>
        <w:rPr>
          <w:lang w:val="en-GB"/>
        </w:rPr>
      </w:pPr>
      <w:r w:rsidRPr="00990FB1">
        <w:rPr>
          <w:lang w:val="en-GB"/>
        </w:rPr>
        <w:t>Boiler 1 Main Steam Bypass CV B1MAN10AA401</w:t>
      </w:r>
    </w:p>
    <w:p w14:paraId="72EFD9B8" w14:textId="77777777" w:rsidR="00814B8C" w:rsidRPr="00990FB1" w:rsidRDefault="00814B8C" w:rsidP="00814B8C">
      <w:pPr>
        <w:pStyle w:val="Prrafo"/>
        <w:rPr>
          <w:lang w:val="en-GB"/>
        </w:rPr>
      </w:pPr>
      <w:r w:rsidRPr="00990FB1">
        <w:rPr>
          <w:lang w:val="en-GB"/>
        </w:rPr>
        <w:t xml:space="preserve">The function of Boiler 1 Main Steam Bypass Control Valve is to regulate the pressure of the main steam line at a dynamic setpoint value. </w:t>
      </w:r>
    </w:p>
    <w:p w14:paraId="768063B2" w14:textId="7280EE8A" w:rsidR="00814B8C" w:rsidRPr="00990FB1" w:rsidRDefault="00814B8C" w:rsidP="00814B8C">
      <w:pPr>
        <w:pStyle w:val="Prrafo"/>
        <w:rPr>
          <w:lang w:val="en-GB"/>
        </w:rPr>
      </w:pPr>
      <w:r w:rsidRPr="00990FB1">
        <w:rPr>
          <w:lang w:val="en-GB"/>
        </w:rPr>
        <w:t>The process variable is the Boiler 1 Main Steam Header Pressure, measured by the average between the pressure transmitter B1LBA10CP00</w:t>
      </w:r>
      <w:r w:rsidR="004415AC">
        <w:rPr>
          <w:lang w:val="en-GB"/>
        </w:rPr>
        <w:t>1</w:t>
      </w:r>
      <w:r w:rsidRPr="00990FB1">
        <w:rPr>
          <w:lang w:val="en-GB"/>
        </w:rPr>
        <w:t xml:space="preserve"> and B1LBA10CP00</w:t>
      </w:r>
      <w:r w:rsidR="004415AC">
        <w:rPr>
          <w:lang w:val="en-GB"/>
        </w:rPr>
        <w:t>2</w:t>
      </w:r>
      <w:r w:rsidRPr="00990FB1">
        <w:rPr>
          <w:lang w:val="en-GB"/>
        </w:rPr>
        <w:t>.</w:t>
      </w:r>
    </w:p>
    <w:p w14:paraId="367DAD9C" w14:textId="77777777" w:rsidR="00814B8C" w:rsidRPr="00990FB1" w:rsidRDefault="00814B8C" w:rsidP="00814B8C">
      <w:pPr>
        <w:pStyle w:val="Prrafo"/>
        <w:rPr>
          <w:lang w:val="en-GB"/>
        </w:rPr>
      </w:pPr>
      <w:r w:rsidRPr="00990FB1">
        <w:rPr>
          <w:lang w:val="en-GB"/>
        </w:rPr>
        <w:t>The pressure measurement shall be compared to the setpoint, not adjustable by the operator. Control shall be performed by means of a direct PI algorithm. If the difference between the measured pressure and the setpoint is positive, the valve will open; the opposite applies if the difference is negative, closing the valve.</w:t>
      </w:r>
    </w:p>
    <w:p w14:paraId="0E79FC96" w14:textId="77777777" w:rsidR="00814B8C" w:rsidRPr="00990FB1" w:rsidRDefault="00814B8C" w:rsidP="00814B8C">
      <w:pPr>
        <w:pStyle w:val="Prrafo"/>
        <w:rPr>
          <w:lang w:val="en-GB"/>
        </w:rPr>
      </w:pPr>
      <w:r w:rsidRPr="00990FB1">
        <w:rPr>
          <w:lang w:val="en-GB"/>
        </w:rPr>
        <w:t>The dynamic Set Point is elaborated as follows, depending on the different cases:</w:t>
      </w:r>
    </w:p>
    <w:p w14:paraId="78DBC1D5" w14:textId="77777777" w:rsidR="00814B8C" w:rsidRPr="00E93720" w:rsidRDefault="00814B8C" w:rsidP="00814B8C">
      <w:pPr>
        <w:pStyle w:val="L-letra"/>
      </w:pPr>
      <w:r>
        <w:t>Boiler</w:t>
      </w:r>
      <w:r w:rsidRPr="00E93720">
        <w:t xml:space="preserve"> Start-up</w:t>
      </w:r>
    </w:p>
    <w:p w14:paraId="21A80330" w14:textId="12168D15" w:rsidR="00814B8C" w:rsidRPr="00990FB1" w:rsidRDefault="00814B8C" w:rsidP="00814B8C">
      <w:pPr>
        <w:pStyle w:val="Prrafo"/>
        <w:rPr>
          <w:lang w:val="en-GB"/>
        </w:rPr>
      </w:pPr>
      <w:r w:rsidRPr="00990FB1">
        <w:rPr>
          <w:lang w:val="en-GB"/>
        </w:rPr>
        <w:t>During the early stages of the start-up, when the boiler is in service, with its isolation valve open, and the pressure in the main steam header measured pressure transmitters B1LBA10CP00</w:t>
      </w:r>
      <w:r w:rsidR="004415AC">
        <w:rPr>
          <w:lang w:val="en-GB"/>
        </w:rPr>
        <w:t>1</w:t>
      </w:r>
      <w:r w:rsidRPr="00990FB1">
        <w:rPr>
          <w:lang w:val="en-GB"/>
        </w:rPr>
        <w:t xml:space="preserve"> and B1LBA10CP00</w:t>
      </w:r>
      <w:r w:rsidR="004415AC">
        <w:rPr>
          <w:lang w:val="en-GB"/>
        </w:rPr>
        <w:t>2</w:t>
      </w:r>
      <w:r w:rsidRPr="00990FB1">
        <w:rPr>
          <w:lang w:val="en-GB"/>
        </w:rPr>
        <w:t xml:space="preserve"> is between a minimum pressure setpoint value and the ST floor pressure setpoint, a rate-controlled variable setpoint is used. </w:t>
      </w:r>
    </w:p>
    <w:p w14:paraId="458F1730" w14:textId="77777777" w:rsidR="00814B8C" w:rsidRPr="00990FB1" w:rsidRDefault="00814B8C" w:rsidP="00814B8C">
      <w:pPr>
        <w:pStyle w:val="Prrafo"/>
        <w:rPr>
          <w:lang w:val="en-GB"/>
        </w:rPr>
      </w:pPr>
      <w:r w:rsidRPr="00990FB1">
        <w:rPr>
          <w:lang w:val="en-GB"/>
        </w:rPr>
        <w:t>This rate-controlled variable setpoint will open the Main Steam Boiler 1 Bypass</w:t>
      </w:r>
      <w:r w:rsidRPr="00990FB1" w:rsidDel="00B23A58">
        <w:rPr>
          <w:lang w:val="en-GB"/>
        </w:rPr>
        <w:t xml:space="preserve"> </w:t>
      </w:r>
      <w:r w:rsidRPr="00990FB1">
        <w:rPr>
          <w:lang w:val="en-GB"/>
        </w:rPr>
        <w:t>CV and will be limited by the pressure/temperature gradient of the boiler drum in order to protect it from thermal stress.</w:t>
      </w:r>
    </w:p>
    <w:p w14:paraId="1D79629C" w14:textId="77777777" w:rsidR="00814B8C" w:rsidRPr="00E93720" w:rsidRDefault="00814B8C" w:rsidP="00814B8C">
      <w:pPr>
        <w:pStyle w:val="L-letra"/>
      </w:pPr>
      <w:r w:rsidRPr="00E93720">
        <w:t>ST Start-up</w:t>
      </w:r>
    </w:p>
    <w:p w14:paraId="54C8A9CD" w14:textId="77777777" w:rsidR="00814B8C" w:rsidRPr="00990FB1" w:rsidRDefault="00814B8C" w:rsidP="00814B8C">
      <w:pPr>
        <w:pStyle w:val="Prrafo"/>
        <w:rPr>
          <w:lang w:val="en-GB"/>
        </w:rPr>
      </w:pPr>
      <w:r w:rsidRPr="00990FB1">
        <w:rPr>
          <w:lang w:val="en-GB"/>
        </w:rPr>
        <w:t>Once the main steam header and the bypass piping are warmed-up and pressurized, and the ST floor pressure (Steam turbine admission condition) is reached, the rate-controlled variable setpoint is no longer required. It is established the Main Steam Boiler 1 Bypass</w:t>
      </w:r>
      <w:r w:rsidRPr="00990FB1" w:rsidDel="00B23A58">
        <w:rPr>
          <w:lang w:val="en-GB"/>
        </w:rPr>
        <w:t xml:space="preserve"> </w:t>
      </w:r>
      <w:r w:rsidRPr="00990FB1">
        <w:rPr>
          <w:lang w:val="en-GB"/>
        </w:rPr>
        <w:t>pressure setpoint as the existing main steam line pressure plus a margin in order to start closing the bypass valve.</w:t>
      </w:r>
    </w:p>
    <w:p w14:paraId="312700FB" w14:textId="77777777" w:rsidR="00814B8C" w:rsidRPr="00E93720" w:rsidRDefault="00814B8C" w:rsidP="00814B8C">
      <w:pPr>
        <w:pStyle w:val="L-letra"/>
      </w:pPr>
      <w:r w:rsidRPr="00E93720">
        <w:t>Normal Operation Mode</w:t>
      </w:r>
    </w:p>
    <w:p w14:paraId="405D590D" w14:textId="77777777" w:rsidR="00814B8C" w:rsidRPr="00990FB1" w:rsidRDefault="00814B8C" w:rsidP="00814B8C">
      <w:pPr>
        <w:pStyle w:val="Prrafo"/>
        <w:rPr>
          <w:lang w:val="en-GB"/>
        </w:rPr>
      </w:pPr>
      <w:r w:rsidRPr="00990FB1">
        <w:rPr>
          <w:lang w:val="en-GB"/>
        </w:rPr>
        <w:t>The Boiler 1 Bypass</w:t>
      </w:r>
      <w:r w:rsidRPr="00990FB1" w:rsidDel="00B23A58">
        <w:rPr>
          <w:lang w:val="en-GB"/>
        </w:rPr>
        <w:t xml:space="preserve"> </w:t>
      </w:r>
      <w:r w:rsidRPr="00990FB1">
        <w:rPr>
          <w:lang w:val="en-GB"/>
        </w:rPr>
        <w:t>pressure setpoint is dynamic. During normal running operation it is continually above main steam pressure according to the Steam Turbine curve, keeping the Main Steam Boiler 1 Bypass</w:t>
      </w:r>
      <w:r w:rsidRPr="00990FB1" w:rsidDel="00B23A58">
        <w:rPr>
          <w:lang w:val="en-GB"/>
        </w:rPr>
        <w:t xml:space="preserve"> </w:t>
      </w:r>
      <w:r w:rsidRPr="00990FB1">
        <w:rPr>
          <w:lang w:val="en-GB"/>
        </w:rPr>
        <w:t>CV closed.</w:t>
      </w:r>
    </w:p>
    <w:p w14:paraId="582E2695" w14:textId="77777777" w:rsidR="00814B8C" w:rsidRPr="00E93720" w:rsidRDefault="00814B8C" w:rsidP="00814B8C">
      <w:pPr>
        <w:pStyle w:val="L-letra"/>
      </w:pPr>
      <w:r>
        <w:lastRenderedPageBreak/>
        <w:t>Boiler</w:t>
      </w:r>
      <w:r w:rsidRPr="00E93720">
        <w:t xml:space="preserve"> Shutdown</w:t>
      </w:r>
    </w:p>
    <w:p w14:paraId="7D8AFA51" w14:textId="77777777" w:rsidR="00814B8C" w:rsidRPr="00990FB1" w:rsidRDefault="00814B8C" w:rsidP="00814B8C">
      <w:pPr>
        <w:pStyle w:val="Prrafo"/>
        <w:rPr>
          <w:lang w:val="en-GB"/>
        </w:rPr>
      </w:pPr>
      <w:r w:rsidRPr="00990FB1">
        <w:rPr>
          <w:lang w:val="en-GB"/>
        </w:rPr>
        <w:t>The boiler load is reduced to decrease main steam generation while maintaining main steam temperature. When the shutdown control action is initiated, the Main Steam Boiler 1 Bypass</w:t>
      </w:r>
      <w:r w:rsidRPr="00990FB1" w:rsidDel="00B23A58">
        <w:rPr>
          <w:lang w:val="en-GB"/>
        </w:rPr>
        <w:t xml:space="preserve"> </w:t>
      </w:r>
      <w:r w:rsidRPr="00990FB1">
        <w:rPr>
          <w:lang w:val="en-GB"/>
        </w:rPr>
        <w:t>pressure controller setpoint is immediately set to the boiler steam line pressure at the moment the steam turbine stops control. With the main steam bypass control maintaining the HP main steam pressure, the steam turbine control valves (MCVs) are ramped closed by means of the steam turbine speed/load control. As a result, all main steam is transferred to the Main Steam Boiler 1 Bypass</w:t>
      </w:r>
      <w:r w:rsidRPr="00990FB1" w:rsidDel="00B23A58">
        <w:rPr>
          <w:lang w:val="en-GB"/>
        </w:rPr>
        <w:t xml:space="preserve"> </w:t>
      </w:r>
      <w:r w:rsidRPr="00990FB1">
        <w:rPr>
          <w:lang w:val="en-GB"/>
        </w:rPr>
        <w:t xml:space="preserve">system. </w:t>
      </w:r>
    </w:p>
    <w:p w14:paraId="57B1ED9C" w14:textId="77777777" w:rsidR="00814B8C" w:rsidRPr="008F779B" w:rsidRDefault="00814B8C" w:rsidP="00814B8C">
      <w:pPr>
        <w:pStyle w:val="L-letra"/>
      </w:pPr>
      <w:r w:rsidRPr="008F779B">
        <w:t>Shutdown of the ST</w:t>
      </w:r>
    </w:p>
    <w:p w14:paraId="5FF560FF" w14:textId="77777777" w:rsidR="00814B8C" w:rsidRPr="00990FB1" w:rsidRDefault="00814B8C" w:rsidP="00814B8C">
      <w:pPr>
        <w:pStyle w:val="Prrafo"/>
        <w:rPr>
          <w:lang w:val="en-GB"/>
        </w:rPr>
      </w:pPr>
      <w:r w:rsidRPr="00990FB1">
        <w:rPr>
          <w:lang w:val="en-GB"/>
        </w:rPr>
        <w:t>As soon as the ST goes out of SPC control, the Main Steam Boiler 1 Bypass</w:t>
      </w:r>
      <w:r w:rsidRPr="00990FB1" w:rsidDel="00B23A58">
        <w:rPr>
          <w:lang w:val="en-GB"/>
        </w:rPr>
        <w:t xml:space="preserve"> </w:t>
      </w:r>
      <w:r w:rsidRPr="00990FB1">
        <w:rPr>
          <w:lang w:val="en-GB"/>
        </w:rPr>
        <w:t>setpoint is locked at the existing pressure of the moment, and the Main Steam Boiler 1 Bypass</w:t>
      </w:r>
      <w:r w:rsidRPr="00990FB1" w:rsidDel="00B23A58">
        <w:rPr>
          <w:lang w:val="en-GB"/>
        </w:rPr>
        <w:t xml:space="preserve"> </w:t>
      </w:r>
      <w:r w:rsidRPr="00990FB1">
        <w:rPr>
          <w:lang w:val="en-GB"/>
        </w:rPr>
        <w:t xml:space="preserve">setpoint will be ramped decreasing until ST floor pressure. </w:t>
      </w:r>
    </w:p>
    <w:p w14:paraId="639702FB" w14:textId="77777777" w:rsidR="00814B8C" w:rsidRDefault="00814B8C" w:rsidP="00814B8C">
      <w:pPr>
        <w:pStyle w:val="L-bala"/>
      </w:pPr>
      <w:r>
        <w:t>Forces Open</w:t>
      </w:r>
    </w:p>
    <w:p w14:paraId="335A4A0D" w14:textId="77777777" w:rsidR="00814B8C" w:rsidRDefault="00814B8C" w:rsidP="00814B8C">
      <w:pPr>
        <w:pStyle w:val="L-bala"/>
        <w:numPr>
          <w:ilvl w:val="0"/>
          <w:numId w:val="0"/>
        </w:numPr>
        <w:ind w:left="567"/>
      </w:pPr>
      <w:r>
        <w:t>The valve is not forced to open.</w:t>
      </w:r>
    </w:p>
    <w:p w14:paraId="29D799A9" w14:textId="77777777" w:rsidR="00814B8C" w:rsidRPr="008F779B" w:rsidRDefault="00814B8C" w:rsidP="00814B8C">
      <w:pPr>
        <w:pStyle w:val="L-bala"/>
      </w:pPr>
      <w:r>
        <w:t>Forced Close</w:t>
      </w:r>
      <w:r w:rsidRPr="008F779B">
        <w:t>:</w:t>
      </w:r>
    </w:p>
    <w:p w14:paraId="4F2EA011" w14:textId="77777777" w:rsidR="00814B8C" w:rsidRPr="00990FB1" w:rsidRDefault="00814B8C" w:rsidP="00814B8C">
      <w:pPr>
        <w:pStyle w:val="Prrafo"/>
        <w:rPr>
          <w:lang w:val="en-GB"/>
        </w:rPr>
      </w:pPr>
      <w:r w:rsidRPr="00990FB1">
        <w:rPr>
          <w:lang w:val="en-GB"/>
        </w:rPr>
        <w:t>The valve shall be tripped closed by solenoid action and forced to close in the following cases:</w:t>
      </w:r>
    </w:p>
    <w:p w14:paraId="4ABF8471" w14:textId="7ACE226D" w:rsidR="00814B8C" w:rsidRPr="008F779B" w:rsidRDefault="00814B8C" w:rsidP="00814B8C">
      <w:pPr>
        <w:pStyle w:val="L-guin"/>
        <w:tabs>
          <w:tab w:val="clear" w:pos="1701"/>
          <w:tab w:val="num" w:pos="1134"/>
        </w:tabs>
        <w:ind w:left="1134"/>
      </w:pPr>
      <w:r w:rsidRPr="008F779B">
        <w:t>If the discharge steam temperature, measured by the average between the temperature transmitter B1MAN10CT00</w:t>
      </w:r>
      <w:r w:rsidR="004415AC">
        <w:t>1</w:t>
      </w:r>
      <w:r w:rsidRPr="008F779B">
        <w:t xml:space="preserve"> and B1MAN10CT00</w:t>
      </w:r>
      <w:r w:rsidR="004415AC">
        <w:t>2</w:t>
      </w:r>
      <w:r>
        <w:t>,</w:t>
      </w:r>
      <w:r w:rsidRPr="008F779B">
        <w:t xml:space="preserve"> is lower than a certain value.</w:t>
      </w:r>
    </w:p>
    <w:p w14:paraId="3048BBD8" w14:textId="7B38BC67" w:rsidR="00814B8C" w:rsidRPr="008F779B" w:rsidRDefault="00814B8C" w:rsidP="00814B8C">
      <w:pPr>
        <w:pStyle w:val="L-guin"/>
        <w:tabs>
          <w:tab w:val="clear" w:pos="1701"/>
          <w:tab w:val="num" w:pos="1134"/>
        </w:tabs>
        <w:ind w:left="1134"/>
      </w:pPr>
      <w:r w:rsidRPr="008F779B">
        <w:t>If the discharge steam temperature, measured by the average between the temperature transmitter B1MAN10CT00</w:t>
      </w:r>
      <w:r w:rsidR="004415AC">
        <w:t xml:space="preserve">1 </w:t>
      </w:r>
      <w:r w:rsidRPr="008F779B">
        <w:t>and B1MAN10CT00</w:t>
      </w:r>
      <w:r w:rsidR="004415AC">
        <w:t>2</w:t>
      </w:r>
      <w:r w:rsidRPr="008F779B">
        <w:t>, is higher than a certain value.</w:t>
      </w:r>
    </w:p>
    <w:p w14:paraId="715B0A4F" w14:textId="77777777" w:rsidR="00814B8C" w:rsidRDefault="00814B8C" w:rsidP="00814B8C">
      <w:pPr>
        <w:pStyle w:val="L-guin"/>
        <w:tabs>
          <w:tab w:val="clear" w:pos="1701"/>
          <w:tab w:val="num" w:pos="1134"/>
        </w:tabs>
        <w:ind w:left="1134"/>
      </w:pPr>
      <w:r w:rsidRPr="008F779B">
        <w:t>All Feedwater Pumps are stopped.</w:t>
      </w:r>
    </w:p>
    <w:p w14:paraId="4CA7656B" w14:textId="77777777" w:rsidR="00814B8C" w:rsidRPr="00990FB1" w:rsidRDefault="00814B8C" w:rsidP="00814B8C">
      <w:pPr>
        <w:pStyle w:val="Ttulo5"/>
        <w:keepNext/>
        <w:keepLines/>
        <w:spacing w:before="480" w:after="360"/>
        <w:rPr>
          <w:lang w:val="en-GB"/>
        </w:rPr>
      </w:pPr>
      <w:r w:rsidRPr="00990FB1">
        <w:rPr>
          <w:lang w:val="en-GB"/>
        </w:rPr>
        <w:t>Main Steam Boiler 1 Bypass Attemperation CV B1LAF31AA401</w:t>
      </w:r>
    </w:p>
    <w:p w14:paraId="4CEAA94A" w14:textId="77777777" w:rsidR="00814B8C" w:rsidRPr="00990FB1" w:rsidRDefault="00814B8C" w:rsidP="00814B8C">
      <w:pPr>
        <w:pStyle w:val="Prrafo"/>
        <w:rPr>
          <w:lang w:val="en-GB"/>
        </w:rPr>
      </w:pPr>
      <w:r w:rsidRPr="00990FB1">
        <w:rPr>
          <w:lang w:val="en-GB"/>
        </w:rPr>
        <w:t>The primary function of the controller is to</w:t>
      </w:r>
      <w:r w:rsidRPr="00E93720">
        <w:rPr>
          <w:rFonts w:cs="Arial"/>
          <w:lang w:val="en-US"/>
        </w:rPr>
        <w:t xml:space="preserve"> control the discharge temperature to </w:t>
      </w:r>
      <w:r w:rsidRPr="00990FB1">
        <w:rPr>
          <w:lang w:val="en-GB"/>
        </w:rPr>
        <w:t xml:space="preserve">obtain the required attemperation water flow. </w:t>
      </w:r>
    </w:p>
    <w:p w14:paraId="616D598B" w14:textId="01DCA5FF" w:rsidR="00814B8C" w:rsidRPr="00990FB1" w:rsidRDefault="00814B8C" w:rsidP="00814B8C">
      <w:pPr>
        <w:pStyle w:val="Prrafo"/>
        <w:rPr>
          <w:lang w:val="en-GB"/>
        </w:rPr>
      </w:pPr>
      <w:r w:rsidRPr="00990FB1">
        <w:rPr>
          <w:lang w:val="en-GB"/>
        </w:rPr>
        <w:t>The Main Steam Boiler 1 Bypass Attemperation water control valve utilizes two controllers in to improve stability. First controller is the bypass discharge temperature, measured by the temperature transmitter B1MAN10CT00</w:t>
      </w:r>
      <w:r w:rsidR="004415AC">
        <w:rPr>
          <w:lang w:val="en-GB"/>
        </w:rPr>
        <w:t>1</w:t>
      </w:r>
      <w:r w:rsidRPr="00990FB1">
        <w:rPr>
          <w:lang w:val="en-GB"/>
        </w:rPr>
        <w:t xml:space="preserve"> and B1MAN10CT00</w:t>
      </w:r>
      <w:r w:rsidR="004415AC">
        <w:rPr>
          <w:lang w:val="en-GB"/>
        </w:rPr>
        <w:t>2</w:t>
      </w:r>
      <w:r w:rsidRPr="00990FB1">
        <w:rPr>
          <w:lang w:val="en-GB"/>
        </w:rPr>
        <w:t>. The second controller is the maintaining a required enthalpy, using a cascade controller as described below.</w:t>
      </w:r>
    </w:p>
    <w:p w14:paraId="3B110549" w14:textId="77777777" w:rsidR="00814B8C" w:rsidRPr="00990FB1" w:rsidRDefault="00814B8C" w:rsidP="00814B8C">
      <w:pPr>
        <w:pStyle w:val="Prrafo"/>
        <w:rPr>
          <w:b/>
          <w:lang w:val="en-GB"/>
        </w:rPr>
      </w:pPr>
      <w:r w:rsidRPr="00990FB1">
        <w:rPr>
          <w:b/>
          <w:lang w:val="en-GB"/>
        </w:rPr>
        <w:t>Temperature Controller</w:t>
      </w:r>
    </w:p>
    <w:p w14:paraId="1704888E" w14:textId="634E6D82" w:rsidR="00814B8C" w:rsidRPr="00990FB1" w:rsidRDefault="00814B8C" w:rsidP="00814B8C">
      <w:pPr>
        <w:pStyle w:val="Prrafo"/>
        <w:rPr>
          <w:lang w:val="en-GB"/>
        </w:rPr>
      </w:pPr>
      <w:r w:rsidRPr="00990FB1">
        <w:rPr>
          <w:lang w:val="en-GB"/>
        </w:rPr>
        <w:lastRenderedPageBreak/>
        <w:t>The process variable to be used in the regulator is the bypass discharge temperature, measured by the average between temperature transmitters B1MAN10CT00</w:t>
      </w:r>
      <w:r w:rsidR="004415AC">
        <w:rPr>
          <w:lang w:val="en-GB"/>
        </w:rPr>
        <w:t>1</w:t>
      </w:r>
      <w:r w:rsidRPr="00990FB1">
        <w:rPr>
          <w:lang w:val="en-GB"/>
        </w:rPr>
        <w:t xml:space="preserve"> and B1MAN10CT00</w:t>
      </w:r>
      <w:r w:rsidR="004415AC">
        <w:rPr>
          <w:lang w:val="en-GB"/>
        </w:rPr>
        <w:t>2</w:t>
      </w:r>
      <w:r w:rsidRPr="00990FB1">
        <w:rPr>
          <w:lang w:val="en-GB"/>
        </w:rPr>
        <w:t>.</w:t>
      </w:r>
    </w:p>
    <w:p w14:paraId="23F76A8E" w14:textId="77777777" w:rsidR="00814B8C" w:rsidRPr="00990FB1" w:rsidRDefault="00814B8C" w:rsidP="00814B8C">
      <w:pPr>
        <w:pStyle w:val="Prrafo"/>
        <w:rPr>
          <w:lang w:val="en-GB"/>
        </w:rPr>
      </w:pPr>
      <w:r w:rsidRPr="00990FB1">
        <w:rPr>
          <w:lang w:val="en-GB"/>
        </w:rPr>
        <w:t>That temperature measurement is compared with the established set point. Control shall be performed by a PI algorithm.</w:t>
      </w:r>
    </w:p>
    <w:p w14:paraId="65BFA18D" w14:textId="77777777" w:rsidR="00814B8C" w:rsidRPr="00990FB1" w:rsidRDefault="00814B8C" w:rsidP="00814B8C">
      <w:pPr>
        <w:pStyle w:val="Prrafo"/>
        <w:rPr>
          <w:lang w:val="en-GB"/>
        </w:rPr>
      </w:pPr>
      <w:r w:rsidRPr="00990FB1">
        <w:rPr>
          <w:lang w:val="en-GB"/>
        </w:rPr>
        <w:t xml:space="preserve">If PV&gt; SP the valve will open, increasing the flow in the line. Otherwise, the valve tends to close.   </w:t>
      </w:r>
    </w:p>
    <w:p w14:paraId="03A58182" w14:textId="7059F838" w:rsidR="00814B8C" w:rsidRPr="00990FB1" w:rsidRDefault="00814B8C" w:rsidP="00814B8C">
      <w:pPr>
        <w:pStyle w:val="Prrafo"/>
        <w:rPr>
          <w:lang w:val="en-GB"/>
        </w:rPr>
      </w:pPr>
      <w:r w:rsidRPr="00990FB1">
        <w:rPr>
          <w:lang w:val="en-GB"/>
        </w:rPr>
        <w:t>The controller is the main one if the attemperation header water flow, measured by flow transmitters B1LAF31CF00</w:t>
      </w:r>
      <w:r w:rsidR="004415AC">
        <w:rPr>
          <w:lang w:val="en-GB"/>
        </w:rPr>
        <w:t>1</w:t>
      </w:r>
      <w:r w:rsidRPr="00990FB1">
        <w:rPr>
          <w:lang w:val="en-GB"/>
        </w:rPr>
        <w:t xml:space="preserve"> and B1LAF31CF00</w:t>
      </w:r>
      <w:r w:rsidR="004415AC">
        <w:rPr>
          <w:lang w:val="en-GB"/>
        </w:rPr>
        <w:t>2</w:t>
      </w:r>
      <w:r w:rsidRPr="00990FB1">
        <w:rPr>
          <w:lang w:val="en-GB"/>
        </w:rPr>
        <w:t xml:space="preserve"> is lower than a certain value. A soon as  this flow is higher than this value, the valve will start controlling enthalpy with two controllers in cascade as follows.</w:t>
      </w:r>
    </w:p>
    <w:p w14:paraId="7F65FF30" w14:textId="77777777" w:rsidR="00814B8C" w:rsidRPr="00990FB1" w:rsidRDefault="00814B8C" w:rsidP="00814B8C">
      <w:pPr>
        <w:pStyle w:val="Prrafo"/>
        <w:rPr>
          <w:b/>
          <w:lang w:val="en-GB"/>
        </w:rPr>
      </w:pPr>
      <w:r w:rsidRPr="00990FB1">
        <w:rPr>
          <w:b/>
          <w:lang w:val="en-GB"/>
        </w:rPr>
        <w:t>Enthalpy (Cascade) controller</w:t>
      </w:r>
    </w:p>
    <w:p w14:paraId="06FBBFAA" w14:textId="77777777" w:rsidR="00814B8C" w:rsidRPr="00990FB1" w:rsidRDefault="00814B8C" w:rsidP="00814B8C">
      <w:pPr>
        <w:pStyle w:val="Prrafo"/>
        <w:rPr>
          <w:lang w:val="en-GB"/>
        </w:rPr>
      </w:pPr>
      <w:r w:rsidRPr="00990FB1">
        <w:rPr>
          <w:lang w:val="en-GB"/>
        </w:rPr>
        <w:t xml:space="preserve">The setpoint is the desired discharge steam temperature. The output of the outer temperature loop controller is summed (“trimmed”) with the calculated attemperation water demand and provides the reference to the inner flow-rate loop. </w:t>
      </w:r>
    </w:p>
    <w:p w14:paraId="02F48D8A" w14:textId="77777777" w:rsidR="00814B8C" w:rsidRPr="00990FB1" w:rsidRDefault="00814B8C" w:rsidP="00814B8C">
      <w:pPr>
        <w:pStyle w:val="Prrafo"/>
        <w:rPr>
          <w:u w:val="single"/>
          <w:lang w:val="en-GB"/>
        </w:rPr>
      </w:pPr>
      <w:r w:rsidRPr="00990FB1">
        <w:rPr>
          <w:u w:val="single"/>
          <w:lang w:val="en-GB"/>
        </w:rPr>
        <w:t>Outer Controller:</w:t>
      </w:r>
    </w:p>
    <w:p w14:paraId="7AE6A41F" w14:textId="77EECA3D" w:rsidR="00814B8C" w:rsidRPr="00990FB1" w:rsidRDefault="00814B8C" w:rsidP="00814B8C">
      <w:pPr>
        <w:pStyle w:val="Prrafo"/>
        <w:rPr>
          <w:lang w:val="en-GB"/>
        </w:rPr>
      </w:pPr>
      <w:r w:rsidRPr="00990FB1">
        <w:rPr>
          <w:lang w:val="en-GB"/>
        </w:rPr>
        <w:t>The process variable to be used in the regulator is the bypass discharge temperature, measured by the average between temperature transmitters B1MAN10CT00</w:t>
      </w:r>
      <w:r w:rsidR="004415AC">
        <w:rPr>
          <w:lang w:val="en-GB"/>
        </w:rPr>
        <w:t>1</w:t>
      </w:r>
      <w:r w:rsidRPr="00990FB1">
        <w:rPr>
          <w:lang w:val="en-GB"/>
        </w:rPr>
        <w:t xml:space="preserve"> and B1MAN10CT00</w:t>
      </w:r>
      <w:r w:rsidR="004415AC">
        <w:rPr>
          <w:lang w:val="en-GB"/>
        </w:rPr>
        <w:t>2</w:t>
      </w:r>
      <w:r w:rsidRPr="00990FB1">
        <w:rPr>
          <w:lang w:val="en-GB"/>
        </w:rPr>
        <w:t>.</w:t>
      </w:r>
    </w:p>
    <w:p w14:paraId="7D3333EB" w14:textId="77777777" w:rsidR="00814B8C" w:rsidRPr="00990FB1" w:rsidRDefault="00814B8C" w:rsidP="00814B8C">
      <w:pPr>
        <w:pStyle w:val="Prrafo"/>
        <w:rPr>
          <w:lang w:val="en-GB"/>
        </w:rPr>
      </w:pPr>
      <w:r w:rsidRPr="00990FB1">
        <w:rPr>
          <w:lang w:val="en-GB"/>
        </w:rPr>
        <w:t>That temperature measurement is compared with the established set point. Control shall be performed by a PI algorithm.</w:t>
      </w:r>
    </w:p>
    <w:p w14:paraId="305BBC7A" w14:textId="77777777" w:rsidR="00814B8C" w:rsidRPr="00990FB1" w:rsidRDefault="00814B8C" w:rsidP="00814B8C">
      <w:pPr>
        <w:pStyle w:val="Prrafo"/>
        <w:rPr>
          <w:lang w:val="en-GB"/>
        </w:rPr>
      </w:pPr>
      <w:r w:rsidRPr="00990FB1">
        <w:rPr>
          <w:lang w:val="en-GB"/>
        </w:rPr>
        <w:t xml:space="preserve">If PV&gt; SP the valve will open, increasing the flow in the line. Otherwise, the valve tends to close.   </w:t>
      </w:r>
    </w:p>
    <w:p w14:paraId="4A5A62C5" w14:textId="77777777" w:rsidR="00814B8C" w:rsidRPr="00990FB1" w:rsidRDefault="00814B8C" w:rsidP="00814B8C">
      <w:pPr>
        <w:pStyle w:val="Prrafo"/>
        <w:rPr>
          <w:lang w:val="en-GB"/>
        </w:rPr>
      </w:pPr>
      <w:r w:rsidRPr="00990FB1">
        <w:rPr>
          <w:lang w:val="en-GB"/>
        </w:rPr>
        <w:t>The output of the Outer Controller is scaled to water flow engineering units and summed with the required attemperation water to provide the setpoint to the Inner Controller</w:t>
      </w:r>
    </w:p>
    <w:p w14:paraId="088C003A" w14:textId="77777777" w:rsidR="00814B8C" w:rsidRPr="00990FB1" w:rsidRDefault="00814B8C" w:rsidP="00814B8C">
      <w:pPr>
        <w:pStyle w:val="Prrafo"/>
        <w:rPr>
          <w:u w:val="single"/>
          <w:lang w:val="en-GB"/>
        </w:rPr>
      </w:pPr>
      <w:r w:rsidRPr="00990FB1">
        <w:rPr>
          <w:u w:val="single"/>
          <w:lang w:val="en-GB"/>
        </w:rPr>
        <w:t>Inner Controller:</w:t>
      </w:r>
    </w:p>
    <w:p w14:paraId="7DF170AE" w14:textId="5DF76815" w:rsidR="00814B8C" w:rsidRPr="00990FB1" w:rsidRDefault="00814B8C" w:rsidP="00814B8C">
      <w:pPr>
        <w:pStyle w:val="Prrafo"/>
        <w:rPr>
          <w:lang w:val="en-GB"/>
        </w:rPr>
      </w:pPr>
      <w:r w:rsidRPr="00990FB1">
        <w:rPr>
          <w:lang w:val="en-GB"/>
        </w:rPr>
        <w:t>The process variable to be used in the regulator is the attemperation water flow, measured by the flow transmitters B1LAF31CF00</w:t>
      </w:r>
      <w:r w:rsidR="004415AC">
        <w:rPr>
          <w:lang w:val="en-GB"/>
        </w:rPr>
        <w:t>1</w:t>
      </w:r>
      <w:r w:rsidRPr="00990FB1">
        <w:rPr>
          <w:lang w:val="en-GB"/>
        </w:rPr>
        <w:t xml:space="preserve"> and B1LAF31CF00</w:t>
      </w:r>
      <w:r w:rsidR="004415AC">
        <w:rPr>
          <w:lang w:val="en-GB"/>
        </w:rPr>
        <w:t>2</w:t>
      </w:r>
      <w:r w:rsidRPr="00990FB1">
        <w:rPr>
          <w:lang w:val="en-GB"/>
        </w:rPr>
        <w:t>.</w:t>
      </w:r>
    </w:p>
    <w:p w14:paraId="327CCB95" w14:textId="77777777" w:rsidR="00814B8C" w:rsidRPr="00990FB1" w:rsidRDefault="00814B8C" w:rsidP="00814B8C">
      <w:pPr>
        <w:pStyle w:val="Prrafo"/>
        <w:rPr>
          <w:lang w:val="en-GB"/>
        </w:rPr>
      </w:pPr>
      <w:r w:rsidRPr="00990FB1">
        <w:rPr>
          <w:lang w:val="en-GB"/>
        </w:rPr>
        <w:t>That flow measurement is compared with a dynamic set point. Control shall be performed by a PI algorithm that shall order to close the valve if the difference (PV - SP) is positive, the opposite applies if the difference is negative.</w:t>
      </w:r>
    </w:p>
    <w:p w14:paraId="789ADD14" w14:textId="77777777" w:rsidR="00814B8C" w:rsidRPr="00990FB1" w:rsidRDefault="00814B8C" w:rsidP="00814B8C">
      <w:pPr>
        <w:pStyle w:val="Prrafo"/>
        <w:rPr>
          <w:lang w:val="en-GB"/>
        </w:rPr>
      </w:pPr>
      <w:r w:rsidRPr="00990FB1">
        <w:rPr>
          <w:lang w:val="en-GB"/>
        </w:rPr>
        <w:t xml:space="preserve">The primary function of the Inner Controller is to provide feed-forward control to obtain the required attemperation water flow. This controller is independent of temperature feedback and therefore not susceptible to time lag associated with </w:t>
      </w:r>
      <w:r w:rsidRPr="00990FB1">
        <w:rPr>
          <w:lang w:val="en-GB"/>
        </w:rPr>
        <w:lastRenderedPageBreak/>
        <w:t xml:space="preserve">temperature measurement. This controller positions the attemperation Water Control (Spray) Valve. Water flow is the process variable and the trimmed calculated attemperation water flow demand summed with the output Outer Controller is the setpoint. </w:t>
      </w:r>
    </w:p>
    <w:p w14:paraId="6820532E" w14:textId="77777777" w:rsidR="00814B8C" w:rsidRPr="00990FB1" w:rsidRDefault="00814B8C" w:rsidP="00814B8C">
      <w:pPr>
        <w:pStyle w:val="Prrafo"/>
        <w:rPr>
          <w:lang w:val="en-GB"/>
        </w:rPr>
      </w:pPr>
      <w:r w:rsidRPr="00990FB1">
        <w:rPr>
          <w:lang w:val="en-GB"/>
        </w:rPr>
        <w:t xml:space="preserve">The required attemperation water flow is calculated performing an energy balance, as follows: </w:t>
      </w:r>
    </w:p>
    <w:p w14:paraId="3B2402EC" w14:textId="77777777" w:rsidR="00814B8C" w:rsidRPr="00990FB1" w:rsidRDefault="00814B8C" w:rsidP="00814B8C">
      <w:pPr>
        <w:pStyle w:val="Prrafo"/>
        <w:jc w:val="center"/>
        <w:rPr>
          <w:lang w:val="en-GB"/>
        </w:rPr>
      </w:pPr>
      <w:r w:rsidRPr="00990FB1">
        <w:rPr>
          <w:snapToGrid w:val="0"/>
          <w:lang w:val="en-GB"/>
        </w:rPr>
        <w:t>W</w:t>
      </w:r>
      <w:r w:rsidRPr="00990FB1">
        <w:rPr>
          <w:snapToGrid w:val="0"/>
          <w:vertAlign w:val="subscript"/>
          <w:lang w:val="en-GB"/>
        </w:rPr>
        <w:t>ATT</w:t>
      </w:r>
      <w:r w:rsidRPr="00990FB1">
        <w:rPr>
          <w:lang w:val="en-GB"/>
        </w:rPr>
        <w:t xml:space="preserve"> = </w:t>
      </w:r>
      <w:r w:rsidRPr="00990FB1">
        <w:rPr>
          <w:snapToGrid w:val="0"/>
          <w:lang w:val="en-GB"/>
        </w:rPr>
        <w:t>W</w:t>
      </w:r>
      <w:r w:rsidRPr="00990FB1">
        <w:rPr>
          <w:snapToGrid w:val="0"/>
          <w:vertAlign w:val="subscript"/>
          <w:lang w:val="en-GB"/>
        </w:rPr>
        <w:t>STEAM</w:t>
      </w:r>
      <w:r w:rsidRPr="00990FB1">
        <w:rPr>
          <w:lang w:val="en-GB"/>
        </w:rPr>
        <w:t xml:space="preserve"> (</w:t>
      </w:r>
      <w:r w:rsidRPr="00990FB1">
        <w:rPr>
          <w:snapToGrid w:val="0"/>
          <w:lang w:val="en-GB"/>
        </w:rPr>
        <w:t>h</w:t>
      </w:r>
      <w:r w:rsidRPr="00990FB1">
        <w:rPr>
          <w:snapToGrid w:val="0"/>
          <w:vertAlign w:val="subscript"/>
          <w:lang w:val="en-GB"/>
        </w:rPr>
        <w:t>STEAM</w:t>
      </w:r>
      <w:r w:rsidRPr="00990FB1">
        <w:rPr>
          <w:lang w:val="en-GB"/>
        </w:rPr>
        <w:t xml:space="preserve"> - </w:t>
      </w:r>
      <w:r w:rsidRPr="00990FB1">
        <w:rPr>
          <w:snapToGrid w:val="0"/>
          <w:lang w:val="en-GB"/>
        </w:rPr>
        <w:t>h</w:t>
      </w:r>
      <w:r w:rsidRPr="00990FB1">
        <w:rPr>
          <w:snapToGrid w:val="0"/>
          <w:vertAlign w:val="subscript"/>
          <w:lang w:val="en-GB"/>
        </w:rPr>
        <w:t>TARGET</w:t>
      </w:r>
      <w:r w:rsidRPr="00990FB1">
        <w:rPr>
          <w:lang w:val="en-GB"/>
        </w:rPr>
        <w:t>) / (</w:t>
      </w:r>
      <w:r w:rsidRPr="00990FB1">
        <w:rPr>
          <w:snapToGrid w:val="0"/>
          <w:lang w:val="en-GB"/>
        </w:rPr>
        <w:t>h</w:t>
      </w:r>
      <w:r w:rsidRPr="00990FB1">
        <w:rPr>
          <w:snapToGrid w:val="0"/>
          <w:vertAlign w:val="subscript"/>
          <w:lang w:val="en-GB"/>
        </w:rPr>
        <w:t>TARGET</w:t>
      </w:r>
      <w:r w:rsidRPr="00990FB1">
        <w:rPr>
          <w:lang w:val="en-GB"/>
        </w:rPr>
        <w:t xml:space="preserve"> - </w:t>
      </w:r>
      <w:r w:rsidRPr="00990FB1">
        <w:rPr>
          <w:snapToGrid w:val="0"/>
          <w:lang w:val="en-GB"/>
        </w:rPr>
        <w:t>h</w:t>
      </w:r>
      <w:r w:rsidRPr="00990FB1">
        <w:rPr>
          <w:snapToGrid w:val="0"/>
          <w:vertAlign w:val="subscript"/>
          <w:lang w:val="en-GB"/>
        </w:rPr>
        <w:t>ATT</w:t>
      </w:r>
      <w:r w:rsidRPr="00990FB1">
        <w:rPr>
          <w:lang w:val="en-GB"/>
        </w:rPr>
        <w:t>)</w:t>
      </w:r>
    </w:p>
    <w:p w14:paraId="6F90F132" w14:textId="77777777" w:rsidR="00814B8C" w:rsidRPr="00990FB1" w:rsidRDefault="00814B8C" w:rsidP="00814B8C">
      <w:pPr>
        <w:pStyle w:val="Prrafo"/>
        <w:rPr>
          <w:lang w:val="en-GB"/>
        </w:rPr>
      </w:pPr>
      <w:r w:rsidRPr="00990FB1">
        <w:rPr>
          <w:lang w:val="en-GB"/>
        </w:rPr>
        <w:t>Where:</w:t>
      </w:r>
    </w:p>
    <w:p w14:paraId="268206B9" w14:textId="77777777" w:rsidR="00814B8C" w:rsidRPr="00990FB1" w:rsidRDefault="00814B8C" w:rsidP="00814B8C">
      <w:pPr>
        <w:pStyle w:val="Prrafo"/>
        <w:rPr>
          <w:lang w:val="en-GB"/>
        </w:rPr>
      </w:pPr>
      <w:r w:rsidRPr="00990FB1">
        <w:rPr>
          <w:snapToGrid w:val="0"/>
          <w:lang w:val="en-GB"/>
        </w:rPr>
        <w:t>W</w:t>
      </w:r>
      <w:r w:rsidRPr="00990FB1">
        <w:rPr>
          <w:snapToGrid w:val="0"/>
          <w:vertAlign w:val="subscript"/>
          <w:lang w:val="en-GB"/>
        </w:rPr>
        <w:t>ATT</w:t>
      </w:r>
      <w:r w:rsidRPr="00990FB1">
        <w:rPr>
          <w:lang w:val="en-GB"/>
        </w:rPr>
        <w:t xml:space="preserve">: </w:t>
      </w:r>
      <w:r w:rsidRPr="00990FB1">
        <w:rPr>
          <w:lang w:val="en-GB"/>
        </w:rPr>
        <w:tab/>
        <w:t>calculated attemperation water flow</w:t>
      </w:r>
    </w:p>
    <w:p w14:paraId="6548AEE9" w14:textId="77777777" w:rsidR="00814B8C" w:rsidRPr="00990FB1" w:rsidRDefault="00814B8C" w:rsidP="00814B8C">
      <w:pPr>
        <w:pStyle w:val="Prrafo"/>
        <w:rPr>
          <w:lang w:val="en-GB"/>
        </w:rPr>
      </w:pPr>
      <w:r w:rsidRPr="00990FB1">
        <w:rPr>
          <w:snapToGrid w:val="0"/>
          <w:lang w:val="en-GB"/>
        </w:rPr>
        <w:t>W</w:t>
      </w:r>
      <w:r w:rsidRPr="00990FB1">
        <w:rPr>
          <w:snapToGrid w:val="0"/>
          <w:vertAlign w:val="subscript"/>
          <w:lang w:val="en-GB"/>
        </w:rPr>
        <w:t>STEAM</w:t>
      </w:r>
      <w:r w:rsidRPr="00990FB1">
        <w:rPr>
          <w:lang w:val="en-GB"/>
        </w:rPr>
        <w:t xml:space="preserve">: </w:t>
      </w:r>
      <w:r w:rsidRPr="00990FB1">
        <w:rPr>
          <w:lang w:val="en-GB"/>
        </w:rPr>
        <w:tab/>
        <w:t>inlet steam flow rate</w:t>
      </w:r>
    </w:p>
    <w:p w14:paraId="306B1A54" w14:textId="77777777" w:rsidR="00814B8C" w:rsidRPr="00990FB1" w:rsidRDefault="00814B8C" w:rsidP="00814B8C">
      <w:pPr>
        <w:pStyle w:val="Prrafo"/>
        <w:rPr>
          <w:lang w:val="en-GB"/>
        </w:rPr>
      </w:pPr>
      <w:r w:rsidRPr="00990FB1">
        <w:rPr>
          <w:snapToGrid w:val="0"/>
          <w:lang w:val="en-GB"/>
        </w:rPr>
        <w:t>h</w:t>
      </w:r>
      <w:r w:rsidRPr="00990FB1">
        <w:rPr>
          <w:snapToGrid w:val="0"/>
          <w:vertAlign w:val="subscript"/>
          <w:lang w:val="en-GB"/>
        </w:rPr>
        <w:t>ATT</w:t>
      </w:r>
      <w:r w:rsidRPr="00990FB1">
        <w:rPr>
          <w:lang w:val="en-GB"/>
        </w:rPr>
        <w:t xml:space="preserve">: </w:t>
      </w:r>
      <w:r w:rsidRPr="00990FB1">
        <w:rPr>
          <w:lang w:val="en-GB"/>
        </w:rPr>
        <w:tab/>
        <w:t>attemperation water enthalpy, derived from measured temperature</w:t>
      </w:r>
    </w:p>
    <w:p w14:paraId="17DDE1C2" w14:textId="77777777" w:rsidR="00814B8C" w:rsidRPr="00990FB1" w:rsidRDefault="00814B8C" w:rsidP="00814B8C">
      <w:pPr>
        <w:pStyle w:val="Prrafo"/>
        <w:keepNext/>
        <w:rPr>
          <w:lang w:val="en-GB"/>
        </w:rPr>
      </w:pPr>
      <w:r w:rsidRPr="00990FB1">
        <w:rPr>
          <w:snapToGrid w:val="0"/>
          <w:lang w:val="en-GB"/>
        </w:rPr>
        <w:t>h</w:t>
      </w:r>
      <w:r w:rsidRPr="00990FB1">
        <w:rPr>
          <w:snapToGrid w:val="0"/>
          <w:vertAlign w:val="subscript"/>
          <w:lang w:val="en-GB"/>
        </w:rPr>
        <w:t>STEAM</w:t>
      </w:r>
      <w:r w:rsidRPr="00990FB1">
        <w:rPr>
          <w:lang w:val="en-GB"/>
        </w:rPr>
        <w:t xml:space="preserve">: </w:t>
      </w:r>
      <w:r w:rsidRPr="00990FB1">
        <w:rPr>
          <w:lang w:val="en-GB"/>
        </w:rPr>
        <w:tab/>
        <w:t>inlet steam enthalpy, derived from measured inlet pressure and temperature</w:t>
      </w:r>
    </w:p>
    <w:p w14:paraId="362A8FC4" w14:textId="77777777" w:rsidR="00814B8C" w:rsidRDefault="00814B8C" w:rsidP="00814B8C">
      <w:pPr>
        <w:pStyle w:val="L-guin"/>
        <w:tabs>
          <w:tab w:val="clear" w:pos="1701"/>
          <w:tab w:val="num" w:pos="1134"/>
        </w:tabs>
        <w:ind w:left="1134"/>
      </w:pPr>
      <w:r w:rsidRPr="00E93720">
        <w:rPr>
          <w:snapToGrid w:val="0"/>
        </w:rPr>
        <w:t>h</w:t>
      </w:r>
      <w:r w:rsidRPr="00E93720">
        <w:rPr>
          <w:snapToGrid w:val="0"/>
          <w:vertAlign w:val="subscript"/>
        </w:rPr>
        <w:t>TARGET</w:t>
      </w:r>
      <w:r w:rsidRPr="00E93720">
        <w:t xml:space="preserve">: </w:t>
      </w:r>
      <w:r w:rsidRPr="00E93720">
        <w:tab/>
        <w:t>target steam enthalpy desired</w:t>
      </w:r>
    </w:p>
    <w:p w14:paraId="19DA2633" w14:textId="77777777" w:rsidR="00814B8C" w:rsidRPr="00990FB1" w:rsidRDefault="00814B8C" w:rsidP="00814B8C">
      <w:pPr>
        <w:pStyle w:val="Prrafo"/>
        <w:rPr>
          <w:lang w:val="en-GB"/>
        </w:rPr>
      </w:pPr>
      <w:r w:rsidRPr="00990FB1">
        <w:rPr>
          <w:lang w:val="en-GB"/>
        </w:rPr>
        <w:t>In case of ST trip, the Main Steam Boiler 1 Bypass</w:t>
      </w:r>
      <w:r w:rsidRPr="00990FB1" w:rsidDel="00B23A58">
        <w:rPr>
          <w:lang w:val="en-GB"/>
        </w:rPr>
        <w:t xml:space="preserve"> </w:t>
      </w:r>
      <w:r w:rsidRPr="00990FB1">
        <w:rPr>
          <w:lang w:val="en-GB"/>
        </w:rPr>
        <w:t>control valve will open and the HP spray water control valve will be in a minimum position adjusting the valve near to the required operating condition without controller action, so transients such as a steam turbine trip or a load rejection can be handled without reaching the bypass discharge header high temperature trip value</w:t>
      </w:r>
    </w:p>
    <w:p w14:paraId="60F83DC1" w14:textId="77777777" w:rsidR="00814B8C" w:rsidRPr="00E93720" w:rsidRDefault="00814B8C" w:rsidP="00814B8C">
      <w:pPr>
        <w:pStyle w:val="L-bala"/>
      </w:pPr>
      <w:r w:rsidRPr="00E93720">
        <w:t>Forced closed:</w:t>
      </w:r>
    </w:p>
    <w:p w14:paraId="2E65FD0A" w14:textId="77777777" w:rsidR="00814B8C" w:rsidRPr="00990FB1" w:rsidRDefault="00814B8C" w:rsidP="00814B8C">
      <w:pPr>
        <w:pStyle w:val="Prrafo"/>
        <w:rPr>
          <w:lang w:val="en-GB"/>
        </w:rPr>
      </w:pPr>
      <w:r w:rsidRPr="00990FB1">
        <w:rPr>
          <w:lang w:val="en-GB"/>
        </w:rPr>
        <w:t>The valve shall be tripped closed by solenoid action and forced to close in the following cases:</w:t>
      </w:r>
    </w:p>
    <w:p w14:paraId="19A94000" w14:textId="114AA86E" w:rsidR="00814B8C" w:rsidRDefault="00814B8C" w:rsidP="00814B8C">
      <w:pPr>
        <w:pStyle w:val="L-guin"/>
        <w:tabs>
          <w:tab w:val="clear" w:pos="1701"/>
          <w:tab w:val="num" w:pos="1134"/>
        </w:tabs>
        <w:ind w:left="1134"/>
      </w:pPr>
      <w:r w:rsidRPr="00E93720">
        <w:t>The discharge steam temperature, measured by the average between the temperature transmitter</w:t>
      </w:r>
      <w:r>
        <w:rPr>
          <w:rFonts w:cs="Arial"/>
          <w:color w:val="800080"/>
        </w:rPr>
        <w:t xml:space="preserve"> </w:t>
      </w:r>
      <w:r>
        <w:t>B1MAN10CT00</w:t>
      </w:r>
      <w:r w:rsidR="004415AC">
        <w:t>1</w:t>
      </w:r>
      <w:r>
        <w:t xml:space="preserve"> and B1MAN10CT00</w:t>
      </w:r>
      <w:r w:rsidR="004415AC">
        <w:t>2</w:t>
      </w:r>
      <w:r w:rsidRPr="00E93720">
        <w:t>, is lower than a certain value.</w:t>
      </w:r>
    </w:p>
    <w:p w14:paraId="0D0911E6" w14:textId="77777777" w:rsidR="00814B8C" w:rsidRPr="00E93720" w:rsidRDefault="00814B8C" w:rsidP="00814B8C">
      <w:pPr>
        <w:pStyle w:val="L-guin"/>
        <w:tabs>
          <w:tab w:val="clear" w:pos="1701"/>
          <w:tab w:val="num" w:pos="1134"/>
        </w:tabs>
        <w:ind w:left="1134"/>
      </w:pPr>
      <w:r>
        <w:t>Boiler 1 Bypass CV is closed</w:t>
      </w:r>
    </w:p>
    <w:p w14:paraId="30006C7D" w14:textId="77777777" w:rsidR="00814B8C" w:rsidRPr="00E93720" w:rsidRDefault="00814B8C" w:rsidP="00814B8C">
      <w:pPr>
        <w:pStyle w:val="L-bala"/>
      </w:pPr>
      <w:r w:rsidRPr="00E93720">
        <w:t>Forced Opened:</w:t>
      </w:r>
    </w:p>
    <w:p w14:paraId="1B4EB946" w14:textId="0C5C5BDF" w:rsidR="00814B8C" w:rsidRPr="008F779B" w:rsidRDefault="00814B8C" w:rsidP="00814B8C">
      <w:pPr>
        <w:pStyle w:val="L-guin"/>
        <w:tabs>
          <w:tab w:val="clear" w:pos="1701"/>
          <w:tab w:val="num" w:pos="1134"/>
        </w:tabs>
        <w:ind w:left="1134"/>
      </w:pPr>
      <w:r w:rsidRPr="00E93720">
        <w:t>The discharge steam temperature, measured by the average between the temperature transmitter</w:t>
      </w:r>
      <w:r w:rsidRPr="004A751C">
        <w:t xml:space="preserve"> </w:t>
      </w:r>
      <w:r>
        <w:t>B1MAN10CT00</w:t>
      </w:r>
      <w:r w:rsidR="004415AC">
        <w:t>1</w:t>
      </w:r>
      <w:r>
        <w:t xml:space="preserve"> and B1MAN10CT00</w:t>
      </w:r>
      <w:r w:rsidR="004415AC">
        <w:t>2</w:t>
      </w:r>
      <w:r w:rsidRPr="00E93720">
        <w:t xml:space="preserve">, is </w:t>
      </w:r>
      <w:r>
        <w:t>higher</w:t>
      </w:r>
      <w:r w:rsidRPr="00E93720">
        <w:t xml:space="preserve"> than a certain value</w:t>
      </w:r>
    </w:p>
    <w:p w14:paraId="36267F4F" w14:textId="77777777" w:rsidR="00814B8C" w:rsidRDefault="00814B8C" w:rsidP="00814B8C">
      <w:pPr>
        <w:pStyle w:val="Ttulo4"/>
        <w:keepLines/>
        <w:tabs>
          <w:tab w:val="clear" w:pos="851"/>
        </w:tabs>
        <w:spacing w:before="480" w:after="360"/>
      </w:pPr>
      <w:r w:rsidRPr="00E93720">
        <w:lastRenderedPageBreak/>
        <w:t>Logic Control and Protections</w:t>
      </w:r>
    </w:p>
    <w:p w14:paraId="7DEEBB1C" w14:textId="77777777" w:rsidR="00814B8C" w:rsidRPr="00990FB1" w:rsidRDefault="00814B8C" w:rsidP="00814B8C">
      <w:pPr>
        <w:pStyle w:val="Ttulo5"/>
        <w:keepNext/>
        <w:keepLines/>
        <w:spacing w:before="480" w:after="360"/>
        <w:rPr>
          <w:lang w:val="en-GB"/>
        </w:rPr>
      </w:pPr>
      <w:r w:rsidRPr="00990FB1">
        <w:rPr>
          <w:lang w:val="en-GB"/>
        </w:rPr>
        <w:t>Boiler 1 Bypass CV Attemperation Water Isolation Valve B1LAF31AA301</w:t>
      </w:r>
    </w:p>
    <w:p w14:paraId="4A8D10F7"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Boiler 1 Bypass CV Attemperation Water CV</w:t>
      </w:r>
      <w:r w:rsidRPr="00E93720">
        <w:rPr>
          <w:lang w:val="en-US"/>
        </w:rPr>
        <w:t>.</w:t>
      </w:r>
    </w:p>
    <w:p w14:paraId="20D0ADDF"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0AB0B33"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3CD94612" w14:textId="77777777" w:rsidR="00814B8C" w:rsidRDefault="00814B8C" w:rsidP="00814B8C">
      <w:pPr>
        <w:pStyle w:val="L-bala"/>
      </w:pPr>
      <w:r>
        <w:t>Forced open</w:t>
      </w:r>
    </w:p>
    <w:p w14:paraId="7661F043" w14:textId="77777777" w:rsidR="00814B8C" w:rsidRDefault="00814B8C" w:rsidP="00814B8C">
      <w:pPr>
        <w:pStyle w:val="L-bala"/>
        <w:numPr>
          <w:ilvl w:val="0"/>
          <w:numId w:val="0"/>
        </w:numPr>
        <w:ind w:left="567"/>
      </w:pPr>
      <w:r>
        <w:t>The valve is not forced to open.</w:t>
      </w:r>
    </w:p>
    <w:p w14:paraId="264B29D6" w14:textId="77777777" w:rsidR="00814B8C" w:rsidRPr="00D238D3" w:rsidRDefault="00814B8C" w:rsidP="00814B8C">
      <w:pPr>
        <w:pStyle w:val="L-bala"/>
      </w:pPr>
      <w:r>
        <w:t>Forced close</w:t>
      </w:r>
    </w:p>
    <w:p w14:paraId="2C90B502" w14:textId="77777777" w:rsidR="00814B8C" w:rsidRDefault="00814B8C" w:rsidP="00814B8C">
      <w:pPr>
        <w:pStyle w:val="L-bala"/>
        <w:numPr>
          <w:ilvl w:val="0"/>
          <w:numId w:val="0"/>
        </w:numPr>
        <w:ind w:left="567"/>
      </w:pPr>
      <w:r>
        <w:t>The valve is not forced to close</w:t>
      </w:r>
    </w:p>
    <w:p w14:paraId="467CE565" w14:textId="5FBD94BD" w:rsidR="00814B8C" w:rsidRPr="00990FB1" w:rsidRDefault="00FC159D" w:rsidP="00814B8C">
      <w:pPr>
        <w:pStyle w:val="Ttulo5"/>
        <w:keepNext/>
        <w:keepLines/>
        <w:spacing w:before="480" w:after="360"/>
        <w:rPr>
          <w:lang w:val="en-GB"/>
        </w:rPr>
      </w:pPr>
      <w:r>
        <w:rPr>
          <w:lang w:val="en-GB"/>
        </w:rPr>
        <w:t>Boiler 1 Main Steam</w:t>
      </w:r>
      <w:r w:rsidR="00814B8C" w:rsidRPr="00990FB1">
        <w:rPr>
          <w:lang w:val="en-GB"/>
        </w:rPr>
        <w:t xml:space="preserve"> </w:t>
      </w:r>
      <w:r w:rsidRPr="00990FB1">
        <w:rPr>
          <w:lang w:val="en-GB"/>
        </w:rPr>
        <w:t>B1LBA20</w:t>
      </w:r>
      <w:r>
        <w:rPr>
          <w:lang w:val="en-GB"/>
        </w:rPr>
        <w:t xml:space="preserve"> #1 Pot </w:t>
      </w:r>
      <w:r w:rsidR="00814B8C" w:rsidRPr="00990FB1">
        <w:rPr>
          <w:lang w:val="en-GB"/>
        </w:rPr>
        <w:t>Drain valve B1LBA20AA301</w:t>
      </w:r>
    </w:p>
    <w:p w14:paraId="40791B19"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1116BE5"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5B054975"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74DFED2F" w14:textId="1401EC68" w:rsidR="00814B8C" w:rsidRPr="00913843" w:rsidRDefault="003B1E1B" w:rsidP="00814B8C">
      <w:pPr>
        <w:pStyle w:val="L-guin"/>
        <w:numPr>
          <w:ilvl w:val="1"/>
          <w:numId w:val="12"/>
        </w:numPr>
      </w:pPr>
      <w:r>
        <w:t>The Drain Pot Valve fully opens when the Boiler 1 or 2 are in service and Steam Pressure, measured by the average between the pressure transmitter B1LBA10CP001 and B1LBA10CP002 exceeds a minimum pressure (L). After the drain valve has been open a minimum defined time (3 minutes), and once Steam pressure is greater than a defined pressure (H), the valve closes to an intermediate position</w:t>
      </w:r>
      <w:r w:rsidR="00814B8C" w:rsidRPr="00913843">
        <w:t>.</w:t>
      </w:r>
    </w:p>
    <w:p w14:paraId="4D9B228D"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53896C70" w14:textId="5276CCBD" w:rsidR="00814B8C" w:rsidRPr="00E93720" w:rsidRDefault="003B1E1B" w:rsidP="00814B8C">
      <w:pPr>
        <w:pStyle w:val="L-guin"/>
        <w:numPr>
          <w:ilvl w:val="1"/>
          <w:numId w:val="12"/>
        </w:numPr>
      </w:pPr>
      <w:r>
        <w:t xml:space="preserve">The valve will open when the temperature measured (B1LBA20CT001) in the drain pot is below the saturation </w:t>
      </w:r>
      <w:r>
        <w:lastRenderedPageBreak/>
        <w:t xml:space="preserve">temperature plus </w:t>
      </w:r>
      <w:r>
        <w:rPr>
          <w:color w:val="FF0000"/>
        </w:rPr>
        <w:t>A VALUE</w:t>
      </w:r>
      <w:r>
        <w:t>, and will close 15 seconds after an adequate steam superheating value (H) is achieved.</w:t>
      </w:r>
    </w:p>
    <w:p w14:paraId="5A11F022" w14:textId="77777777" w:rsidR="00814B8C" w:rsidRDefault="00814B8C" w:rsidP="00814B8C">
      <w:pPr>
        <w:pStyle w:val="L-bala"/>
      </w:pPr>
      <w:r>
        <w:t>Forced open</w:t>
      </w:r>
    </w:p>
    <w:p w14:paraId="7D363452" w14:textId="77777777" w:rsidR="00814B8C" w:rsidRDefault="00814B8C" w:rsidP="00814B8C">
      <w:pPr>
        <w:pStyle w:val="L-bala"/>
        <w:numPr>
          <w:ilvl w:val="0"/>
          <w:numId w:val="0"/>
        </w:numPr>
        <w:ind w:left="567"/>
      </w:pPr>
      <w:r>
        <w:t>The valve is not forced to open.</w:t>
      </w:r>
    </w:p>
    <w:p w14:paraId="2382242E" w14:textId="77777777" w:rsidR="00814B8C" w:rsidRPr="00D238D3" w:rsidRDefault="00814B8C" w:rsidP="00814B8C">
      <w:pPr>
        <w:pStyle w:val="L-bala"/>
      </w:pPr>
      <w:r>
        <w:t>Forced close</w:t>
      </w:r>
    </w:p>
    <w:p w14:paraId="52B2ABE3" w14:textId="77777777" w:rsidR="00814B8C" w:rsidRPr="00990FB1" w:rsidRDefault="00814B8C" w:rsidP="00814B8C">
      <w:pPr>
        <w:pStyle w:val="Prrafo"/>
        <w:rPr>
          <w:lang w:val="en-GB"/>
        </w:rPr>
      </w:pPr>
      <w:r w:rsidRPr="00990FB1">
        <w:rPr>
          <w:lang w:val="en-GB"/>
        </w:rPr>
        <w:t>The valve is not forced to close.</w:t>
      </w:r>
    </w:p>
    <w:p w14:paraId="2B78FFA1" w14:textId="04E08ECD" w:rsidR="00814B8C" w:rsidRPr="00990FB1" w:rsidRDefault="00FC159D" w:rsidP="00814B8C">
      <w:pPr>
        <w:pStyle w:val="Ttulo5"/>
        <w:keepNext/>
        <w:keepLines/>
        <w:spacing w:before="480" w:after="360"/>
        <w:rPr>
          <w:lang w:val="en-GB"/>
        </w:rPr>
      </w:pPr>
      <w:r>
        <w:rPr>
          <w:lang w:val="en-GB"/>
        </w:rPr>
        <w:t>Boiler 1 Main Steam</w:t>
      </w:r>
      <w:r w:rsidR="00814B8C" w:rsidRPr="00990FB1">
        <w:rPr>
          <w:lang w:val="en-GB"/>
        </w:rPr>
        <w:t xml:space="preserve"> </w:t>
      </w:r>
      <w:r w:rsidRPr="00990FB1">
        <w:rPr>
          <w:lang w:val="en-GB"/>
        </w:rPr>
        <w:t>B1MAN10</w:t>
      </w:r>
      <w:r>
        <w:rPr>
          <w:lang w:val="en-GB"/>
        </w:rPr>
        <w:t xml:space="preserve"> Pot</w:t>
      </w:r>
      <w:r w:rsidR="00814B8C" w:rsidRPr="00990FB1">
        <w:rPr>
          <w:lang w:val="en-GB"/>
        </w:rPr>
        <w:t xml:space="preserve"> Drain valve B1MAN10AA30</w:t>
      </w:r>
      <w:r>
        <w:rPr>
          <w:lang w:val="en-GB"/>
        </w:rPr>
        <w:t>1</w:t>
      </w:r>
    </w:p>
    <w:p w14:paraId="5BF386FF"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288ED7BA"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3C9D851"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17C69A6" w14:textId="76CE8155" w:rsidR="00814B8C" w:rsidRPr="00913843" w:rsidRDefault="003B1E1B" w:rsidP="00814B8C">
      <w:pPr>
        <w:pStyle w:val="L-guin"/>
        <w:numPr>
          <w:ilvl w:val="1"/>
          <w:numId w:val="12"/>
        </w:numPr>
      </w:pPr>
      <w:r>
        <w:t>The Drain Pot Valve fully opens when the Boiler 1 or 2 are in service and Steam Pressure, measured by the average between the pressure transmitter B1LBA10CP001 and B1LBA10CP002 exceeds a minimum pressure (L). After the drain valve has been open a minimum defined time (3 minutes), and once Steam pressure is greater than a defined pressure (H), the valve closes to an intermediate position</w:t>
      </w:r>
      <w:r w:rsidR="00814B8C" w:rsidRPr="00913843">
        <w:t>.</w:t>
      </w:r>
    </w:p>
    <w:p w14:paraId="7CEDF76B"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5039B636" w14:textId="5947BB1D" w:rsidR="00814B8C" w:rsidRPr="00E93720" w:rsidRDefault="003B1E1B" w:rsidP="00814B8C">
      <w:pPr>
        <w:pStyle w:val="L-guin"/>
        <w:numPr>
          <w:ilvl w:val="1"/>
          <w:numId w:val="12"/>
        </w:numPr>
      </w:pPr>
      <w:r>
        <w:t xml:space="preserve">The valve will open when the temperature measured (B1MAN10CT003) in the drain pot is below the saturation temperature plus </w:t>
      </w:r>
      <w:r>
        <w:rPr>
          <w:color w:val="FF0000"/>
        </w:rPr>
        <w:t>A VALUE</w:t>
      </w:r>
      <w:r>
        <w:t>, and will close 15 seconds after an adequate steam superheating value (H) is achieved.</w:t>
      </w:r>
    </w:p>
    <w:p w14:paraId="511016A6" w14:textId="77777777" w:rsidR="00814B8C" w:rsidRDefault="00814B8C" w:rsidP="00814B8C">
      <w:pPr>
        <w:pStyle w:val="L-bala"/>
      </w:pPr>
      <w:r>
        <w:t>Forced open</w:t>
      </w:r>
    </w:p>
    <w:p w14:paraId="7141C0C2" w14:textId="77777777" w:rsidR="00814B8C" w:rsidRDefault="00814B8C" w:rsidP="00814B8C">
      <w:pPr>
        <w:pStyle w:val="L-bala"/>
        <w:numPr>
          <w:ilvl w:val="0"/>
          <w:numId w:val="0"/>
        </w:numPr>
        <w:ind w:left="567"/>
      </w:pPr>
      <w:r>
        <w:t>The valve is not forced to open.</w:t>
      </w:r>
    </w:p>
    <w:p w14:paraId="028CC63F" w14:textId="77777777" w:rsidR="00814B8C" w:rsidRPr="00D238D3" w:rsidRDefault="00814B8C" w:rsidP="00814B8C">
      <w:pPr>
        <w:pStyle w:val="L-bala"/>
      </w:pPr>
      <w:r>
        <w:t>Forced close</w:t>
      </w:r>
    </w:p>
    <w:p w14:paraId="7DA25DB5" w14:textId="4AFA2E36" w:rsidR="003B1E1B" w:rsidRDefault="00814B8C" w:rsidP="003B1E1B">
      <w:pPr>
        <w:pStyle w:val="L-bala"/>
        <w:numPr>
          <w:ilvl w:val="0"/>
          <w:numId w:val="0"/>
        </w:numPr>
        <w:ind w:left="567"/>
      </w:pPr>
      <w:r w:rsidRPr="00990FB1">
        <w:t>The valve is not forced to close.</w:t>
      </w:r>
      <w:r w:rsidR="003B1E1B" w:rsidRPr="003B1E1B">
        <w:t xml:space="preserve"> </w:t>
      </w:r>
    </w:p>
    <w:p w14:paraId="58F1D4A6" w14:textId="12CD2BFB" w:rsidR="003B1E1B" w:rsidRPr="00990FB1" w:rsidRDefault="003B1E1B" w:rsidP="003B1E1B">
      <w:pPr>
        <w:pStyle w:val="Ttulo5"/>
        <w:keepNext/>
        <w:keepLines/>
        <w:spacing w:before="480" w:after="360"/>
        <w:rPr>
          <w:lang w:val="en-GB"/>
        </w:rPr>
      </w:pPr>
      <w:r>
        <w:rPr>
          <w:lang w:val="en-GB"/>
        </w:rPr>
        <w:lastRenderedPageBreak/>
        <w:t>Boiler 1 Main Steam</w:t>
      </w:r>
      <w:r w:rsidRPr="00990FB1">
        <w:rPr>
          <w:lang w:val="en-GB"/>
        </w:rPr>
        <w:t xml:space="preserve"> B1LBA20</w:t>
      </w:r>
      <w:r>
        <w:rPr>
          <w:lang w:val="en-GB"/>
        </w:rPr>
        <w:t xml:space="preserve"> #2 Pot </w:t>
      </w:r>
      <w:r w:rsidRPr="00990FB1">
        <w:rPr>
          <w:lang w:val="en-GB"/>
        </w:rPr>
        <w:t>Drain valve B</w:t>
      </w:r>
      <w:r>
        <w:rPr>
          <w:lang w:val="en-GB"/>
        </w:rPr>
        <w:t>1</w:t>
      </w:r>
      <w:r w:rsidRPr="00990FB1">
        <w:rPr>
          <w:lang w:val="en-GB"/>
        </w:rPr>
        <w:t>LBA20AA30</w:t>
      </w:r>
      <w:r>
        <w:rPr>
          <w:lang w:val="en-GB"/>
        </w:rPr>
        <w:t>2</w:t>
      </w:r>
    </w:p>
    <w:p w14:paraId="522BBF3E"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354967F"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872D161" w14:textId="77777777" w:rsidR="003B1E1B" w:rsidRPr="00E93720" w:rsidRDefault="003B1E1B" w:rsidP="003B1E1B">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57D72D29" w14:textId="77777777" w:rsidR="003B1E1B" w:rsidRPr="00913843" w:rsidRDefault="003B1E1B" w:rsidP="003B1E1B">
      <w:pPr>
        <w:pStyle w:val="L-guin"/>
        <w:numPr>
          <w:ilvl w:val="1"/>
          <w:numId w:val="12"/>
        </w:numPr>
      </w:pPr>
      <w:r>
        <w:t>The Drain Pot Valve fully opens when the Boiler 1 or 2 are in service and Steam Pressure, measured by the average between the pressure transmitter B1LBA10CP001 and B1LBA10CP002 exceeds a minimum pressure (L). After the drain valve has been open a minimum defined time (3 minutes), and once Steam pressure is greater than a defined pressure (H), the valve closes to an intermediate position</w:t>
      </w:r>
      <w:r w:rsidRPr="00913843">
        <w:t>.</w:t>
      </w:r>
    </w:p>
    <w:p w14:paraId="74EC5D33"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AC06F88" w14:textId="2BF0DCF9" w:rsidR="003B1E1B" w:rsidRPr="00E93720" w:rsidRDefault="003B1E1B" w:rsidP="003B1E1B">
      <w:pPr>
        <w:pStyle w:val="L-guin"/>
        <w:numPr>
          <w:ilvl w:val="1"/>
          <w:numId w:val="12"/>
        </w:numPr>
      </w:pPr>
      <w:r>
        <w:t xml:space="preserve">The valve will open when the temperature measured (B1LBA20CT002) in the drain pot is below the saturation temperature plus </w:t>
      </w:r>
      <w:r>
        <w:rPr>
          <w:color w:val="FF0000"/>
        </w:rPr>
        <w:t>A VALUE</w:t>
      </w:r>
      <w:r>
        <w:t>, and will close 15 seconds after an adequate steam superheating value (H) is achieved.</w:t>
      </w:r>
    </w:p>
    <w:p w14:paraId="33836D94" w14:textId="77777777" w:rsidR="003B1E1B" w:rsidRDefault="003B1E1B" w:rsidP="003B1E1B">
      <w:pPr>
        <w:pStyle w:val="L-bala"/>
      </w:pPr>
      <w:r>
        <w:t>Forced open</w:t>
      </w:r>
    </w:p>
    <w:p w14:paraId="540F90F2" w14:textId="77777777" w:rsidR="003B1E1B" w:rsidRDefault="003B1E1B" w:rsidP="003B1E1B">
      <w:pPr>
        <w:pStyle w:val="L-bala"/>
        <w:numPr>
          <w:ilvl w:val="0"/>
          <w:numId w:val="0"/>
        </w:numPr>
        <w:ind w:left="567"/>
      </w:pPr>
      <w:r>
        <w:t>The valve is not forced to open.</w:t>
      </w:r>
    </w:p>
    <w:p w14:paraId="74386702" w14:textId="77777777" w:rsidR="003B1E1B" w:rsidRPr="00D238D3" w:rsidRDefault="003B1E1B" w:rsidP="003B1E1B">
      <w:pPr>
        <w:pStyle w:val="L-bala"/>
      </w:pPr>
      <w:r>
        <w:t>Forced close</w:t>
      </w:r>
    </w:p>
    <w:p w14:paraId="6D9E046C" w14:textId="73AA6E44" w:rsidR="00814B8C" w:rsidRPr="00990FB1" w:rsidRDefault="003B1E1B" w:rsidP="00814B8C">
      <w:pPr>
        <w:pStyle w:val="Prrafo"/>
        <w:rPr>
          <w:lang w:val="en-GB"/>
        </w:rPr>
      </w:pPr>
      <w:r w:rsidRPr="00990FB1">
        <w:rPr>
          <w:lang w:val="en-GB"/>
        </w:rPr>
        <w:t>Th</w:t>
      </w:r>
      <w:r>
        <w:rPr>
          <w:lang w:val="en-GB"/>
        </w:rPr>
        <w:t>e valve is not forced to close.</w:t>
      </w:r>
    </w:p>
    <w:p w14:paraId="621CA383" w14:textId="77777777" w:rsidR="00814B8C" w:rsidRPr="00495E87" w:rsidRDefault="00814B8C" w:rsidP="00814B8C">
      <w:pPr>
        <w:pStyle w:val="Ttulo3"/>
        <w:keepLines/>
        <w:spacing w:before="480" w:after="360"/>
      </w:pPr>
      <w:bookmarkStart w:id="1811" w:name="_Toc137119761"/>
      <w:r>
        <w:t>Boiler 2 Bypass</w:t>
      </w:r>
      <w:bookmarkEnd w:id="1811"/>
    </w:p>
    <w:p w14:paraId="7FB9C84E" w14:textId="77777777" w:rsidR="00814B8C" w:rsidRDefault="00814B8C" w:rsidP="00814B8C">
      <w:pPr>
        <w:pStyle w:val="Ttulo4"/>
        <w:keepLines/>
        <w:tabs>
          <w:tab w:val="clear" w:pos="851"/>
        </w:tabs>
        <w:spacing w:before="480" w:after="360"/>
      </w:pPr>
      <w:r w:rsidRPr="00E93720">
        <w:t>Analogue Control and Regulation</w:t>
      </w:r>
    </w:p>
    <w:p w14:paraId="154651DF" w14:textId="77777777" w:rsidR="00814B8C" w:rsidRPr="00990FB1" w:rsidRDefault="00814B8C" w:rsidP="00814B8C">
      <w:pPr>
        <w:pStyle w:val="Ttulo5"/>
        <w:keepNext/>
        <w:keepLines/>
        <w:spacing w:before="480" w:after="360"/>
        <w:rPr>
          <w:lang w:val="en-GB"/>
        </w:rPr>
      </w:pPr>
      <w:r w:rsidRPr="00990FB1">
        <w:rPr>
          <w:lang w:val="en-GB"/>
        </w:rPr>
        <w:t>Boiler 2 Main Steam Bypass CV B2MAN10AA401</w:t>
      </w:r>
    </w:p>
    <w:p w14:paraId="45BFA377" w14:textId="77777777" w:rsidR="00814B8C" w:rsidRPr="00990FB1" w:rsidRDefault="00814B8C" w:rsidP="00814B8C">
      <w:pPr>
        <w:pStyle w:val="Prrafo"/>
        <w:rPr>
          <w:lang w:val="en-GB"/>
        </w:rPr>
      </w:pPr>
      <w:r w:rsidRPr="00990FB1">
        <w:rPr>
          <w:lang w:val="en-GB"/>
        </w:rPr>
        <w:t xml:space="preserve">The function of Boiler 2 Main Steam Bypass Control Valve is to regulate the pressure of the main steam line at a dynamic setpoint value. </w:t>
      </w:r>
    </w:p>
    <w:p w14:paraId="63EEE2B2" w14:textId="62EA20EA" w:rsidR="00814B8C" w:rsidRPr="00990FB1" w:rsidRDefault="00814B8C" w:rsidP="00814B8C">
      <w:pPr>
        <w:pStyle w:val="Prrafo"/>
        <w:rPr>
          <w:lang w:val="en-GB"/>
        </w:rPr>
      </w:pPr>
      <w:r w:rsidRPr="00990FB1">
        <w:rPr>
          <w:lang w:val="en-GB"/>
        </w:rPr>
        <w:lastRenderedPageBreak/>
        <w:t>The process variable is the Boiler 2 Main Steam Header Pressure, measured by the average between the pressure transmitter B2LBA10CP00</w:t>
      </w:r>
      <w:r w:rsidR="004415AC">
        <w:rPr>
          <w:lang w:val="en-GB"/>
        </w:rPr>
        <w:t>1</w:t>
      </w:r>
      <w:r w:rsidRPr="00990FB1">
        <w:rPr>
          <w:lang w:val="en-GB"/>
        </w:rPr>
        <w:t xml:space="preserve"> and B2LBA10CP00</w:t>
      </w:r>
      <w:r w:rsidR="004415AC">
        <w:rPr>
          <w:lang w:val="en-GB"/>
        </w:rPr>
        <w:t>2</w:t>
      </w:r>
      <w:r w:rsidRPr="00990FB1">
        <w:rPr>
          <w:lang w:val="en-GB"/>
        </w:rPr>
        <w:t>.</w:t>
      </w:r>
    </w:p>
    <w:p w14:paraId="5E7BB807" w14:textId="77777777" w:rsidR="00814B8C" w:rsidRPr="00990FB1" w:rsidRDefault="00814B8C" w:rsidP="00814B8C">
      <w:pPr>
        <w:pStyle w:val="Prrafo"/>
        <w:rPr>
          <w:lang w:val="en-GB"/>
        </w:rPr>
      </w:pPr>
      <w:r w:rsidRPr="00990FB1">
        <w:rPr>
          <w:lang w:val="en-GB"/>
        </w:rPr>
        <w:t>The pressure measurement shall be compared to the setpoint, not adjustable by the operator. Control shall be performed by means of a direct PI algorithm. If the difference between the measured pressure and the setpoint is positive, the valve will open; the opposite applies if the difference is negative, closing the valve.</w:t>
      </w:r>
    </w:p>
    <w:p w14:paraId="4B4FDDED" w14:textId="77777777" w:rsidR="00814B8C" w:rsidRPr="00990FB1" w:rsidRDefault="00814B8C" w:rsidP="00814B8C">
      <w:pPr>
        <w:pStyle w:val="Prrafo"/>
        <w:rPr>
          <w:lang w:val="en-GB"/>
        </w:rPr>
      </w:pPr>
      <w:r w:rsidRPr="00990FB1">
        <w:rPr>
          <w:lang w:val="en-GB"/>
        </w:rPr>
        <w:t>The dynamic Set Point is elaborated as follows, depending on the different cases:</w:t>
      </w:r>
    </w:p>
    <w:p w14:paraId="5201B0D4" w14:textId="77777777" w:rsidR="00814B8C" w:rsidRPr="00E93720" w:rsidRDefault="00814B8C" w:rsidP="00814B8C">
      <w:pPr>
        <w:pStyle w:val="L-letra"/>
      </w:pPr>
      <w:r>
        <w:t>Boiler</w:t>
      </w:r>
      <w:r w:rsidRPr="00E93720">
        <w:t xml:space="preserve"> Start-up</w:t>
      </w:r>
    </w:p>
    <w:p w14:paraId="25E985CA" w14:textId="42D3CAFA" w:rsidR="00814B8C" w:rsidRPr="00990FB1" w:rsidRDefault="00814B8C" w:rsidP="00814B8C">
      <w:pPr>
        <w:pStyle w:val="Prrafo"/>
        <w:rPr>
          <w:lang w:val="en-GB"/>
        </w:rPr>
      </w:pPr>
      <w:r w:rsidRPr="00990FB1">
        <w:rPr>
          <w:lang w:val="en-GB"/>
        </w:rPr>
        <w:t>During the early stages of the start-up, when the boiler is in service, with its isolation valve open, and the pressure in the main steam header measured pressure transmitters B2LBA10CP00</w:t>
      </w:r>
      <w:r w:rsidR="004415AC">
        <w:rPr>
          <w:lang w:val="en-GB"/>
        </w:rPr>
        <w:t>1</w:t>
      </w:r>
      <w:r w:rsidRPr="00990FB1">
        <w:rPr>
          <w:lang w:val="en-GB"/>
        </w:rPr>
        <w:t xml:space="preserve"> and B2LBA10CP00</w:t>
      </w:r>
      <w:r w:rsidR="004415AC">
        <w:rPr>
          <w:lang w:val="en-GB"/>
        </w:rPr>
        <w:t>2</w:t>
      </w:r>
      <w:r w:rsidRPr="00990FB1">
        <w:rPr>
          <w:lang w:val="en-GB"/>
        </w:rPr>
        <w:t xml:space="preserve"> is between a minimum pressure setpoint value and the ST floor pressure setpoint, a rate-controlled variable setpoint is used. </w:t>
      </w:r>
    </w:p>
    <w:p w14:paraId="0ABE68E2" w14:textId="77777777" w:rsidR="00814B8C" w:rsidRPr="00990FB1" w:rsidRDefault="00814B8C" w:rsidP="00814B8C">
      <w:pPr>
        <w:pStyle w:val="Prrafo"/>
        <w:rPr>
          <w:lang w:val="en-GB"/>
        </w:rPr>
      </w:pPr>
      <w:r w:rsidRPr="00990FB1">
        <w:rPr>
          <w:lang w:val="en-GB"/>
        </w:rPr>
        <w:t>This rate-controlled variable setpoint will open the Main Steam Boiler 2 Bypass</w:t>
      </w:r>
      <w:r w:rsidRPr="00990FB1" w:rsidDel="00B23A58">
        <w:rPr>
          <w:lang w:val="en-GB"/>
        </w:rPr>
        <w:t xml:space="preserve"> </w:t>
      </w:r>
      <w:r w:rsidRPr="00990FB1">
        <w:rPr>
          <w:lang w:val="en-GB"/>
        </w:rPr>
        <w:t>CV and will be limited by the pressure/temperature gradient of the boiler drum in order to protect it from thermal stress.</w:t>
      </w:r>
    </w:p>
    <w:p w14:paraId="45CA590E" w14:textId="77777777" w:rsidR="00814B8C" w:rsidRPr="00E93720" w:rsidRDefault="00814B8C" w:rsidP="00814B8C">
      <w:pPr>
        <w:pStyle w:val="L-letra"/>
      </w:pPr>
      <w:r w:rsidRPr="00E93720">
        <w:t>ST Start-up</w:t>
      </w:r>
    </w:p>
    <w:p w14:paraId="7EC73557" w14:textId="77777777" w:rsidR="00814B8C" w:rsidRPr="00990FB1" w:rsidRDefault="00814B8C" w:rsidP="00814B8C">
      <w:pPr>
        <w:pStyle w:val="Prrafo"/>
        <w:rPr>
          <w:lang w:val="en-GB"/>
        </w:rPr>
      </w:pPr>
      <w:r w:rsidRPr="00990FB1">
        <w:rPr>
          <w:lang w:val="en-GB"/>
        </w:rPr>
        <w:t>Once the main steam header and the bypass piping are warmed-up and pressurized, and the ST floor pressure (Steam turbine admission condition) is reached, the rate-controlled variable setpoint is no longer required. It is established the Main Steam Boiler 2 Bypass</w:t>
      </w:r>
      <w:r w:rsidRPr="00990FB1" w:rsidDel="00B23A58">
        <w:rPr>
          <w:lang w:val="en-GB"/>
        </w:rPr>
        <w:t xml:space="preserve"> </w:t>
      </w:r>
      <w:r w:rsidRPr="00990FB1">
        <w:rPr>
          <w:lang w:val="en-GB"/>
        </w:rPr>
        <w:t>pressure setpoint as the existing main steam line pressure plus a margin in order to start closing the bypass valve.</w:t>
      </w:r>
    </w:p>
    <w:p w14:paraId="3B5640D8" w14:textId="77777777" w:rsidR="00814B8C" w:rsidRPr="00E93720" w:rsidRDefault="00814B8C" w:rsidP="00814B8C">
      <w:pPr>
        <w:pStyle w:val="L-letra"/>
      </w:pPr>
      <w:r w:rsidRPr="00E93720">
        <w:t>Normal Operation Mode</w:t>
      </w:r>
    </w:p>
    <w:p w14:paraId="77026A38" w14:textId="77777777" w:rsidR="00814B8C" w:rsidRPr="00990FB1" w:rsidRDefault="00814B8C" w:rsidP="00814B8C">
      <w:pPr>
        <w:pStyle w:val="Prrafo"/>
        <w:rPr>
          <w:lang w:val="en-GB"/>
        </w:rPr>
      </w:pPr>
      <w:r w:rsidRPr="00990FB1">
        <w:rPr>
          <w:lang w:val="en-GB"/>
        </w:rPr>
        <w:t>The Boiler 2 Bypass</w:t>
      </w:r>
      <w:r w:rsidRPr="00990FB1" w:rsidDel="00B23A58">
        <w:rPr>
          <w:lang w:val="en-GB"/>
        </w:rPr>
        <w:t xml:space="preserve"> </w:t>
      </w:r>
      <w:r w:rsidRPr="00990FB1">
        <w:rPr>
          <w:lang w:val="en-GB"/>
        </w:rPr>
        <w:t>pressure setpoint is dynamic. During normal running operation it is continually above main steam pressure according to the Steam Turbine curve, keeping the Main Steam Boiler 2 Bypass</w:t>
      </w:r>
      <w:r w:rsidRPr="00990FB1" w:rsidDel="00B23A58">
        <w:rPr>
          <w:lang w:val="en-GB"/>
        </w:rPr>
        <w:t xml:space="preserve"> </w:t>
      </w:r>
      <w:r w:rsidRPr="00990FB1">
        <w:rPr>
          <w:lang w:val="en-GB"/>
        </w:rPr>
        <w:t>CV closed.</w:t>
      </w:r>
    </w:p>
    <w:p w14:paraId="32B1D8AF" w14:textId="77777777" w:rsidR="00814B8C" w:rsidRPr="00E93720" w:rsidRDefault="00814B8C" w:rsidP="00814B8C">
      <w:pPr>
        <w:pStyle w:val="L-letra"/>
      </w:pPr>
      <w:r>
        <w:t>Boiler</w:t>
      </w:r>
      <w:r w:rsidRPr="00E93720">
        <w:t xml:space="preserve"> Shutdown</w:t>
      </w:r>
    </w:p>
    <w:p w14:paraId="6BD2929B" w14:textId="77777777" w:rsidR="00814B8C" w:rsidRPr="00990FB1" w:rsidRDefault="00814B8C" w:rsidP="00814B8C">
      <w:pPr>
        <w:pStyle w:val="Prrafo"/>
        <w:rPr>
          <w:lang w:val="en-GB"/>
        </w:rPr>
      </w:pPr>
      <w:r w:rsidRPr="00990FB1">
        <w:rPr>
          <w:lang w:val="en-GB"/>
        </w:rPr>
        <w:t>The boiler load is reduced to decrease main steam generation while maintaining main steam temperature. When the shutdown control action is initiated, the Main Steam Boiler 2 Bypass</w:t>
      </w:r>
      <w:r w:rsidRPr="00990FB1" w:rsidDel="00B23A58">
        <w:rPr>
          <w:lang w:val="en-GB"/>
        </w:rPr>
        <w:t xml:space="preserve"> </w:t>
      </w:r>
      <w:r w:rsidRPr="00990FB1">
        <w:rPr>
          <w:lang w:val="en-GB"/>
        </w:rPr>
        <w:t>pressure controller setpoint is immediately set to the boiler steam line pressure at the moment the steam turbine stops control. With the main steam bypass control maintaining the HP main steam pressure, the steam turbine control valves (MCVs) are ramped closed by means of the steam turbine speed/load control. As a result, all main steam is transferred to the Main Steam Boiler 2 Bypass</w:t>
      </w:r>
      <w:r w:rsidRPr="00990FB1" w:rsidDel="00B23A58">
        <w:rPr>
          <w:lang w:val="en-GB"/>
        </w:rPr>
        <w:t xml:space="preserve"> </w:t>
      </w:r>
      <w:r w:rsidRPr="00990FB1">
        <w:rPr>
          <w:lang w:val="en-GB"/>
        </w:rPr>
        <w:t xml:space="preserve">system. </w:t>
      </w:r>
    </w:p>
    <w:p w14:paraId="084F26C5" w14:textId="77777777" w:rsidR="00814B8C" w:rsidRPr="008F779B" w:rsidRDefault="00814B8C" w:rsidP="00814B8C">
      <w:pPr>
        <w:pStyle w:val="L-letra"/>
      </w:pPr>
      <w:r w:rsidRPr="008F779B">
        <w:t>Shutdown of the ST</w:t>
      </w:r>
    </w:p>
    <w:p w14:paraId="5F8EFAC1" w14:textId="77777777" w:rsidR="00814B8C" w:rsidRPr="00990FB1" w:rsidRDefault="00814B8C" w:rsidP="00814B8C">
      <w:pPr>
        <w:pStyle w:val="Prrafo"/>
        <w:rPr>
          <w:lang w:val="en-GB"/>
        </w:rPr>
      </w:pPr>
      <w:r w:rsidRPr="00990FB1">
        <w:rPr>
          <w:lang w:val="en-GB"/>
        </w:rPr>
        <w:lastRenderedPageBreak/>
        <w:t>As soon as the ST goes out of SPC control, the Main Steam Boiler 2 Bypass</w:t>
      </w:r>
      <w:r w:rsidRPr="00990FB1" w:rsidDel="00B23A58">
        <w:rPr>
          <w:lang w:val="en-GB"/>
        </w:rPr>
        <w:t xml:space="preserve"> </w:t>
      </w:r>
      <w:r w:rsidRPr="00990FB1">
        <w:rPr>
          <w:lang w:val="en-GB"/>
        </w:rPr>
        <w:t>setpoint is locked at the existing pressure of the moment, and the Main Steam Boiler 2 Bypass</w:t>
      </w:r>
      <w:r w:rsidRPr="00990FB1" w:rsidDel="00B23A58">
        <w:rPr>
          <w:lang w:val="en-GB"/>
        </w:rPr>
        <w:t xml:space="preserve"> </w:t>
      </w:r>
      <w:r w:rsidRPr="00990FB1">
        <w:rPr>
          <w:lang w:val="en-GB"/>
        </w:rPr>
        <w:t xml:space="preserve">setpoint will be ramped decreasing until ST floor pressure. </w:t>
      </w:r>
    </w:p>
    <w:p w14:paraId="0B3697E2" w14:textId="77777777" w:rsidR="00814B8C" w:rsidRDefault="00814B8C" w:rsidP="00814B8C">
      <w:pPr>
        <w:pStyle w:val="L-bala"/>
      </w:pPr>
      <w:r>
        <w:t>Forces Open</w:t>
      </w:r>
    </w:p>
    <w:p w14:paraId="486D5D71" w14:textId="77777777" w:rsidR="00814B8C" w:rsidRDefault="00814B8C" w:rsidP="00814B8C">
      <w:pPr>
        <w:pStyle w:val="L-bala"/>
        <w:numPr>
          <w:ilvl w:val="0"/>
          <w:numId w:val="0"/>
        </w:numPr>
        <w:ind w:left="567"/>
      </w:pPr>
      <w:r>
        <w:t>The valve is not forced to open.</w:t>
      </w:r>
    </w:p>
    <w:p w14:paraId="26A69590" w14:textId="77777777" w:rsidR="00814B8C" w:rsidRPr="008F779B" w:rsidRDefault="00814B8C" w:rsidP="00814B8C">
      <w:pPr>
        <w:pStyle w:val="L-bala"/>
      </w:pPr>
      <w:r>
        <w:t>Forced Close</w:t>
      </w:r>
      <w:r w:rsidRPr="008F779B">
        <w:t>:</w:t>
      </w:r>
    </w:p>
    <w:p w14:paraId="5FC48329" w14:textId="77777777" w:rsidR="00814B8C" w:rsidRPr="00990FB1" w:rsidRDefault="00814B8C" w:rsidP="00814B8C">
      <w:pPr>
        <w:pStyle w:val="Prrafo"/>
        <w:rPr>
          <w:lang w:val="en-GB"/>
        </w:rPr>
      </w:pPr>
      <w:r w:rsidRPr="00990FB1">
        <w:rPr>
          <w:lang w:val="en-GB"/>
        </w:rPr>
        <w:t>The valve shall be tripped closed by solenoid action and forced to close in the following cases:</w:t>
      </w:r>
    </w:p>
    <w:p w14:paraId="10E8B189" w14:textId="22AC5322" w:rsidR="00814B8C" w:rsidRPr="008F779B" w:rsidRDefault="00814B8C" w:rsidP="00814B8C">
      <w:pPr>
        <w:pStyle w:val="L-guin"/>
        <w:tabs>
          <w:tab w:val="clear" w:pos="1701"/>
          <w:tab w:val="num" w:pos="1134"/>
        </w:tabs>
        <w:ind w:left="1134"/>
      </w:pPr>
      <w:r w:rsidRPr="008F779B">
        <w:t>If the discharge steam temperature, measured by the average between the temperature transmitter B</w:t>
      </w:r>
      <w:r>
        <w:t>2</w:t>
      </w:r>
      <w:r w:rsidRPr="008F779B">
        <w:t>MAN10CT00</w:t>
      </w:r>
      <w:r w:rsidR="004415AC">
        <w:t>1</w:t>
      </w:r>
      <w:r w:rsidRPr="008F779B">
        <w:t xml:space="preserve"> and B</w:t>
      </w:r>
      <w:r>
        <w:t>2</w:t>
      </w:r>
      <w:r w:rsidRPr="008F779B">
        <w:t>MAN10CT00</w:t>
      </w:r>
      <w:r w:rsidR="004415AC">
        <w:t>2</w:t>
      </w:r>
      <w:r>
        <w:t>,</w:t>
      </w:r>
      <w:r w:rsidRPr="008F779B">
        <w:t xml:space="preserve"> is lower than a certain value.</w:t>
      </w:r>
    </w:p>
    <w:p w14:paraId="49EF8EFD" w14:textId="4A034DC8" w:rsidR="00814B8C" w:rsidRPr="008F779B" w:rsidRDefault="00814B8C" w:rsidP="00814B8C">
      <w:pPr>
        <w:pStyle w:val="L-guin"/>
        <w:tabs>
          <w:tab w:val="clear" w:pos="1701"/>
          <w:tab w:val="num" w:pos="1134"/>
        </w:tabs>
        <w:ind w:left="1134"/>
      </w:pPr>
      <w:r w:rsidRPr="008F779B">
        <w:t>If the discharge steam temperature, measured by the average between the temperature transmitter B1MAN10CT00</w:t>
      </w:r>
      <w:r w:rsidR="004415AC">
        <w:t>1</w:t>
      </w:r>
      <w:r w:rsidRPr="008F779B">
        <w:t xml:space="preserve"> and B1MAN10CT00</w:t>
      </w:r>
      <w:r w:rsidR="004415AC">
        <w:t>2</w:t>
      </w:r>
      <w:r w:rsidRPr="008F779B">
        <w:t>, is higher than a certain value.</w:t>
      </w:r>
    </w:p>
    <w:p w14:paraId="064D5EEC" w14:textId="77777777" w:rsidR="00814B8C" w:rsidRDefault="00814B8C" w:rsidP="00814B8C">
      <w:pPr>
        <w:pStyle w:val="L-guin"/>
        <w:tabs>
          <w:tab w:val="clear" w:pos="1701"/>
          <w:tab w:val="num" w:pos="1134"/>
        </w:tabs>
        <w:ind w:left="1134"/>
      </w:pPr>
      <w:r w:rsidRPr="008F779B">
        <w:t>All Feedwater Pumps are stopped.</w:t>
      </w:r>
    </w:p>
    <w:p w14:paraId="613F437F" w14:textId="77777777" w:rsidR="00814B8C" w:rsidRPr="00990FB1" w:rsidRDefault="00814B8C" w:rsidP="00814B8C">
      <w:pPr>
        <w:pStyle w:val="Ttulo5"/>
        <w:keepNext/>
        <w:keepLines/>
        <w:spacing w:before="480" w:after="360"/>
        <w:rPr>
          <w:lang w:val="en-GB"/>
        </w:rPr>
      </w:pPr>
      <w:r w:rsidRPr="00990FB1">
        <w:rPr>
          <w:lang w:val="en-GB"/>
        </w:rPr>
        <w:t>Main Steam Boiler 2 Bypass Attemperation CV B2LAF31AA401</w:t>
      </w:r>
    </w:p>
    <w:p w14:paraId="530D4F14" w14:textId="77777777" w:rsidR="00814B8C" w:rsidRPr="00990FB1" w:rsidRDefault="00814B8C" w:rsidP="00814B8C">
      <w:pPr>
        <w:pStyle w:val="Prrafo"/>
        <w:rPr>
          <w:lang w:val="en-GB"/>
        </w:rPr>
      </w:pPr>
      <w:r w:rsidRPr="00990FB1">
        <w:rPr>
          <w:lang w:val="en-GB"/>
        </w:rPr>
        <w:t>The primary function of the controller is to</w:t>
      </w:r>
      <w:r w:rsidRPr="00E93720">
        <w:rPr>
          <w:rFonts w:cs="Arial"/>
          <w:lang w:val="en-US"/>
        </w:rPr>
        <w:t xml:space="preserve"> control the discharge temperature to </w:t>
      </w:r>
      <w:r w:rsidRPr="00990FB1">
        <w:rPr>
          <w:lang w:val="en-GB"/>
        </w:rPr>
        <w:t xml:space="preserve">obtain the required attemperation water flow. </w:t>
      </w:r>
    </w:p>
    <w:p w14:paraId="409F9A57" w14:textId="50CF708D" w:rsidR="00814B8C" w:rsidRPr="00990FB1" w:rsidRDefault="00814B8C" w:rsidP="00814B8C">
      <w:pPr>
        <w:pStyle w:val="Prrafo"/>
        <w:rPr>
          <w:lang w:val="en-GB"/>
        </w:rPr>
      </w:pPr>
      <w:r w:rsidRPr="00990FB1">
        <w:rPr>
          <w:lang w:val="en-GB"/>
        </w:rPr>
        <w:t>The Main Steam Boiler 2 Bypass Attemperation water control valve utilizes two controllers in to improve stability. First controller is the bypass discharge temperature, measured by the temperature transmitter B2MAN10CT001 and B2MAN10CT00</w:t>
      </w:r>
      <w:r w:rsidR="004415AC">
        <w:rPr>
          <w:lang w:val="en-GB"/>
        </w:rPr>
        <w:t>2</w:t>
      </w:r>
      <w:r w:rsidRPr="00990FB1">
        <w:rPr>
          <w:lang w:val="en-GB"/>
        </w:rPr>
        <w:t>. The second controller is the maintaining a required enthalpy, using a cascade controller as described below.</w:t>
      </w:r>
    </w:p>
    <w:p w14:paraId="45F0E0E9" w14:textId="77777777" w:rsidR="00814B8C" w:rsidRPr="00990FB1" w:rsidRDefault="00814B8C" w:rsidP="00814B8C">
      <w:pPr>
        <w:pStyle w:val="Prrafo"/>
        <w:rPr>
          <w:b/>
          <w:lang w:val="en-GB"/>
        </w:rPr>
      </w:pPr>
      <w:r w:rsidRPr="00990FB1">
        <w:rPr>
          <w:b/>
          <w:lang w:val="en-GB"/>
        </w:rPr>
        <w:t>Temperature Controller</w:t>
      </w:r>
    </w:p>
    <w:p w14:paraId="44F1144D" w14:textId="6BF7207E" w:rsidR="00814B8C" w:rsidRPr="00990FB1" w:rsidRDefault="00814B8C" w:rsidP="00814B8C">
      <w:pPr>
        <w:pStyle w:val="Prrafo"/>
        <w:rPr>
          <w:lang w:val="en-GB"/>
        </w:rPr>
      </w:pPr>
      <w:r w:rsidRPr="00990FB1">
        <w:rPr>
          <w:lang w:val="en-GB"/>
        </w:rPr>
        <w:t>The process variable to be used in the regulator is the bypass discharge temperature, measured by the average between temperature transmitters B2MAN10CT00</w:t>
      </w:r>
      <w:r w:rsidR="004415AC">
        <w:rPr>
          <w:lang w:val="en-GB"/>
        </w:rPr>
        <w:t>1</w:t>
      </w:r>
      <w:r w:rsidRPr="00990FB1">
        <w:rPr>
          <w:lang w:val="en-GB"/>
        </w:rPr>
        <w:t xml:space="preserve"> and B2MAN10CT00</w:t>
      </w:r>
      <w:r w:rsidR="004415AC">
        <w:rPr>
          <w:lang w:val="en-GB"/>
        </w:rPr>
        <w:t>2</w:t>
      </w:r>
      <w:r w:rsidRPr="00990FB1">
        <w:rPr>
          <w:lang w:val="en-GB"/>
        </w:rPr>
        <w:t>.</w:t>
      </w:r>
    </w:p>
    <w:p w14:paraId="6FA496A7" w14:textId="77777777" w:rsidR="00814B8C" w:rsidRPr="00990FB1" w:rsidRDefault="00814B8C" w:rsidP="00814B8C">
      <w:pPr>
        <w:pStyle w:val="Prrafo"/>
        <w:rPr>
          <w:lang w:val="en-GB"/>
        </w:rPr>
      </w:pPr>
      <w:r w:rsidRPr="00990FB1">
        <w:rPr>
          <w:lang w:val="en-GB"/>
        </w:rPr>
        <w:t>That temperature measurement is compared with the established set point. Control shall be performed by a PI algorithm.</w:t>
      </w:r>
    </w:p>
    <w:p w14:paraId="183465DA" w14:textId="77777777" w:rsidR="00814B8C" w:rsidRPr="00990FB1" w:rsidRDefault="00814B8C" w:rsidP="00814B8C">
      <w:pPr>
        <w:pStyle w:val="Prrafo"/>
        <w:rPr>
          <w:lang w:val="en-GB"/>
        </w:rPr>
      </w:pPr>
      <w:r w:rsidRPr="00990FB1">
        <w:rPr>
          <w:lang w:val="en-GB"/>
        </w:rPr>
        <w:t xml:space="preserve">If PV&gt; SP the valve will open, increasing the flow in the line. Otherwise, the valve tends to close.   </w:t>
      </w:r>
    </w:p>
    <w:p w14:paraId="2D34264D" w14:textId="60B938B4" w:rsidR="00814B8C" w:rsidRPr="00990FB1" w:rsidRDefault="00814B8C" w:rsidP="00814B8C">
      <w:pPr>
        <w:pStyle w:val="Prrafo"/>
        <w:rPr>
          <w:lang w:val="en-GB"/>
        </w:rPr>
      </w:pPr>
      <w:r w:rsidRPr="00990FB1">
        <w:rPr>
          <w:lang w:val="en-GB"/>
        </w:rPr>
        <w:lastRenderedPageBreak/>
        <w:t>The controller is the main one if the attemperation header water flow, measured by flow transmitters B2LAF31CF001 and B2LAF31CF00</w:t>
      </w:r>
      <w:r w:rsidR="004415AC">
        <w:rPr>
          <w:lang w:val="en-GB"/>
        </w:rPr>
        <w:t>2</w:t>
      </w:r>
      <w:r w:rsidRPr="00990FB1">
        <w:rPr>
          <w:lang w:val="en-GB"/>
        </w:rPr>
        <w:t xml:space="preserve"> is lower than a certain value. A soon as  this flow is higher than this value, the valve will start controlling enthalpy with two controllers in cascade as follows.</w:t>
      </w:r>
    </w:p>
    <w:p w14:paraId="44AE241A" w14:textId="77777777" w:rsidR="00814B8C" w:rsidRPr="00990FB1" w:rsidRDefault="00814B8C" w:rsidP="00814B8C">
      <w:pPr>
        <w:pStyle w:val="Prrafo"/>
        <w:rPr>
          <w:b/>
          <w:lang w:val="en-GB"/>
        </w:rPr>
      </w:pPr>
      <w:r w:rsidRPr="00990FB1">
        <w:rPr>
          <w:b/>
          <w:lang w:val="en-GB"/>
        </w:rPr>
        <w:t>Enthalpy (Cascade) controller</w:t>
      </w:r>
    </w:p>
    <w:p w14:paraId="67ABC1E6" w14:textId="77777777" w:rsidR="00814B8C" w:rsidRPr="00990FB1" w:rsidRDefault="00814B8C" w:rsidP="00814B8C">
      <w:pPr>
        <w:pStyle w:val="Prrafo"/>
        <w:rPr>
          <w:lang w:val="en-GB"/>
        </w:rPr>
      </w:pPr>
      <w:r w:rsidRPr="00990FB1">
        <w:rPr>
          <w:lang w:val="en-GB"/>
        </w:rPr>
        <w:t xml:space="preserve">The setpoint is the desired discharge steam temperature. The output of the outer temperature loop controller is summed (“trimmed”) with the calculated attemperation water demand and provides the reference to the inner flow-rate loop. </w:t>
      </w:r>
    </w:p>
    <w:p w14:paraId="433A8732" w14:textId="77777777" w:rsidR="00814B8C" w:rsidRPr="00990FB1" w:rsidRDefault="00814B8C" w:rsidP="00814B8C">
      <w:pPr>
        <w:pStyle w:val="Prrafo"/>
        <w:rPr>
          <w:u w:val="single"/>
          <w:lang w:val="en-GB"/>
        </w:rPr>
      </w:pPr>
      <w:r w:rsidRPr="00990FB1">
        <w:rPr>
          <w:u w:val="single"/>
          <w:lang w:val="en-GB"/>
        </w:rPr>
        <w:t>Outer Controller:</w:t>
      </w:r>
    </w:p>
    <w:p w14:paraId="37615F8F" w14:textId="430E2D9A" w:rsidR="00814B8C" w:rsidRPr="00990FB1" w:rsidRDefault="00814B8C" w:rsidP="00814B8C">
      <w:pPr>
        <w:pStyle w:val="Prrafo"/>
        <w:rPr>
          <w:lang w:val="en-GB"/>
        </w:rPr>
      </w:pPr>
      <w:r w:rsidRPr="00990FB1">
        <w:rPr>
          <w:lang w:val="en-GB"/>
        </w:rPr>
        <w:t>The process variable to be used in the regulator is the bypass discharge temperature, measured by the average between temperature transmitters B2MAN10CT00</w:t>
      </w:r>
      <w:r w:rsidR="004415AC">
        <w:rPr>
          <w:lang w:val="en-GB"/>
        </w:rPr>
        <w:t>1</w:t>
      </w:r>
      <w:r w:rsidRPr="00990FB1">
        <w:rPr>
          <w:lang w:val="en-GB"/>
        </w:rPr>
        <w:t xml:space="preserve"> and B2MAN10CT00</w:t>
      </w:r>
      <w:r w:rsidR="004415AC">
        <w:rPr>
          <w:lang w:val="en-GB"/>
        </w:rPr>
        <w:t>2</w:t>
      </w:r>
      <w:r w:rsidRPr="00990FB1">
        <w:rPr>
          <w:lang w:val="en-GB"/>
        </w:rPr>
        <w:t>.</w:t>
      </w:r>
    </w:p>
    <w:p w14:paraId="2D9BB4FC" w14:textId="77777777" w:rsidR="00814B8C" w:rsidRPr="00990FB1" w:rsidRDefault="00814B8C" w:rsidP="00814B8C">
      <w:pPr>
        <w:pStyle w:val="Prrafo"/>
        <w:rPr>
          <w:lang w:val="en-GB"/>
        </w:rPr>
      </w:pPr>
      <w:r w:rsidRPr="00990FB1">
        <w:rPr>
          <w:lang w:val="en-GB"/>
        </w:rPr>
        <w:t>That temperature measurement is compared with the established set point. Control shall be performed by a PI algorithm.</w:t>
      </w:r>
    </w:p>
    <w:p w14:paraId="497AFEB0" w14:textId="77777777" w:rsidR="00814B8C" w:rsidRPr="00990FB1" w:rsidRDefault="00814B8C" w:rsidP="00814B8C">
      <w:pPr>
        <w:pStyle w:val="Prrafo"/>
        <w:rPr>
          <w:lang w:val="en-GB"/>
        </w:rPr>
      </w:pPr>
      <w:r w:rsidRPr="00990FB1">
        <w:rPr>
          <w:lang w:val="en-GB"/>
        </w:rPr>
        <w:t xml:space="preserve">If PV&gt; SP the valve will open, increasing the flow in the line. Otherwise, the valve tends to close.   </w:t>
      </w:r>
    </w:p>
    <w:p w14:paraId="0E89894C" w14:textId="77777777" w:rsidR="00814B8C" w:rsidRPr="00990FB1" w:rsidRDefault="00814B8C" w:rsidP="00814B8C">
      <w:pPr>
        <w:pStyle w:val="Prrafo"/>
        <w:rPr>
          <w:lang w:val="en-GB"/>
        </w:rPr>
      </w:pPr>
      <w:r w:rsidRPr="00990FB1">
        <w:rPr>
          <w:lang w:val="en-GB"/>
        </w:rPr>
        <w:t>The output of the Outer Controller is scaled to water flow engineering units and summed with the required attemperation water to provide the setpoint to the Inner Controller</w:t>
      </w:r>
    </w:p>
    <w:p w14:paraId="4D64D68A" w14:textId="77777777" w:rsidR="00814B8C" w:rsidRPr="00990FB1" w:rsidRDefault="00814B8C" w:rsidP="00814B8C">
      <w:pPr>
        <w:pStyle w:val="Prrafo"/>
        <w:rPr>
          <w:u w:val="single"/>
          <w:lang w:val="en-GB"/>
        </w:rPr>
      </w:pPr>
      <w:r w:rsidRPr="00990FB1">
        <w:rPr>
          <w:u w:val="single"/>
          <w:lang w:val="en-GB"/>
        </w:rPr>
        <w:t>Inner Controller:</w:t>
      </w:r>
    </w:p>
    <w:p w14:paraId="3087533C" w14:textId="63ADF643" w:rsidR="00814B8C" w:rsidRPr="00990FB1" w:rsidRDefault="00814B8C" w:rsidP="00814B8C">
      <w:pPr>
        <w:pStyle w:val="Prrafo"/>
        <w:rPr>
          <w:lang w:val="en-GB"/>
        </w:rPr>
      </w:pPr>
      <w:r w:rsidRPr="00990FB1">
        <w:rPr>
          <w:lang w:val="en-GB"/>
        </w:rPr>
        <w:t>The process variable to be used in the regulator is the attemperation water flow, measured by the flow transmitters B2LAF31CF00</w:t>
      </w:r>
      <w:r w:rsidR="004415AC">
        <w:rPr>
          <w:lang w:val="en-GB"/>
        </w:rPr>
        <w:t>1</w:t>
      </w:r>
      <w:r w:rsidRPr="00990FB1">
        <w:rPr>
          <w:lang w:val="en-GB"/>
        </w:rPr>
        <w:t xml:space="preserve"> and B2LAF31CF00</w:t>
      </w:r>
      <w:r w:rsidR="004415AC">
        <w:rPr>
          <w:lang w:val="en-GB"/>
        </w:rPr>
        <w:t>2</w:t>
      </w:r>
      <w:r w:rsidRPr="00990FB1">
        <w:rPr>
          <w:lang w:val="en-GB"/>
        </w:rPr>
        <w:t>.</w:t>
      </w:r>
    </w:p>
    <w:p w14:paraId="5290FC3D" w14:textId="77777777" w:rsidR="00814B8C" w:rsidRPr="00990FB1" w:rsidRDefault="00814B8C" w:rsidP="00814B8C">
      <w:pPr>
        <w:pStyle w:val="Prrafo"/>
        <w:rPr>
          <w:lang w:val="en-GB"/>
        </w:rPr>
      </w:pPr>
      <w:r w:rsidRPr="00990FB1">
        <w:rPr>
          <w:lang w:val="en-GB"/>
        </w:rPr>
        <w:t>That flow measurement is compared with a dynamic set point. Control shall be performed by a PI algorithm that shall order to close the valve if the difference (PV - SP) is positive, the opposite applies if the difference is negative.</w:t>
      </w:r>
    </w:p>
    <w:p w14:paraId="1F298907" w14:textId="77777777" w:rsidR="00814B8C" w:rsidRPr="00990FB1" w:rsidRDefault="00814B8C" w:rsidP="00814B8C">
      <w:pPr>
        <w:pStyle w:val="Prrafo"/>
        <w:rPr>
          <w:lang w:val="en-GB"/>
        </w:rPr>
      </w:pPr>
      <w:r w:rsidRPr="00990FB1">
        <w:rPr>
          <w:lang w:val="en-GB"/>
        </w:rPr>
        <w:t xml:space="preserve">The primary function of the Inner Controller is to provide feed-forward control to obtain the required attemperation water flow. This controller is independent of temperature feedback and therefore not susceptible to time lag associated with temperature measurement. This controller positions the attemperation Water Control (Spray) Valve. Water flow is the process variable and the trimmed calculated attemperation water flow demand summed with the output Outer Controller is the setpoint. </w:t>
      </w:r>
    </w:p>
    <w:p w14:paraId="177A955B" w14:textId="77777777" w:rsidR="00814B8C" w:rsidRPr="00990FB1" w:rsidRDefault="00814B8C" w:rsidP="00814B8C">
      <w:pPr>
        <w:pStyle w:val="Prrafo"/>
        <w:rPr>
          <w:lang w:val="en-GB"/>
        </w:rPr>
      </w:pPr>
      <w:r w:rsidRPr="00990FB1">
        <w:rPr>
          <w:lang w:val="en-GB"/>
        </w:rPr>
        <w:t xml:space="preserve">The required attemperation water flow is calculated performing an energy balance, as follows: </w:t>
      </w:r>
    </w:p>
    <w:p w14:paraId="54C0864B" w14:textId="77777777" w:rsidR="00814B8C" w:rsidRPr="00990FB1" w:rsidRDefault="00814B8C" w:rsidP="00814B8C">
      <w:pPr>
        <w:pStyle w:val="Prrafo"/>
        <w:jc w:val="center"/>
        <w:rPr>
          <w:lang w:val="en-GB"/>
        </w:rPr>
      </w:pPr>
      <w:r w:rsidRPr="00990FB1">
        <w:rPr>
          <w:snapToGrid w:val="0"/>
          <w:lang w:val="en-GB"/>
        </w:rPr>
        <w:t>W</w:t>
      </w:r>
      <w:r w:rsidRPr="00990FB1">
        <w:rPr>
          <w:snapToGrid w:val="0"/>
          <w:vertAlign w:val="subscript"/>
          <w:lang w:val="en-GB"/>
        </w:rPr>
        <w:t>ATT</w:t>
      </w:r>
      <w:r w:rsidRPr="00990FB1">
        <w:rPr>
          <w:lang w:val="en-GB"/>
        </w:rPr>
        <w:t xml:space="preserve"> = </w:t>
      </w:r>
      <w:r w:rsidRPr="00990FB1">
        <w:rPr>
          <w:snapToGrid w:val="0"/>
          <w:lang w:val="en-GB"/>
        </w:rPr>
        <w:t>W</w:t>
      </w:r>
      <w:r w:rsidRPr="00990FB1">
        <w:rPr>
          <w:snapToGrid w:val="0"/>
          <w:vertAlign w:val="subscript"/>
          <w:lang w:val="en-GB"/>
        </w:rPr>
        <w:t>STEAM</w:t>
      </w:r>
      <w:r w:rsidRPr="00990FB1">
        <w:rPr>
          <w:lang w:val="en-GB"/>
        </w:rPr>
        <w:t xml:space="preserve"> (</w:t>
      </w:r>
      <w:r w:rsidRPr="00990FB1">
        <w:rPr>
          <w:snapToGrid w:val="0"/>
          <w:lang w:val="en-GB"/>
        </w:rPr>
        <w:t>h</w:t>
      </w:r>
      <w:r w:rsidRPr="00990FB1">
        <w:rPr>
          <w:snapToGrid w:val="0"/>
          <w:vertAlign w:val="subscript"/>
          <w:lang w:val="en-GB"/>
        </w:rPr>
        <w:t>STEAM</w:t>
      </w:r>
      <w:r w:rsidRPr="00990FB1">
        <w:rPr>
          <w:lang w:val="en-GB"/>
        </w:rPr>
        <w:t xml:space="preserve"> - </w:t>
      </w:r>
      <w:r w:rsidRPr="00990FB1">
        <w:rPr>
          <w:snapToGrid w:val="0"/>
          <w:lang w:val="en-GB"/>
        </w:rPr>
        <w:t>h</w:t>
      </w:r>
      <w:r w:rsidRPr="00990FB1">
        <w:rPr>
          <w:snapToGrid w:val="0"/>
          <w:vertAlign w:val="subscript"/>
          <w:lang w:val="en-GB"/>
        </w:rPr>
        <w:t>TARGET</w:t>
      </w:r>
      <w:r w:rsidRPr="00990FB1">
        <w:rPr>
          <w:lang w:val="en-GB"/>
        </w:rPr>
        <w:t>) / (</w:t>
      </w:r>
      <w:r w:rsidRPr="00990FB1">
        <w:rPr>
          <w:snapToGrid w:val="0"/>
          <w:lang w:val="en-GB"/>
        </w:rPr>
        <w:t>h</w:t>
      </w:r>
      <w:r w:rsidRPr="00990FB1">
        <w:rPr>
          <w:snapToGrid w:val="0"/>
          <w:vertAlign w:val="subscript"/>
          <w:lang w:val="en-GB"/>
        </w:rPr>
        <w:t>TARGET</w:t>
      </w:r>
      <w:r w:rsidRPr="00990FB1">
        <w:rPr>
          <w:lang w:val="en-GB"/>
        </w:rPr>
        <w:t xml:space="preserve"> - </w:t>
      </w:r>
      <w:r w:rsidRPr="00990FB1">
        <w:rPr>
          <w:snapToGrid w:val="0"/>
          <w:lang w:val="en-GB"/>
        </w:rPr>
        <w:t>h</w:t>
      </w:r>
      <w:r w:rsidRPr="00990FB1">
        <w:rPr>
          <w:snapToGrid w:val="0"/>
          <w:vertAlign w:val="subscript"/>
          <w:lang w:val="en-GB"/>
        </w:rPr>
        <w:t>ATT</w:t>
      </w:r>
      <w:r w:rsidRPr="00990FB1">
        <w:rPr>
          <w:lang w:val="en-GB"/>
        </w:rPr>
        <w:t>)</w:t>
      </w:r>
    </w:p>
    <w:p w14:paraId="78ECDAF6" w14:textId="77777777" w:rsidR="00814B8C" w:rsidRPr="00990FB1" w:rsidRDefault="00814B8C" w:rsidP="00814B8C">
      <w:pPr>
        <w:pStyle w:val="Prrafo"/>
        <w:rPr>
          <w:lang w:val="en-GB"/>
        </w:rPr>
      </w:pPr>
      <w:r w:rsidRPr="00990FB1">
        <w:rPr>
          <w:lang w:val="en-GB"/>
        </w:rPr>
        <w:lastRenderedPageBreak/>
        <w:t>Where:</w:t>
      </w:r>
    </w:p>
    <w:p w14:paraId="319908E7" w14:textId="77777777" w:rsidR="00814B8C" w:rsidRPr="00990FB1" w:rsidRDefault="00814B8C" w:rsidP="00814B8C">
      <w:pPr>
        <w:pStyle w:val="Prrafo"/>
        <w:rPr>
          <w:lang w:val="en-GB"/>
        </w:rPr>
      </w:pPr>
      <w:r w:rsidRPr="00990FB1">
        <w:rPr>
          <w:snapToGrid w:val="0"/>
          <w:lang w:val="en-GB"/>
        </w:rPr>
        <w:t>W</w:t>
      </w:r>
      <w:r w:rsidRPr="00990FB1">
        <w:rPr>
          <w:snapToGrid w:val="0"/>
          <w:vertAlign w:val="subscript"/>
          <w:lang w:val="en-GB"/>
        </w:rPr>
        <w:t>ATT</w:t>
      </w:r>
      <w:r w:rsidRPr="00990FB1">
        <w:rPr>
          <w:lang w:val="en-GB"/>
        </w:rPr>
        <w:t xml:space="preserve">: </w:t>
      </w:r>
      <w:r w:rsidRPr="00990FB1">
        <w:rPr>
          <w:lang w:val="en-GB"/>
        </w:rPr>
        <w:tab/>
        <w:t>calculated attemperation water flow</w:t>
      </w:r>
    </w:p>
    <w:p w14:paraId="56F7515F" w14:textId="77777777" w:rsidR="00814B8C" w:rsidRPr="00990FB1" w:rsidRDefault="00814B8C" w:rsidP="00814B8C">
      <w:pPr>
        <w:pStyle w:val="Prrafo"/>
        <w:rPr>
          <w:lang w:val="en-GB"/>
        </w:rPr>
      </w:pPr>
      <w:r w:rsidRPr="00990FB1">
        <w:rPr>
          <w:snapToGrid w:val="0"/>
          <w:lang w:val="en-GB"/>
        </w:rPr>
        <w:t>W</w:t>
      </w:r>
      <w:r w:rsidRPr="00990FB1">
        <w:rPr>
          <w:snapToGrid w:val="0"/>
          <w:vertAlign w:val="subscript"/>
          <w:lang w:val="en-GB"/>
        </w:rPr>
        <w:t>STEAM</w:t>
      </w:r>
      <w:r w:rsidRPr="00990FB1">
        <w:rPr>
          <w:lang w:val="en-GB"/>
        </w:rPr>
        <w:t xml:space="preserve">: </w:t>
      </w:r>
      <w:r w:rsidRPr="00990FB1">
        <w:rPr>
          <w:lang w:val="en-GB"/>
        </w:rPr>
        <w:tab/>
        <w:t>inlet steam flow rate</w:t>
      </w:r>
    </w:p>
    <w:p w14:paraId="68F97FFA" w14:textId="77777777" w:rsidR="00814B8C" w:rsidRPr="00990FB1" w:rsidRDefault="00814B8C" w:rsidP="00814B8C">
      <w:pPr>
        <w:pStyle w:val="Prrafo"/>
        <w:rPr>
          <w:lang w:val="en-GB"/>
        </w:rPr>
      </w:pPr>
      <w:r w:rsidRPr="00990FB1">
        <w:rPr>
          <w:snapToGrid w:val="0"/>
          <w:lang w:val="en-GB"/>
        </w:rPr>
        <w:t>h</w:t>
      </w:r>
      <w:r w:rsidRPr="00990FB1">
        <w:rPr>
          <w:snapToGrid w:val="0"/>
          <w:vertAlign w:val="subscript"/>
          <w:lang w:val="en-GB"/>
        </w:rPr>
        <w:t>ATT</w:t>
      </w:r>
      <w:r w:rsidRPr="00990FB1">
        <w:rPr>
          <w:lang w:val="en-GB"/>
        </w:rPr>
        <w:t xml:space="preserve">: </w:t>
      </w:r>
      <w:r w:rsidRPr="00990FB1">
        <w:rPr>
          <w:lang w:val="en-GB"/>
        </w:rPr>
        <w:tab/>
        <w:t>attemperation water enthalpy, derived from measured temperature</w:t>
      </w:r>
    </w:p>
    <w:p w14:paraId="46AF8B30" w14:textId="77777777" w:rsidR="00814B8C" w:rsidRPr="00990FB1" w:rsidRDefault="00814B8C" w:rsidP="00814B8C">
      <w:pPr>
        <w:pStyle w:val="Prrafo"/>
        <w:keepNext/>
        <w:rPr>
          <w:lang w:val="en-GB"/>
        </w:rPr>
      </w:pPr>
      <w:r w:rsidRPr="00990FB1">
        <w:rPr>
          <w:snapToGrid w:val="0"/>
          <w:lang w:val="en-GB"/>
        </w:rPr>
        <w:t>h</w:t>
      </w:r>
      <w:r w:rsidRPr="00990FB1">
        <w:rPr>
          <w:snapToGrid w:val="0"/>
          <w:vertAlign w:val="subscript"/>
          <w:lang w:val="en-GB"/>
        </w:rPr>
        <w:t>STEAM</w:t>
      </w:r>
      <w:r w:rsidRPr="00990FB1">
        <w:rPr>
          <w:lang w:val="en-GB"/>
        </w:rPr>
        <w:t xml:space="preserve">: </w:t>
      </w:r>
      <w:r w:rsidRPr="00990FB1">
        <w:rPr>
          <w:lang w:val="en-GB"/>
        </w:rPr>
        <w:tab/>
        <w:t>inlet steam enthalpy, derived from measured inlet pressure and temperature</w:t>
      </w:r>
    </w:p>
    <w:p w14:paraId="577B8375" w14:textId="77777777" w:rsidR="00814B8C" w:rsidRDefault="00814B8C" w:rsidP="00814B8C">
      <w:pPr>
        <w:pStyle w:val="L-guin"/>
        <w:tabs>
          <w:tab w:val="clear" w:pos="1701"/>
          <w:tab w:val="num" w:pos="1134"/>
        </w:tabs>
        <w:ind w:left="1134"/>
      </w:pPr>
      <w:r w:rsidRPr="00E93720">
        <w:rPr>
          <w:snapToGrid w:val="0"/>
        </w:rPr>
        <w:t>h</w:t>
      </w:r>
      <w:r w:rsidRPr="00E93720">
        <w:rPr>
          <w:snapToGrid w:val="0"/>
          <w:vertAlign w:val="subscript"/>
        </w:rPr>
        <w:t>TARGET</w:t>
      </w:r>
      <w:r w:rsidRPr="00E93720">
        <w:t xml:space="preserve">: </w:t>
      </w:r>
      <w:r w:rsidRPr="00E93720">
        <w:tab/>
        <w:t>target steam enthalpy desired</w:t>
      </w:r>
    </w:p>
    <w:p w14:paraId="386F033C" w14:textId="77777777" w:rsidR="00814B8C" w:rsidRPr="00990FB1" w:rsidRDefault="00814B8C" w:rsidP="00814B8C">
      <w:pPr>
        <w:pStyle w:val="Prrafo"/>
        <w:rPr>
          <w:lang w:val="en-GB"/>
        </w:rPr>
      </w:pPr>
      <w:r w:rsidRPr="00990FB1">
        <w:rPr>
          <w:lang w:val="en-GB"/>
        </w:rPr>
        <w:t>In case of ST trip, the Main Steam Boiler 2 Bypass</w:t>
      </w:r>
      <w:r w:rsidRPr="00990FB1" w:rsidDel="00B23A58">
        <w:rPr>
          <w:lang w:val="en-GB"/>
        </w:rPr>
        <w:t xml:space="preserve"> </w:t>
      </w:r>
      <w:r w:rsidRPr="00990FB1">
        <w:rPr>
          <w:lang w:val="en-GB"/>
        </w:rPr>
        <w:t>control valve will open and the HP spray water control valve will be in a minimum position adjusting the valve near to the required operating condition without controller action, so transients such as a steam turbine trip or a load rejection can be handled without reaching the bypass discharge header high temperature trip value</w:t>
      </w:r>
    </w:p>
    <w:p w14:paraId="15DBE593" w14:textId="77777777" w:rsidR="00814B8C" w:rsidRPr="00E93720" w:rsidRDefault="00814B8C" w:rsidP="00814B8C">
      <w:pPr>
        <w:pStyle w:val="L-bala"/>
      </w:pPr>
      <w:r w:rsidRPr="00E93720">
        <w:t>Forced closed:</w:t>
      </w:r>
    </w:p>
    <w:p w14:paraId="3002E489" w14:textId="77777777" w:rsidR="00814B8C" w:rsidRPr="00990FB1" w:rsidRDefault="00814B8C" w:rsidP="00814B8C">
      <w:pPr>
        <w:pStyle w:val="Prrafo"/>
        <w:rPr>
          <w:lang w:val="en-GB"/>
        </w:rPr>
      </w:pPr>
      <w:r w:rsidRPr="00990FB1">
        <w:rPr>
          <w:lang w:val="en-GB"/>
        </w:rPr>
        <w:t>The valve shall be tripped closed by solenoid action and forced to close in the following cases:</w:t>
      </w:r>
    </w:p>
    <w:p w14:paraId="7A063515" w14:textId="7D5B7448" w:rsidR="00814B8C" w:rsidRDefault="00814B8C" w:rsidP="00814B8C">
      <w:pPr>
        <w:pStyle w:val="L-guin"/>
        <w:tabs>
          <w:tab w:val="clear" w:pos="1701"/>
          <w:tab w:val="num" w:pos="1134"/>
        </w:tabs>
        <w:ind w:left="1134"/>
      </w:pPr>
      <w:r w:rsidRPr="00E93720">
        <w:t>The discharge steam temperature, measured by the average between the temperature transmitter</w:t>
      </w:r>
      <w:r>
        <w:rPr>
          <w:rFonts w:cs="Arial"/>
          <w:color w:val="800080"/>
        </w:rPr>
        <w:t xml:space="preserve"> </w:t>
      </w:r>
      <w:r>
        <w:t>B2MAN10CT00</w:t>
      </w:r>
      <w:r w:rsidR="004415AC">
        <w:t>1</w:t>
      </w:r>
      <w:r>
        <w:t xml:space="preserve"> and B2MAN10CT00</w:t>
      </w:r>
      <w:r w:rsidR="004415AC">
        <w:t>2</w:t>
      </w:r>
      <w:r w:rsidRPr="00E93720">
        <w:t>, is lower than a certain value.</w:t>
      </w:r>
    </w:p>
    <w:p w14:paraId="5B2F543F" w14:textId="77777777" w:rsidR="00814B8C" w:rsidRPr="00E93720" w:rsidRDefault="00814B8C" w:rsidP="00814B8C">
      <w:pPr>
        <w:pStyle w:val="L-guin"/>
        <w:tabs>
          <w:tab w:val="clear" w:pos="1701"/>
          <w:tab w:val="num" w:pos="1134"/>
        </w:tabs>
        <w:ind w:left="1134"/>
      </w:pPr>
      <w:r>
        <w:t>Boiler 2 Bypass CV is closed</w:t>
      </w:r>
    </w:p>
    <w:p w14:paraId="41BFEB33" w14:textId="77777777" w:rsidR="00814B8C" w:rsidRPr="00E93720" w:rsidRDefault="00814B8C" w:rsidP="00814B8C">
      <w:pPr>
        <w:pStyle w:val="L-bala"/>
      </w:pPr>
      <w:r w:rsidRPr="00E93720">
        <w:t>Forced Opened:</w:t>
      </w:r>
    </w:p>
    <w:p w14:paraId="24B6E072" w14:textId="16A1B156" w:rsidR="003B1E1B" w:rsidRPr="008F779B" w:rsidRDefault="00814B8C" w:rsidP="00BA2822">
      <w:pPr>
        <w:pStyle w:val="L-guin"/>
        <w:tabs>
          <w:tab w:val="clear" w:pos="1701"/>
          <w:tab w:val="num" w:pos="1134"/>
        </w:tabs>
        <w:ind w:left="1134"/>
      </w:pPr>
      <w:r w:rsidRPr="00E93720">
        <w:t>The discharge steam temperature, measured by the average between the temperature transmitter</w:t>
      </w:r>
      <w:r w:rsidRPr="004A751C">
        <w:t xml:space="preserve"> </w:t>
      </w:r>
      <w:r>
        <w:t>B2MAN10CT00</w:t>
      </w:r>
      <w:r w:rsidR="004415AC">
        <w:t>1</w:t>
      </w:r>
      <w:r>
        <w:t xml:space="preserve"> and B2MAN10CT00</w:t>
      </w:r>
      <w:r w:rsidR="004415AC">
        <w:t>2</w:t>
      </w:r>
      <w:r w:rsidRPr="00E93720">
        <w:t xml:space="preserve">, is </w:t>
      </w:r>
      <w:r>
        <w:t>higher</w:t>
      </w:r>
      <w:r w:rsidRPr="00E93720">
        <w:t xml:space="preserve"> than a certain value</w:t>
      </w:r>
    </w:p>
    <w:p w14:paraId="16CD45D1" w14:textId="77777777" w:rsidR="003B1E1B" w:rsidRDefault="003B1E1B" w:rsidP="003B1E1B">
      <w:pPr>
        <w:pStyle w:val="Ttulo4"/>
        <w:keepLines/>
        <w:tabs>
          <w:tab w:val="clear" w:pos="851"/>
        </w:tabs>
        <w:spacing w:before="480" w:after="360"/>
      </w:pPr>
      <w:r w:rsidRPr="00E93720">
        <w:t>Logic Control and Protections</w:t>
      </w:r>
    </w:p>
    <w:p w14:paraId="5BFC1294" w14:textId="19C1FB2D" w:rsidR="003B1E1B" w:rsidRPr="00990FB1" w:rsidRDefault="003B1E1B" w:rsidP="003B1E1B">
      <w:pPr>
        <w:pStyle w:val="Ttulo5"/>
        <w:keepNext/>
        <w:keepLines/>
        <w:spacing w:before="480" w:after="360"/>
        <w:rPr>
          <w:lang w:val="en-GB"/>
        </w:rPr>
      </w:pPr>
      <w:r w:rsidRPr="00990FB1">
        <w:rPr>
          <w:lang w:val="en-GB"/>
        </w:rPr>
        <w:t xml:space="preserve">Boiler </w:t>
      </w:r>
      <w:r>
        <w:rPr>
          <w:lang w:val="en-GB"/>
        </w:rPr>
        <w:t>2</w:t>
      </w:r>
      <w:r w:rsidRPr="00990FB1">
        <w:rPr>
          <w:lang w:val="en-GB"/>
        </w:rPr>
        <w:t xml:space="preserve"> Bypass CV Attemperation Water Isolation Valve B</w:t>
      </w:r>
      <w:r>
        <w:rPr>
          <w:lang w:val="en-GB"/>
        </w:rPr>
        <w:t>2</w:t>
      </w:r>
      <w:r w:rsidRPr="00990FB1">
        <w:rPr>
          <w:lang w:val="en-GB"/>
        </w:rPr>
        <w:t>LAF31AA301</w:t>
      </w:r>
    </w:p>
    <w:p w14:paraId="7061A5AF" w14:textId="2CEFDE31"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 xml:space="preserve">Boiler </w:t>
      </w:r>
      <w:r>
        <w:rPr>
          <w:lang w:val="en-GB"/>
        </w:rPr>
        <w:t>2</w:t>
      </w:r>
      <w:r w:rsidRPr="00990FB1">
        <w:rPr>
          <w:lang w:val="en-GB"/>
        </w:rPr>
        <w:t xml:space="preserve"> Bypass CV Attemperation Water CV</w:t>
      </w:r>
      <w:r w:rsidRPr="00E93720">
        <w:rPr>
          <w:lang w:val="en-US"/>
        </w:rPr>
        <w:t>.</w:t>
      </w:r>
    </w:p>
    <w:p w14:paraId="6D1E1652"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64B296C" w14:textId="77777777" w:rsidR="003B1E1B" w:rsidRPr="00E93720" w:rsidRDefault="003B1E1B" w:rsidP="003B1E1B">
      <w:pPr>
        <w:pStyle w:val="L-guin"/>
        <w:numPr>
          <w:ilvl w:val="0"/>
          <w:numId w:val="0"/>
        </w:numPr>
        <w:ind w:left="708"/>
      </w:pPr>
      <w:r>
        <w:lastRenderedPageBreak/>
        <w:t>The valve is operated manually. It is not allowed to close if the control valve downstream is operating.</w:t>
      </w:r>
    </w:p>
    <w:p w14:paraId="7C80E1C8" w14:textId="77777777" w:rsidR="003B1E1B" w:rsidRDefault="003B1E1B" w:rsidP="003B1E1B">
      <w:pPr>
        <w:pStyle w:val="L-bala"/>
      </w:pPr>
      <w:r>
        <w:t>Forced open</w:t>
      </w:r>
    </w:p>
    <w:p w14:paraId="7762B5C8" w14:textId="77777777" w:rsidR="003B1E1B" w:rsidRDefault="003B1E1B" w:rsidP="003B1E1B">
      <w:pPr>
        <w:pStyle w:val="L-bala"/>
        <w:numPr>
          <w:ilvl w:val="0"/>
          <w:numId w:val="0"/>
        </w:numPr>
        <w:ind w:left="567"/>
      </w:pPr>
      <w:r>
        <w:t>The valve is not forced to open.</w:t>
      </w:r>
    </w:p>
    <w:p w14:paraId="20E4AAE0" w14:textId="77777777" w:rsidR="003B1E1B" w:rsidRPr="00D238D3" w:rsidRDefault="003B1E1B" w:rsidP="003B1E1B">
      <w:pPr>
        <w:pStyle w:val="L-bala"/>
      </w:pPr>
      <w:r>
        <w:t>Forced close</w:t>
      </w:r>
    </w:p>
    <w:p w14:paraId="7F7C1888" w14:textId="77777777" w:rsidR="003B1E1B" w:rsidRDefault="003B1E1B" w:rsidP="003B1E1B">
      <w:pPr>
        <w:pStyle w:val="L-bala"/>
        <w:numPr>
          <w:ilvl w:val="0"/>
          <w:numId w:val="0"/>
        </w:numPr>
        <w:ind w:left="567"/>
      </w:pPr>
      <w:r>
        <w:t>The valve is not forced to close</w:t>
      </w:r>
    </w:p>
    <w:p w14:paraId="56C60C58" w14:textId="586F5D31" w:rsidR="003B1E1B" w:rsidRPr="00990FB1" w:rsidRDefault="003B1E1B" w:rsidP="003B1E1B">
      <w:pPr>
        <w:pStyle w:val="Ttulo5"/>
        <w:keepNext/>
        <w:keepLines/>
        <w:spacing w:before="480" w:after="360"/>
        <w:rPr>
          <w:lang w:val="en-GB"/>
        </w:rPr>
      </w:pPr>
      <w:r>
        <w:rPr>
          <w:lang w:val="en-GB"/>
        </w:rPr>
        <w:t>Boiler 2 Main Steam</w:t>
      </w:r>
      <w:r w:rsidRPr="00990FB1">
        <w:rPr>
          <w:lang w:val="en-GB"/>
        </w:rPr>
        <w:t xml:space="preserve"> B</w:t>
      </w:r>
      <w:r>
        <w:rPr>
          <w:lang w:val="en-GB"/>
        </w:rPr>
        <w:t>2</w:t>
      </w:r>
      <w:r w:rsidRPr="00990FB1">
        <w:rPr>
          <w:lang w:val="en-GB"/>
        </w:rPr>
        <w:t>LBA20</w:t>
      </w:r>
      <w:r>
        <w:rPr>
          <w:lang w:val="en-GB"/>
        </w:rPr>
        <w:t xml:space="preserve"> #1 Pot </w:t>
      </w:r>
      <w:r w:rsidRPr="00990FB1">
        <w:rPr>
          <w:lang w:val="en-GB"/>
        </w:rPr>
        <w:t>Drain valve B</w:t>
      </w:r>
      <w:r>
        <w:rPr>
          <w:lang w:val="en-GB"/>
        </w:rPr>
        <w:t>2</w:t>
      </w:r>
      <w:r w:rsidRPr="00990FB1">
        <w:rPr>
          <w:lang w:val="en-GB"/>
        </w:rPr>
        <w:t>LBA20AA301</w:t>
      </w:r>
    </w:p>
    <w:p w14:paraId="06D47E63"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21015D74"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C6AFB8A" w14:textId="77777777" w:rsidR="003B1E1B" w:rsidRPr="00E93720" w:rsidRDefault="003B1E1B" w:rsidP="003B1E1B">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3F40B327" w14:textId="28D4491A" w:rsidR="003B1E1B" w:rsidRPr="00913843" w:rsidRDefault="003B1E1B" w:rsidP="003B1E1B">
      <w:pPr>
        <w:pStyle w:val="L-guin"/>
        <w:numPr>
          <w:ilvl w:val="1"/>
          <w:numId w:val="12"/>
        </w:numPr>
      </w:pPr>
      <w:r>
        <w:t>The Drain Pot Valve fully opens when the Boiler 1 or 2 are in service and Steam Pressure, measured by the average between the pressure transmitter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3025A6BA"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2F79F2F5" w14:textId="36A7D010" w:rsidR="003B1E1B" w:rsidRPr="00E93720" w:rsidRDefault="003B1E1B" w:rsidP="003B1E1B">
      <w:pPr>
        <w:pStyle w:val="L-guin"/>
        <w:numPr>
          <w:ilvl w:val="1"/>
          <w:numId w:val="12"/>
        </w:numPr>
      </w:pPr>
      <w:r>
        <w:t xml:space="preserve">The valve will open when the temperature measured (B2LBA20CT001) in the drain pot is below the saturation temperature plus </w:t>
      </w:r>
      <w:r>
        <w:rPr>
          <w:color w:val="FF0000"/>
        </w:rPr>
        <w:t>A VALUE</w:t>
      </w:r>
      <w:r>
        <w:t>, and will close 15 seconds after an adequate steam superheating value (H) is achieved.</w:t>
      </w:r>
    </w:p>
    <w:p w14:paraId="746A5C1F" w14:textId="77777777" w:rsidR="003B1E1B" w:rsidRDefault="003B1E1B" w:rsidP="003B1E1B">
      <w:pPr>
        <w:pStyle w:val="L-bala"/>
      </w:pPr>
      <w:r>
        <w:t>Forced open</w:t>
      </w:r>
    </w:p>
    <w:p w14:paraId="2F5CF72A" w14:textId="77777777" w:rsidR="003B1E1B" w:rsidRDefault="003B1E1B" w:rsidP="003B1E1B">
      <w:pPr>
        <w:pStyle w:val="L-bala"/>
        <w:numPr>
          <w:ilvl w:val="0"/>
          <w:numId w:val="0"/>
        </w:numPr>
        <w:ind w:left="567"/>
      </w:pPr>
      <w:r>
        <w:t>The valve is not forced to open.</w:t>
      </w:r>
    </w:p>
    <w:p w14:paraId="1C82E14C" w14:textId="77777777" w:rsidR="003B1E1B" w:rsidRPr="00D238D3" w:rsidRDefault="003B1E1B" w:rsidP="003B1E1B">
      <w:pPr>
        <w:pStyle w:val="L-bala"/>
      </w:pPr>
      <w:r>
        <w:t>Forced close</w:t>
      </w:r>
    </w:p>
    <w:p w14:paraId="6409EEAF" w14:textId="77777777" w:rsidR="003B1E1B" w:rsidRPr="00990FB1" w:rsidRDefault="003B1E1B" w:rsidP="003B1E1B">
      <w:pPr>
        <w:pStyle w:val="Prrafo"/>
        <w:rPr>
          <w:lang w:val="en-GB"/>
        </w:rPr>
      </w:pPr>
      <w:r w:rsidRPr="00990FB1">
        <w:rPr>
          <w:lang w:val="en-GB"/>
        </w:rPr>
        <w:t>The valve is not forced to close.</w:t>
      </w:r>
    </w:p>
    <w:p w14:paraId="6C1693C0" w14:textId="05990415" w:rsidR="003B1E1B" w:rsidRPr="00990FB1" w:rsidRDefault="003B1E1B" w:rsidP="003B1E1B">
      <w:pPr>
        <w:pStyle w:val="Ttulo5"/>
        <w:keepNext/>
        <w:keepLines/>
        <w:spacing w:before="480" w:after="360"/>
        <w:rPr>
          <w:lang w:val="en-GB"/>
        </w:rPr>
      </w:pPr>
      <w:r>
        <w:rPr>
          <w:lang w:val="en-GB"/>
        </w:rPr>
        <w:lastRenderedPageBreak/>
        <w:t>Boiler 2 Main Steam</w:t>
      </w:r>
      <w:r w:rsidRPr="00990FB1">
        <w:rPr>
          <w:lang w:val="en-GB"/>
        </w:rPr>
        <w:t xml:space="preserve"> B</w:t>
      </w:r>
      <w:r>
        <w:rPr>
          <w:lang w:val="en-GB"/>
        </w:rPr>
        <w:t>2</w:t>
      </w:r>
      <w:r w:rsidRPr="00990FB1">
        <w:rPr>
          <w:lang w:val="en-GB"/>
        </w:rPr>
        <w:t>MAN10</w:t>
      </w:r>
      <w:r>
        <w:rPr>
          <w:lang w:val="en-GB"/>
        </w:rPr>
        <w:t xml:space="preserve"> Pot</w:t>
      </w:r>
      <w:r w:rsidRPr="00990FB1">
        <w:rPr>
          <w:lang w:val="en-GB"/>
        </w:rPr>
        <w:t xml:space="preserve"> Drain valve B</w:t>
      </w:r>
      <w:r>
        <w:rPr>
          <w:lang w:val="en-GB"/>
        </w:rPr>
        <w:t>2</w:t>
      </w:r>
      <w:r w:rsidRPr="00990FB1">
        <w:rPr>
          <w:lang w:val="en-GB"/>
        </w:rPr>
        <w:t>MAN10AA30</w:t>
      </w:r>
      <w:r>
        <w:rPr>
          <w:lang w:val="en-GB"/>
        </w:rPr>
        <w:t>1</w:t>
      </w:r>
    </w:p>
    <w:p w14:paraId="392F2755"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6104C803"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0F79F6A8" w14:textId="77777777" w:rsidR="003B1E1B" w:rsidRPr="00E93720" w:rsidRDefault="003B1E1B" w:rsidP="003B1E1B">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54F83D28" w14:textId="6E64814D" w:rsidR="003B1E1B" w:rsidRPr="00913843" w:rsidRDefault="003B1E1B" w:rsidP="003B1E1B">
      <w:pPr>
        <w:pStyle w:val="L-guin"/>
        <w:numPr>
          <w:ilvl w:val="1"/>
          <w:numId w:val="12"/>
        </w:numPr>
      </w:pPr>
      <w:r>
        <w:t>The Drain Pot Valve fully opens when the Boiler 1 or 2 are in service and Steam Pressure, measured by the average between the pressure transmitter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524F153A"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3EEE28EA" w14:textId="2E3CB343" w:rsidR="003B1E1B" w:rsidRPr="00E93720" w:rsidRDefault="003B1E1B" w:rsidP="003B1E1B">
      <w:pPr>
        <w:pStyle w:val="L-guin"/>
        <w:numPr>
          <w:ilvl w:val="1"/>
          <w:numId w:val="12"/>
        </w:numPr>
      </w:pPr>
      <w:r>
        <w:t xml:space="preserve">The valve will open when the temperature measured (B2MAN10CT003) in the drain pot is below the saturation temperature plus </w:t>
      </w:r>
      <w:r>
        <w:rPr>
          <w:color w:val="FF0000"/>
        </w:rPr>
        <w:t>A VALUE</w:t>
      </w:r>
      <w:r>
        <w:t>, and will close 15 seconds after an adequate steam superheating value (H) is achieved.</w:t>
      </w:r>
    </w:p>
    <w:p w14:paraId="51A4607D" w14:textId="77777777" w:rsidR="003B1E1B" w:rsidRDefault="003B1E1B" w:rsidP="003B1E1B">
      <w:pPr>
        <w:pStyle w:val="L-bala"/>
      </w:pPr>
      <w:r>
        <w:t>Forced open</w:t>
      </w:r>
    </w:p>
    <w:p w14:paraId="2A168031" w14:textId="77777777" w:rsidR="003B1E1B" w:rsidRDefault="003B1E1B" w:rsidP="003B1E1B">
      <w:pPr>
        <w:pStyle w:val="L-bala"/>
        <w:numPr>
          <w:ilvl w:val="0"/>
          <w:numId w:val="0"/>
        </w:numPr>
        <w:ind w:left="567"/>
      </w:pPr>
      <w:r>
        <w:t>The valve is not forced to open.</w:t>
      </w:r>
    </w:p>
    <w:p w14:paraId="3C40970A" w14:textId="77777777" w:rsidR="003B1E1B" w:rsidRPr="00D238D3" w:rsidRDefault="003B1E1B" w:rsidP="003B1E1B">
      <w:pPr>
        <w:pStyle w:val="L-bala"/>
      </w:pPr>
      <w:r>
        <w:t>Forced close</w:t>
      </w:r>
    </w:p>
    <w:p w14:paraId="14EF402A" w14:textId="77777777" w:rsidR="003B1E1B" w:rsidRDefault="003B1E1B" w:rsidP="003B1E1B">
      <w:pPr>
        <w:pStyle w:val="L-bala"/>
        <w:numPr>
          <w:ilvl w:val="0"/>
          <w:numId w:val="0"/>
        </w:numPr>
        <w:ind w:left="567"/>
      </w:pPr>
      <w:r w:rsidRPr="00990FB1">
        <w:t>The valve is not forced to close.</w:t>
      </w:r>
      <w:r w:rsidRPr="003B1E1B">
        <w:t xml:space="preserve"> </w:t>
      </w:r>
    </w:p>
    <w:p w14:paraId="397D4374" w14:textId="6A2CA63C" w:rsidR="003B1E1B" w:rsidRPr="00990FB1" w:rsidRDefault="003B1E1B" w:rsidP="003B1E1B">
      <w:pPr>
        <w:pStyle w:val="Ttulo5"/>
        <w:keepNext/>
        <w:keepLines/>
        <w:spacing w:before="480" w:after="360"/>
        <w:rPr>
          <w:lang w:val="en-GB"/>
        </w:rPr>
      </w:pPr>
      <w:r>
        <w:rPr>
          <w:lang w:val="en-GB"/>
        </w:rPr>
        <w:t>Boiler 2 Main Steam</w:t>
      </w:r>
      <w:r w:rsidRPr="00990FB1">
        <w:rPr>
          <w:lang w:val="en-GB"/>
        </w:rPr>
        <w:t xml:space="preserve"> B</w:t>
      </w:r>
      <w:r>
        <w:rPr>
          <w:lang w:val="en-GB"/>
        </w:rPr>
        <w:t>2</w:t>
      </w:r>
      <w:r w:rsidRPr="00990FB1">
        <w:rPr>
          <w:lang w:val="en-GB"/>
        </w:rPr>
        <w:t>LBA20</w:t>
      </w:r>
      <w:r>
        <w:rPr>
          <w:lang w:val="en-GB"/>
        </w:rPr>
        <w:t xml:space="preserve"> #2 Pot </w:t>
      </w:r>
      <w:r w:rsidRPr="00990FB1">
        <w:rPr>
          <w:lang w:val="en-GB"/>
        </w:rPr>
        <w:t>Drain valve B</w:t>
      </w:r>
      <w:r>
        <w:rPr>
          <w:lang w:val="en-GB"/>
        </w:rPr>
        <w:t>2</w:t>
      </w:r>
      <w:r w:rsidRPr="00990FB1">
        <w:rPr>
          <w:lang w:val="en-GB"/>
        </w:rPr>
        <w:t>LBA20AA30</w:t>
      </w:r>
      <w:r>
        <w:rPr>
          <w:lang w:val="en-GB"/>
        </w:rPr>
        <w:t>2</w:t>
      </w:r>
    </w:p>
    <w:p w14:paraId="15919BD3"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E13A999"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35E120C" w14:textId="77777777" w:rsidR="003B1E1B" w:rsidRPr="00E93720" w:rsidRDefault="003B1E1B" w:rsidP="003B1E1B">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AE72A6D" w14:textId="77BED7E1" w:rsidR="003B1E1B" w:rsidRPr="00913843" w:rsidRDefault="003B1E1B" w:rsidP="003B1E1B">
      <w:pPr>
        <w:pStyle w:val="L-guin"/>
        <w:numPr>
          <w:ilvl w:val="1"/>
          <w:numId w:val="12"/>
        </w:numPr>
      </w:pPr>
      <w:r>
        <w:lastRenderedPageBreak/>
        <w:t>The Drain Pot Valve fully opens when the Boiler 1 or 2 are in service and Steam Pressure, measured by the average between the pressure transmitter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41539028"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3DCE3269" w14:textId="770E3150" w:rsidR="003B1E1B" w:rsidRPr="00E93720" w:rsidRDefault="003B1E1B" w:rsidP="003B1E1B">
      <w:pPr>
        <w:pStyle w:val="L-guin"/>
        <w:numPr>
          <w:ilvl w:val="1"/>
          <w:numId w:val="12"/>
        </w:numPr>
      </w:pPr>
      <w:r>
        <w:t xml:space="preserve">The valve will open when the temperature measured (B2LBA20CT002) in the drain pot is below the saturation temperature plus </w:t>
      </w:r>
      <w:r>
        <w:rPr>
          <w:color w:val="FF0000"/>
        </w:rPr>
        <w:t>A VALUE</w:t>
      </w:r>
      <w:r>
        <w:t>, and will close 15 seconds after an adequate steam superheating value (H) is achieved.</w:t>
      </w:r>
    </w:p>
    <w:p w14:paraId="2A70C4DB" w14:textId="77777777" w:rsidR="003B1E1B" w:rsidRDefault="003B1E1B" w:rsidP="003B1E1B">
      <w:pPr>
        <w:pStyle w:val="L-bala"/>
      </w:pPr>
      <w:r>
        <w:t>Forced open</w:t>
      </w:r>
    </w:p>
    <w:p w14:paraId="433CCFD0" w14:textId="77777777" w:rsidR="003B1E1B" w:rsidRDefault="003B1E1B" w:rsidP="003B1E1B">
      <w:pPr>
        <w:pStyle w:val="L-bala"/>
        <w:numPr>
          <w:ilvl w:val="0"/>
          <w:numId w:val="0"/>
        </w:numPr>
        <w:ind w:left="567"/>
      </w:pPr>
      <w:r>
        <w:t>The valve is not forced to open.</w:t>
      </w:r>
    </w:p>
    <w:p w14:paraId="0EFD38A1" w14:textId="77777777" w:rsidR="003B1E1B" w:rsidRPr="00D238D3" w:rsidRDefault="003B1E1B" w:rsidP="003B1E1B">
      <w:pPr>
        <w:pStyle w:val="L-bala"/>
      </w:pPr>
      <w:r>
        <w:t>Forced close</w:t>
      </w:r>
    </w:p>
    <w:p w14:paraId="237238B4" w14:textId="77777777" w:rsidR="003B1E1B" w:rsidRPr="00990FB1" w:rsidRDefault="003B1E1B" w:rsidP="003B1E1B">
      <w:pPr>
        <w:pStyle w:val="Prrafo"/>
        <w:rPr>
          <w:lang w:val="en-GB"/>
        </w:rPr>
      </w:pPr>
      <w:r w:rsidRPr="00990FB1">
        <w:rPr>
          <w:lang w:val="en-GB"/>
        </w:rPr>
        <w:t>Th</w:t>
      </w:r>
      <w:r>
        <w:rPr>
          <w:lang w:val="en-GB"/>
        </w:rPr>
        <w:t>e valve is not forced to close.</w:t>
      </w:r>
    </w:p>
    <w:p w14:paraId="34FA226E" w14:textId="77777777" w:rsidR="00814B8C" w:rsidRPr="00495E87" w:rsidRDefault="00814B8C" w:rsidP="00814B8C">
      <w:pPr>
        <w:pStyle w:val="Ttulo3"/>
        <w:keepLines/>
        <w:spacing w:before="480" w:after="360"/>
      </w:pPr>
      <w:bookmarkStart w:id="1812" w:name="_Toc137119762"/>
      <w:r>
        <w:t>Ejectors Attemperation</w:t>
      </w:r>
      <w:bookmarkEnd w:id="1812"/>
    </w:p>
    <w:p w14:paraId="7B07957F" w14:textId="77777777" w:rsidR="00814B8C" w:rsidRDefault="00814B8C" w:rsidP="00814B8C">
      <w:pPr>
        <w:pStyle w:val="Ttulo4"/>
        <w:keepLines/>
        <w:tabs>
          <w:tab w:val="clear" w:pos="851"/>
        </w:tabs>
        <w:spacing w:before="480" w:after="360"/>
      </w:pPr>
      <w:r w:rsidRPr="00E93720">
        <w:t>Analogue Control and Regulation</w:t>
      </w:r>
    </w:p>
    <w:p w14:paraId="6CFF2A89" w14:textId="4BA1EF4B" w:rsidR="00814B8C" w:rsidRPr="00990FB1" w:rsidRDefault="00814B8C" w:rsidP="00814B8C">
      <w:pPr>
        <w:pStyle w:val="Ttulo5"/>
        <w:keepNext/>
        <w:keepLines/>
        <w:spacing w:before="480" w:after="360"/>
        <w:rPr>
          <w:lang w:val="en-GB"/>
        </w:rPr>
      </w:pPr>
      <w:r w:rsidRPr="00990FB1">
        <w:rPr>
          <w:lang w:val="en-GB"/>
        </w:rPr>
        <w:t>Main Steam Ejectors Attemperation CV B0LBA</w:t>
      </w:r>
      <w:r w:rsidR="005B4D60">
        <w:rPr>
          <w:lang w:val="en-GB"/>
        </w:rPr>
        <w:t>40</w:t>
      </w:r>
      <w:r w:rsidRPr="00990FB1">
        <w:rPr>
          <w:lang w:val="en-GB"/>
        </w:rPr>
        <w:t>AA401</w:t>
      </w:r>
    </w:p>
    <w:p w14:paraId="140FBE49" w14:textId="77777777" w:rsidR="00814B8C" w:rsidRPr="00990FB1" w:rsidRDefault="00814B8C" w:rsidP="00814B8C">
      <w:pPr>
        <w:pStyle w:val="Prrafo"/>
        <w:rPr>
          <w:lang w:val="en-GB"/>
        </w:rPr>
      </w:pPr>
      <w:r w:rsidRPr="00990FB1">
        <w:rPr>
          <w:lang w:val="en-GB"/>
        </w:rPr>
        <w:t xml:space="preserve">The function of this valve is to regulate the pressure of the main steam to the ejectors. </w:t>
      </w:r>
    </w:p>
    <w:p w14:paraId="3B03BB61" w14:textId="47642D2F" w:rsidR="00814B8C" w:rsidRPr="00990FB1" w:rsidRDefault="00814B8C" w:rsidP="00814B8C">
      <w:pPr>
        <w:pStyle w:val="Prrafo"/>
        <w:rPr>
          <w:lang w:val="en-GB"/>
        </w:rPr>
      </w:pPr>
      <w:r w:rsidRPr="00990FB1">
        <w:rPr>
          <w:lang w:val="en-GB"/>
        </w:rPr>
        <w:t>The process variable is the Main Steam Ejectors Attemperation CV discharge pressure, measured by the average between pressure transmitters B0LBG50CP000</w:t>
      </w:r>
      <w:r w:rsidR="004415AC">
        <w:rPr>
          <w:lang w:val="en-GB"/>
        </w:rPr>
        <w:t>1</w:t>
      </w:r>
      <w:r w:rsidRPr="00990FB1">
        <w:rPr>
          <w:lang w:val="en-GB"/>
        </w:rPr>
        <w:t xml:space="preserve"> and B0LBG50CP000</w:t>
      </w:r>
      <w:r w:rsidR="004415AC">
        <w:rPr>
          <w:lang w:val="en-GB"/>
        </w:rPr>
        <w:t>2</w:t>
      </w:r>
      <w:r w:rsidRPr="00990FB1">
        <w:rPr>
          <w:lang w:val="en-GB"/>
        </w:rPr>
        <w:t>.</w:t>
      </w:r>
    </w:p>
    <w:p w14:paraId="19384F4F" w14:textId="77777777" w:rsidR="00814B8C" w:rsidRPr="00990FB1" w:rsidRDefault="00814B8C" w:rsidP="00814B8C">
      <w:pPr>
        <w:pStyle w:val="Prrafo"/>
        <w:rPr>
          <w:lang w:val="en-GB"/>
        </w:rPr>
      </w:pPr>
      <w:r w:rsidRPr="00990FB1">
        <w:rPr>
          <w:lang w:val="en-GB"/>
        </w:rPr>
        <w:t>The pressure measurement shall be compared to the setpoint, not adjustable by the operator. Control shall be performed by means of a reverse PI algorithm. If the difference between the measured pressure and the setpoint is positive, the valve will close; the opposite applies if the difference is negative, opening the valve.</w:t>
      </w:r>
    </w:p>
    <w:p w14:paraId="20473FBA" w14:textId="77777777" w:rsidR="00814B8C" w:rsidRDefault="00814B8C" w:rsidP="00814B8C">
      <w:pPr>
        <w:pStyle w:val="L-bala"/>
      </w:pPr>
      <w:r>
        <w:t>Forced open</w:t>
      </w:r>
    </w:p>
    <w:p w14:paraId="6864749F" w14:textId="77777777" w:rsidR="00814B8C" w:rsidRDefault="00814B8C" w:rsidP="00814B8C">
      <w:pPr>
        <w:pStyle w:val="L-bala"/>
        <w:numPr>
          <w:ilvl w:val="0"/>
          <w:numId w:val="0"/>
        </w:numPr>
        <w:ind w:left="567"/>
      </w:pPr>
      <w:r>
        <w:lastRenderedPageBreak/>
        <w:t>The valve is not forced to open.</w:t>
      </w:r>
    </w:p>
    <w:p w14:paraId="70DADE7C" w14:textId="77777777" w:rsidR="00814B8C" w:rsidRPr="00D238D3" w:rsidRDefault="00814B8C" w:rsidP="00814B8C">
      <w:pPr>
        <w:pStyle w:val="L-bala"/>
      </w:pPr>
      <w:r>
        <w:t>Forced close</w:t>
      </w:r>
    </w:p>
    <w:p w14:paraId="17963C60" w14:textId="77777777" w:rsidR="00814B8C" w:rsidRPr="00990FB1" w:rsidRDefault="00814B8C" w:rsidP="00814B8C">
      <w:pPr>
        <w:pStyle w:val="Prrafo"/>
        <w:rPr>
          <w:lang w:val="en-GB"/>
        </w:rPr>
      </w:pPr>
      <w:r w:rsidRPr="00990FB1">
        <w:rPr>
          <w:lang w:val="en-GB"/>
        </w:rPr>
        <w:t>The valve will be forced to close in the following cases:</w:t>
      </w:r>
    </w:p>
    <w:p w14:paraId="7996F621" w14:textId="5356A95F" w:rsidR="00814B8C" w:rsidRPr="00990FB1" w:rsidRDefault="00814B8C" w:rsidP="00814B8C">
      <w:pPr>
        <w:pStyle w:val="Prrafo"/>
        <w:rPr>
          <w:lang w:val="en-GB"/>
        </w:rPr>
      </w:pPr>
      <w:r w:rsidRPr="00990FB1">
        <w:rPr>
          <w:lang w:val="en-GB"/>
        </w:rPr>
        <w:t xml:space="preserve">If the discharge steam temperature, measured by the average between the temperature transmitters </w:t>
      </w:r>
      <w:r w:rsidRPr="00990FB1">
        <w:rPr>
          <w:rFonts w:cs="Arial"/>
          <w:lang w:val="en-GB"/>
        </w:rPr>
        <w:t>B0LBG50CT00</w:t>
      </w:r>
      <w:r w:rsidR="004415AC">
        <w:rPr>
          <w:rFonts w:cs="Arial"/>
          <w:lang w:val="en-GB"/>
        </w:rPr>
        <w:t>1</w:t>
      </w:r>
      <w:r w:rsidRPr="00990FB1">
        <w:rPr>
          <w:rFonts w:cs="Arial"/>
          <w:lang w:val="en-GB"/>
        </w:rPr>
        <w:t xml:space="preserve"> and </w:t>
      </w:r>
      <w:r w:rsidRPr="00990FB1">
        <w:rPr>
          <w:lang w:val="en-GB"/>
        </w:rPr>
        <w:t>B</w:t>
      </w:r>
      <w:r w:rsidRPr="00990FB1">
        <w:rPr>
          <w:rFonts w:cs="Arial"/>
          <w:lang w:val="en-GB"/>
        </w:rPr>
        <w:t>0LBG50CT00</w:t>
      </w:r>
      <w:r w:rsidR="004415AC">
        <w:rPr>
          <w:rFonts w:cs="Arial"/>
          <w:lang w:val="en-GB"/>
        </w:rPr>
        <w:t>2</w:t>
      </w:r>
      <w:r w:rsidRPr="00990FB1">
        <w:rPr>
          <w:rFonts w:cs="Arial"/>
          <w:lang w:val="en-GB"/>
        </w:rPr>
        <w:t xml:space="preserve"> </w:t>
      </w:r>
      <w:r w:rsidRPr="00990FB1">
        <w:rPr>
          <w:lang w:val="en-GB"/>
        </w:rPr>
        <w:t>is higher than a certain value.</w:t>
      </w:r>
    </w:p>
    <w:p w14:paraId="2F6D463A" w14:textId="77777777" w:rsidR="00814B8C" w:rsidRPr="00990FB1" w:rsidRDefault="00814B8C" w:rsidP="00814B8C">
      <w:pPr>
        <w:pStyle w:val="Ttulo5"/>
        <w:keepNext/>
        <w:keepLines/>
        <w:spacing w:before="480" w:after="360"/>
        <w:rPr>
          <w:lang w:val="en-GB"/>
        </w:rPr>
      </w:pPr>
      <w:r w:rsidRPr="00990FB1">
        <w:rPr>
          <w:lang w:val="en-GB"/>
        </w:rPr>
        <w:t>Main Steam Ejectors Attemperation Water CV B0LAF35AA401</w:t>
      </w:r>
    </w:p>
    <w:p w14:paraId="0E2BEAD4" w14:textId="77777777" w:rsidR="00814B8C" w:rsidRPr="00990FB1" w:rsidRDefault="00814B8C" w:rsidP="00814B8C">
      <w:pPr>
        <w:pStyle w:val="Prrafo"/>
        <w:rPr>
          <w:lang w:val="en-GB"/>
        </w:rPr>
      </w:pPr>
      <w:r w:rsidRPr="00990FB1">
        <w:rPr>
          <w:lang w:val="en-GB"/>
        </w:rPr>
        <w:t>The primary function of this valve is to</w:t>
      </w:r>
      <w:r w:rsidRPr="00BE03C4">
        <w:rPr>
          <w:rFonts w:cs="Arial"/>
          <w:lang w:val="en-US"/>
        </w:rPr>
        <w:t xml:space="preserve"> control the </w:t>
      </w:r>
      <w:r w:rsidRPr="00990FB1">
        <w:rPr>
          <w:lang w:val="en-GB"/>
        </w:rPr>
        <w:t xml:space="preserve">main steam to ejectors </w:t>
      </w:r>
      <w:r w:rsidRPr="00BE03C4">
        <w:rPr>
          <w:rFonts w:cs="Arial"/>
          <w:lang w:val="en-US"/>
        </w:rPr>
        <w:t>temperature</w:t>
      </w:r>
      <w:r w:rsidRPr="00990FB1">
        <w:rPr>
          <w:lang w:val="en-GB"/>
        </w:rPr>
        <w:t xml:space="preserve">. </w:t>
      </w:r>
    </w:p>
    <w:p w14:paraId="45DC6CA1" w14:textId="7046DE13" w:rsidR="00814B8C" w:rsidRPr="00990FB1" w:rsidRDefault="00814B8C" w:rsidP="00814B8C">
      <w:pPr>
        <w:pStyle w:val="Prrafo"/>
        <w:rPr>
          <w:lang w:val="en-GB"/>
        </w:rPr>
      </w:pPr>
      <w:r w:rsidRPr="00990FB1">
        <w:rPr>
          <w:lang w:val="en-GB"/>
        </w:rPr>
        <w:t xml:space="preserve">The process variable is the Main Steam Ejectors Attemperation CV </w:t>
      </w:r>
      <w:r w:rsidRPr="00BE03C4">
        <w:rPr>
          <w:rFonts w:cs="Arial"/>
          <w:lang w:val="en-US"/>
        </w:rPr>
        <w:t>discharge temperature</w:t>
      </w:r>
      <w:r w:rsidRPr="00990FB1">
        <w:rPr>
          <w:lang w:val="en-GB"/>
        </w:rPr>
        <w:t xml:space="preserve">, measured by the average between temperature transmitters </w:t>
      </w:r>
      <w:r w:rsidR="004415AC">
        <w:rPr>
          <w:lang w:val="en-GB"/>
        </w:rPr>
        <w:t>B0LBG50CT0001 and B0LBG50CT0002</w:t>
      </w:r>
      <w:r w:rsidRPr="00990FB1">
        <w:rPr>
          <w:lang w:val="en-GB"/>
        </w:rPr>
        <w:t>.</w:t>
      </w:r>
    </w:p>
    <w:p w14:paraId="34403D5F"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direct PI algorithm. If the difference between the measured temperature and the setpoint and the is positive, the valve will open; the opposite applies if the difference is negative, closing the valve.</w:t>
      </w:r>
    </w:p>
    <w:p w14:paraId="1F7F3A08" w14:textId="77777777" w:rsidR="00814B8C" w:rsidRDefault="00814B8C" w:rsidP="00814B8C">
      <w:pPr>
        <w:pStyle w:val="L-bala"/>
      </w:pPr>
      <w:r>
        <w:t>Forced open</w:t>
      </w:r>
    </w:p>
    <w:p w14:paraId="6EE21A8C" w14:textId="77777777" w:rsidR="00814B8C" w:rsidRDefault="00814B8C" w:rsidP="00814B8C">
      <w:pPr>
        <w:pStyle w:val="L-bala"/>
        <w:numPr>
          <w:ilvl w:val="0"/>
          <w:numId w:val="0"/>
        </w:numPr>
        <w:ind w:left="567"/>
      </w:pPr>
      <w:r>
        <w:t>The valve is not forced to open.</w:t>
      </w:r>
    </w:p>
    <w:p w14:paraId="73215E4C" w14:textId="77777777" w:rsidR="00814B8C" w:rsidRPr="00E93720" w:rsidRDefault="00814B8C" w:rsidP="00814B8C">
      <w:pPr>
        <w:pStyle w:val="L-bala"/>
      </w:pPr>
      <w:r w:rsidRPr="00E93720">
        <w:t>Forced closed:</w:t>
      </w:r>
    </w:p>
    <w:p w14:paraId="622B8A1C" w14:textId="77777777" w:rsidR="00814B8C" w:rsidRPr="00990FB1" w:rsidRDefault="00814B8C" w:rsidP="00814B8C">
      <w:pPr>
        <w:pStyle w:val="Prrafo"/>
        <w:rPr>
          <w:lang w:val="en-GB"/>
        </w:rPr>
      </w:pPr>
      <w:r w:rsidRPr="00990FB1">
        <w:rPr>
          <w:lang w:val="en-GB"/>
        </w:rPr>
        <w:t>The valve will be forced to close in the following cases:</w:t>
      </w:r>
    </w:p>
    <w:p w14:paraId="3B5E41CB" w14:textId="77777777" w:rsidR="00814B8C" w:rsidRPr="00990FB1" w:rsidRDefault="00814B8C" w:rsidP="00814B8C">
      <w:pPr>
        <w:pStyle w:val="Prrafo"/>
        <w:rPr>
          <w:lang w:val="en-GB"/>
        </w:rPr>
      </w:pPr>
      <w:r w:rsidRPr="00990FB1">
        <w:rPr>
          <w:lang w:val="en-GB"/>
        </w:rPr>
        <w:t>Main Steam Ejectors Attemperation CV is closed.</w:t>
      </w:r>
    </w:p>
    <w:p w14:paraId="2A0ED89F" w14:textId="77777777" w:rsidR="00814B8C" w:rsidRDefault="00814B8C" w:rsidP="00814B8C">
      <w:pPr>
        <w:pStyle w:val="Ttulo4"/>
        <w:keepLines/>
        <w:tabs>
          <w:tab w:val="clear" w:pos="851"/>
        </w:tabs>
        <w:spacing w:before="480" w:after="360"/>
      </w:pPr>
      <w:r w:rsidRPr="00E93720">
        <w:t>Logic Control and Protections</w:t>
      </w:r>
    </w:p>
    <w:p w14:paraId="1699175E" w14:textId="77777777" w:rsidR="00814B8C" w:rsidRPr="00990FB1" w:rsidRDefault="00814B8C" w:rsidP="00814B8C">
      <w:pPr>
        <w:pStyle w:val="Ttulo5"/>
        <w:keepNext/>
        <w:keepLines/>
        <w:spacing w:before="480" w:after="360"/>
        <w:rPr>
          <w:lang w:val="en-GB"/>
        </w:rPr>
      </w:pPr>
      <w:r w:rsidRPr="00990FB1">
        <w:rPr>
          <w:lang w:val="en-GB"/>
        </w:rPr>
        <w:t>Main Steam Ejectors Attemperation Water Isolation Valve B0LAF35AA301</w:t>
      </w:r>
    </w:p>
    <w:p w14:paraId="0A222F31"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water supply to the </w:t>
      </w:r>
      <w:r w:rsidRPr="00990FB1">
        <w:rPr>
          <w:lang w:val="en-GB"/>
        </w:rPr>
        <w:t>Main Steam Ejectors Attemperation Water</w:t>
      </w:r>
      <w:r w:rsidRPr="00E93720">
        <w:rPr>
          <w:lang w:val="en-US"/>
        </w:rPr>
        <w:t>.</w:t>
      </w:r>
    </w:p>
    <w:p w14:paraId="5C792D8F" w14:textId="77777777" w:rsidR="00814B8C" w:rsidRPr="00E93720" w:rsidRDefault="00814B8C" w:rsidP="00814B8C">
      <w:pPr>
        <w:pStyle w:val="L-bala"/>
        <w:rPr>
          <w:lang w:val="en-US"/>
        </w:rPr>
      </w:pPr>
      <w:r w:rsidRPr="00E93720">
        <w:lastRenderedPageBreak/>
        <w:t>Opening</w:t>
      </w:r>
      <w:r w:rsidRPr="00E93720">
        <w:rPr>
          <w:lang w:val="en-US"/>
        </w:rPr>
        <w:t xml:space="preserve"> </w:t>
      </w:r>
      <w:r w:rsidRPr="00E93720">
        <w:t xml:space="preserve">and closing </w:t>
      </w:r>
      <w:r w:rsidRPr="00E93720">
        <w:rPr>
          <w:lang w:val="en-US"/>
        </w:rPr>
        <w:t>conditions</w:t>
      </w:r>
    </w:p>
    <w:p w14:paraId="2FD5C115"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365D1F51" w14:textId="77777777" w:rsidR="00814B8C" w:rsidRDefault="00814B8C" w:rsidP="00814B8C">
      <w:pPr>
        <w:pStyle w:val="L-bala"/>
      </w:pPr>
      <w:r>
        <w:t>Forced open</w:t>
      </w:r>
    </w:p>
    <w:p w14:paraId="2D87345A" w14:textId="77777777" w:rsidR="00814B8C" w:rsidRDefault="00814B8C" w:rsidP="00814B8C">
      <w:pPr>
        <w:pStyle w:val="L-bala"/>
        <w:numPr>
          <w:ilvl w:val="0"/>
          <w:numId w:val="0"/>
        </w:numPr>
        <w:ind w:left="567"/>
      </w:pPr>
      <w:r>
        <w:t>The valve is not forced to open.</w:t>
      </w:r>
    </w:p>
    <w:p w14:paraId="36F036F0" w14:textId="77777777" w:rsidR="00814B8C" w:rsidRPr="00D238D3" w:rsidRDefault="00814B8C" w:rsidP="00814B8C">
      <w:pPr>
        <w:pStyle w:val="L-bala"/>
      </w:pPr>
      <w:r>
        <w:t>Forced close</w:t>
      </w:r>
    </w:p>
    <w:p w14:paraId="387871A6" w14:textId="77777777" w:rsidR="00814B8C" w:rsidRPr="00990FB1" w:rsidRDefault="00814B8C" w:rsidP="00814B8C">
      <w:pPr>
        <w:pStyle w:val="Prrafo"/>
        <w:rPr>
          <w:lang w:val="en-GB"/>
        </w:rPr>
      </w:pPr>
      <w:r w:rsidRPr="00990FB1">
        <w:rPr>
          <w:lang w:val="en-GB"/>
        </w:rPr>
        <w:t>The valve is not forced to close</w:t>
      </w:r>
    </w:p>
    <w:p w14:paraId="7FACCCAF" w14:textId="27A110DC" w:rsidR="00814B8C" w:rsidRPr="00990FB1" w:rsidRDefault="00814B8C" w:rsidP="00814B8C">
      <w:pPr>
        <w:pStyle w:val="Ttulo5"/>
        <w:keepNext/>
        <w:keepLines/>
        <w:spacing w:before="480" w:after="360"/>
        <w:rPr>
          <w:lang w:val="en-GB"/>
        </w:rPr>
      </w:pPr>
      <w:r w:rsidRPr="00990FB1">
        <w:rPr>
          <w:lang w:val="en-GB"/>
        </w:rPr>
        <w:t xml:space="preserve">Main Steam </w:t>
      </w:r>
      <w:r w:rsidR="003B1E1B">
        <w:rPr>
          <w:lang w:val="en-GB"/>
        </w:rPr>
        <w:t xml:space="preserve">B0LBA40 #1 Pot </w:t>
      </w:r>
      <w:r w:rsidRPr="00990FB1">
        <w:rPr>
          <w:lang w:val="en-GB"/>
        </w:rPr>
        <w:t>Drain valve B0LBA40AA301</w:t>
      </w:r>
    </w:p>
    <w:p w14:paraId="23355E8C"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5178D5D5"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044D556" w14:textId="77777777" w:rsidR="00814B8C" w:rsidRPr="00E93720" w:rsidRDefault="00814B8C" w:rsidP="00814B8C">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0BB9164B" w14:textId="42861246" w:rsidR="00814B8C" w:rsidRPr="00913843" w:rsidRDefault="003B1E1B" w:rsidP="00814B8C">
      <w:pPr>
        <w:pStyle w:val="L-guin"/>
        <w:numPr>
          <w:ilvl w:val="1"/>
          <w:numId w:val="12"/>
        </w:numPr>
      </w:pPr>
      <w:r>
        <w:t>The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r w:rsidR="00814B8C" w:rsidRPr="00913843">
        <w:t>.</w:t>
      </w:r>
    </w:p>
    <w:p w14:paraId="5698EAC0" w14:textId="77777777" w:rsidR="00814B8C" w:rsidRPr="00E93720" w:rsidRDefault="00814B8C" w:rsidP="00814B8C">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4372A7BC" w14:textId="46F30957" w:rsidR="00814B8C" w:rsidRPr="00E93720" w:rsidRDefault="003B1E1B" w:rsidP="00814B8C">
      <w:pPr>
        <w:pStyle w:val="L-guin"/>
        <w:numPr>
          <w:ilvl w:val="1"/>
          <w:numId w:val="12"/>
        </w:numPr>
      </w:pPr>
      <w:r>
        <w:t xml:space="preserve">The valve will open when the temperature measured (B0LBA40CT001) in the drain pot is below the saturation temperature plus </w:t>
      </w:r>
      <w:r w:rsidRPr="003B1E1B">
        <w:rPr>
          <w:color w:val="FF0000"/>
        </w:rPr>
        <w:t>A VALUE</w:t>
      </w:r>
      <w:r>
        <w:t>, and will close 15 seconds after an adequate steam superheating value (H) is achieved.</w:t>
      </w:r>
    </w:p>
    <w:p w14:paraId="2099A4ED" w14:textId="77777777" w:rsidR="00814B8C" w:rsidRDefault="00814B8C" w:rsidP="00814B8C">
      <w:pPr>
        <w:pStyle w:val="L-bala"/>
      </w:pPr>
      <w:r>
        <w:t>Forced open</w:t>
      </w:r>
    </w:p>
    <w:p w14:paraId="4158D278" w14:textId="77777777" w:rsidR="00814B8C" w:rsidRDefault="00814B8C" w:rsidP="00814B8C">
      <w:pPr>
        <w:pStyle w:val="L-bala"/>
        <w:numPr>
          <w:ilvl w:val="0"/>
          <w:numId w:val="0"/>
        </w:numPr>
        <w:ind w:left="567"/>
      </w:pPr>
      <w:r>
        <w:t>The valve is not forced to open.</w:t>
      </w:r>
    </w:p>
    <w:p w14:paraId="078F0C2E" w14:textId="77777777" w:rsidR="00814B8C" w:rsidRPr="00D238D3" w:rsidRDefault="00814B8C" w:rsidP="00814B8C">
      <w:pPr>
        <w:pStyle w:val="L-bala"/>
      </w:pPr>
      <w:r>
        <w:t>Forced close</w:t>
      </w:r>
    </w:p>
    <w:p w14:paraId="15D2F83C" w14:textId="1B4929A2" w:rsidR="00814B8C" w:rsidRDefault="00814B8C" w:rsidP="00814B8C">
      <w:pPr>
        <w:pStyle w:val="Prrafo"/>
        <w:rPr>
          <w:lang w:val="en-GB"/>
        </w:rPr>
      </w:pPr>
      <w:r w:rsidRPr="00990FB1">
        <w:rPr>
          <w:lang w:val="en-GB"/>
        </w:rPr>
        <w:t>The valve is not forced to close.</w:t>
      </w:r>
    </w:p>
    <w:p w14:paraId="2E2211EF" w14:textId="77777777" w:rsidR="003B1E1B" w:rsidRPr="00990FB1" w:rsidRDefault="003B1E1B" w:rsidP="003B1E1B">
      <w:pPr>
        <w:pStyle w:val="Prrafo"/>
        <w:rPr>
          <w:lang w:val="en-GB"/>
        </w:rPr>
      </w:pPr>
    </w:p>
    <w:p w14:paraId="6C16CA79" w14:textId="1A7A35DE" w:rsidR="003B1E1B" w:rsidRPr="00990FB1" w:rsidRDefault="003B1E1B" w:rsidP="003B1E1B">
      <w:pPr>
        <w:pStyle w:val="Ttulo5"/>
        <w:keepNext/>
        <w:keepLines/>
        <w:spacing w:before="480" w:after="360"/>
        <w:rPr>
          <w:lang w:val="en-GB"/>
        </w:rPr>
      </w:pPr>
      <w:r w:rsidRPr="00990FB1">
        <w:rPr>
          <w:lang w:val="en-GB"/>
        </w:rPr>
        <w:t xml:space="preserve">Main Steam </w:t>
      </w:r>
      <w:r>
        <w:rPr>
          <w:lang w:val="en-GB"/>
        </w:rPr>
        <w:t>B0LBA40 #</w:t>
      </w:r>
      <w:r w:rsidR="009F3688">
        <w:rPr>
          <w:lang w:val="en-GB"/>
        </w:rPr>
        <w:t>2</w:t>
      </w:r>
      <w:r>
        <w:rPr>
          <w:lang w:val="en-GB"/>
        </w:rPr>
        <w:t xml:space="preserve"> Pot </w:t>
      </w:r>
      <w:r w:rsidRPr="00990FB1">
        <w:rPr>
          <w:lang w:val="en-GB"/>
        </w:rPr>
        <w:t>Drain valve B0LBA40AA30</w:t>
      </w:r>
      <w:r w:rsidR="009F3688">
        <w:rPr>
          <w:lang w:val="en-GB"/>
        </w:rPr>
        <w:t>2</w:t>
      </w:r>
    </w:p>
    <w:p w14:paraId="41627D31"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7A6996BE"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FC8DDFA" w14:textId="77777777" w:rsidR="003B1E1B" w:rsidRPr="00E93720" w:rsidRDefault="003B1E1B" w:rsidP="003B1E1B">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17F8897A" w14:textId="77777777" w:rsidR="003B1E1B" w:rsidRPr="00913843" w:rsidRDefault="003B1E1B" w:rsidP="003B1E1B">
      <w:pPr>
        <w:pStyle w:val="L-guin"/>
        <w:numPr>
          <w:ilvl w:val="1"/>
          <w:numId w:val="12"/>
        </w:numPr>
      </w:pPr>
      <w:r>
        <w:t>The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34BED600"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18249F2F" w14:textId="5E607FD5" w:rsidR="003B1E1B" w:rsidRPr="00E93720" w:rsidRDefault="003B1E1B" w:rsidP="003B1E1B">
      <w:pPr>
        <w:pStyle w:val="L-guin"/>
        <w:numPr>
          <w:ilvl w:val="1"/>
          <w:numId w:val="12"/>
        </w:numPr>
      </w:pPr>
      <w:r>
        <w:t>The valve will open when the temperature measured (B0LBA40CT00</w:t>
      </w:r>
      <w:r w:rsidR="009F3688">
        <w:t>2</w:t>
      </w:r>
      <w:r>
        <w:t xml:space="preserve">) in the drain pot is below the saturation temperature plus </w:t>
      </w:r>
      <w:r w:rsidRPr="003B1E1B">
        <w:rPr>
          <w:color w:val="FF0000"/>
        </w:rPr>
        <w:t>A VALUE</w:t>
      </w:r>
      <w:r>
        <w:t>, and will close 15 seconds after an adequate steam superheating value (H) is achieved.</w:t>
      </w:r>
    </w:p>
    <w:p w14:paraId="4FFB981A" w14:textId="77777777" w:rsidR="003B1E1B" w:rsidRDefault="003B1E1B" w:rsidP="003B1E1B">
      <w:pPr>
        <w:pStyle w:val="L-bala"/>
      </w:pPr>
      <w:r>
        <w:t>Forced open</w:t>
      </w:r>
    </w:p>
    <w:p w14:paraId="020708F9" w14:textId="77777777" w:rsidR="003B1E1B" w:rsidRDefault="003B1E1B" w:rsidP="003B1E1B">
      <w:pPr>
        <w:pStyle w:val="L-bala"/>
        <w:numPr>
          <w:ilvl w:val="0"/>
          <w:numId w:val="0"/>
        </w:numPr>
        <w:ind w:left="567"/>
      </w:pPr>
      <w:r>
        <w:t>The valve is not forced to open.</w:t>
      </w:r>
    </w:p>
    <w:p w14:paraId="62EFDEAB" w14:textId="77777777" w:rsidR="003B1E1B" w:rsidRPr="00D238D3" w:rsidRDefault="003B1E1B" w:rsidP="003B1E1B">
      <w:pPr>
        <w:pStyle w:val="L-bala"/>
      </w:pPr>
      <w:r>
        <w:t>Forced close</w:t>
      </w:r>
    </w:p>
    <w:p w14:paraId="30657C38" w14:textId="48366CAB" w:rsidR="003B1E1B" w:rsidRPr="00990FB1" w:rsidRDefault="003B1E1B" w:rsidP="003B1E1B">
      <w:pPr>
        <w:pStyle w:val="Prrafo"/>
        <w:rPr>
          <w:lang w:val="en-GB"/>
        </w:rPr>
      </w:pPr>
      <w:r w:rsidRPr="00990FB1">
        <w:rPr>
          <w:lang w:val="en-GB"/>
        </w:rPr>
        <w:t>The valve is not fo</w:t>
      </w:r>
      <w:r w:rsidR="00BA2822">
        <w:rPr>
          <w:lang w:val="en-GB"/>
        </w:rPr>
        <w:t>rced to close.</w:t>
      </w:r>
    </w:p>
    <w:p w14:paraId="405B33EE" w14:textId="19867FCA" w:rsidR="003B1E1B" w:rsidRPr="00990FB1" w:rsidRDefault="003B1E1B" w:rsidP="003B1E1B">
      <w:pPr>
        <w:pStyle w:val="Ttulo5"/>
        <w:keepNext/>
        <w:keepLines/>
        <w:spacing w:before="480" w:after="360"/>
        <w:rPr>
          <w:lang w:val="en-GB"/>
        </w:rPr>
      </w:pPr>
      <w:r w:rsidRPr="00990FB1">
        <w:rPr>
          <w:lang w:val="en-GB"/>
        </w:rPr>
        <w:t xml:space="preserve">Main Steam </w:t>
      </w:r>
      <w:r>
        <w:rPr>
          <w:lang w:val="en-GB"/>
        </w:rPr>
        <w:t>B0LBA40 #</w:t>
      </w:r>
      <w:r w:rsidR="009F3688">
        <w:rPr>
          <w:lang w:val="en-GB"/>
        </w:rPr>
        <w:t>3</w:t>
      </w:r>
      <w:r>
        <w:rPr>
          <w:lang w:val="en-GB"/>
        </w:rPr>
        <w:t xml:space="preserve"> Pot </w:t>
      </w:r>
      <w:r w:rsidRPr="00990FB1">
        <w:rPr>
          <w:lang w:val="en-GB"/>
        </w:rPr>
        <w:t>Drain valve B0LBA40AA30</w:t>
      </w:r>
      <w:r w:rsidR="009F3688">
        <w:rPr>
          <w:lang w:val="en-GB"/>
        </w:rPr>
        <w:t>3</w:t>
      </w:r>
    </w:p>
    <w:p w14:paraId="05E40529" w14:textId="77777777" w:rsidR="003B1E1B" w:rsidRPr="00E93720" w:rsidRDefault="003B1E1B" w:rsidP="003B1E1B">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17A6A541" w14:textId="77777777" w:rsidR="003B1E1B" w:rsidRPr="00E93720" w:rsidRDefault="003B1E1B" w:rsidP="003B1E1B">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F1E5A4B" w14:textId="77777777" w:rsidR="003B1E1B" w:rsidRPr="00E93720" w:rsidRDefault="003B1E1B" w:rsidP="003B1E1B">
      <w:pPr>
        <w:pStyle w:val="L-bala"/>
        <w:numPr>
          <w:ilvl w:val="0"/>
          <w:numId w:val="0"/>
        </w:numPr>
        <w:tabs>
          <w:tab w:val="left" w:pos="708"/>
        </w:tabs>
        <w:ind w:left="1134"/>
        <w:rPr>
          <w:lang w:val="en-US"/>
        </w:rPr>
      </w:pPr>
      <w:r w:rsidRPr="00E93720">
        <w:rPr>
          <w:lang w:val="en-US"/>
        </w:rPr>
        <w:lastRenderedPageBreak/>
        <w:t>The valve will open and close in AUTO during the start-up according to the following indications:</w:t>
      </w:r>
    </w:p>
    <w:p w14:paraId="7A7AEB79" w14:textId="77777777" w:rsidR="003B1E1B" w:rsidRPr="00913843" w:rsidRDefault="003B1E1B" w:rsidP="003B1E1B">
      <w:pPr>
        <w:pStyle w:val="L-guin"/>
        <w:numPr>
          <w:ilvl w:val="1"/>
          <w:numId w:val="12"/>
        </w:numPr>
      </w:pPr>
      <w:r>
        <w:t>The Drain Pot Valve fully opens when the Boiler 1 or 2 are in service and Steam Pressure, measured by the average between the pressure transmitter B1LBA10CP001 and B1LBA10CP002 or B2LBA10CP001 and B2LBA10CP002 exceeds a minimum pressure (L). After the drain valve has been open a minimum defined time (3 minutes), and once Steam pressure is greater than a defined pressure (H), the valve closes to an intermediate position</w:t>
      </w:r>
      <w:r w:rsidRPr="00913843">
        <w:t>.</w:t>
      </w:r>
    </w:p>
    <w:p w14:paraId="58A88774" w14:textId="77777777" w:rsidR="003B1E1B" w:rsidRPr="00E93720" w:rsidRDefault="003B1E1B" w:rsidP="003B1E1B">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546148C7" w14:textId="374E6819" w:rsidR="003B1E1B" w:rsidRPr="00E93720" w:rsidRDefault="003B1E1B" w:rsidP="003B1E1B">
      <w:pPr>
        <w:pStyle w:val="L-guin"/>
        <w:numPr>
          <w:ilvl w:val="1"/>
          <w:numId w:val="12"/>
        </w:numPr>
      </w:pPr>
      <w:r>
        <w:t>The valve will open when the temperature measured (B0LBA40CT00</w:t>
      </w:r>
      <w:r w:rsidR="009F3688">
        <w:t>3</w:t>
      </w:r>
      <w:r>
        <w:t xml:space="preserve">) in the drain pot is below the saturation temperature plus </w:t>
      </w:r>
      <w:r w:rsidRPr="003B1E1B">
        <w:rPr>
          <w:color w:val="FF0000"/>
        </w:rPr>
        <w:t>A VALUE</w:t>
      </w:r>
      <w:r>
        <w:t>, and will close 15 seconds after an adequate steam superheating value (H) is achieved.</w:t>
      </w:r>
    </w:p>
    <w:p w14:paraId="3331D9C1" w14:textId="77777777" w:rsidR="003B1E1B" w:rsidRDefault="003B1E1B" w:rsidP="003B1E1B">
      <w:pPr>
        <w:pStyle w:val="L-bala"/>
      </w:pPr>
      <w:r>
        <w:t>Forced open</w:t>
      </w:r>
    </w:p>
    <w:p w14:paraId="1A7B8454" w14:textId="77777777" w:rsidR="003B1E1B" w:rsidRDefault="003B1E1B" w:rsidP="003B1E1B">
      <w:pPr>
        <w:pStyle w:val="L-bala"/>
        <w:numPr>
          <w:ilvl w:val="0"/>
          <w:numId w:val="0"/>
        </w:numPr>
        <w:ind w:left="567"/>
      </w:pPr>
      <w:r>
        <w:t>The valve is not forced to open.</w:t>
      </w:r>
    </w:p>
    <w:p w14:paraId="0F903B5F" w14:textId="77777777" w:rsidR="003B1E1B" w:rsidRPr="00D238D3" w:rsidRDefault="003B1E1B" w:rsidP="003B1E1B">
      <w:pPr>
        <w:pStyle w:val="L-bala"/>
      </w:pPr>
      <w:r>
        <w:t>Forced close</w:t>
      </w:r>
    </w:p>
    <w:p w14:paraId="467D28F6" w14:textId="55FC9A2F" w:rsidR="009F3688" w:rsidRPr="00990FB1" w:rsidRDefault="003B1E1B" w:rsidP="009F3688">
      <w:pPr>
        <w:pStyle w:val="Prrafo"/>
        <w:rPr>
          <w:lang w:val="en-GB"/>
        </w:rPr>
      </w:pPr>
      <w:r w:rsidRPr="00990FB1">
        <w:rPr>
          <w:lang w:val="en-GB"/>
        </w:rPr>
        <w:t>The valve is not forced to close.</w:t>
      </w:r>
    </w:p>
    <w:p w14:paraId="4A994B7E" w14:textId="482414E2" w:rsidR="009F3688" w:rsidRPr="00990FB1" w:rsidRDefault="009F3688" w:rsidP="009F3688">
      <w:pPr>
        <w:pStyle w:val="Ttulo5"/>
        <w:keepNext/>
        <w:keepLines/>
        <w:spacing w:before="480" w:after="360"/>
        <w:rPr>
          <w:lang w:val="en-GB"/>
        </w:rPr>
      </w:pPr>
      <w:r w:rsidRPr="00990FB1">
        <w:rPr>
          <w:lang w:val="en-GB"/>
        </w:rPr>
        <w:t xml:space="preserve">Main Steam </w:t>
      </w:r>
      <w:r>
        <w:rPr>
          <w:lang w:val="en-GB"/>
        </w:rPr>
        <w:t>B0LBG50 Pot Drain valve B0LBG50</w:t>
      </w:r>
      <w:r w:rsidRPr="00990FB1">
        <w:rPr>
          <w:lang w:val="en-GB"/>
        </w:rPr>
        <w:t>AA301</w:t>
      </w:r>
    </w:p>
    <w:p w14:paraId="75F210B7" w14:textId="77777777" w:rsidR="009F3688" w:rsidRPr="00E93720" w:rsidRDefault="009F3688" w:rsidP="009F3688">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6278248E" w14:textId="77777777" w:rsidR="009F3688" w:rsidRPr="00E93720" w:rsidRDefault="009F3688" w:rsidP="009F3688">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361F40F7" w14:textId="77777777" w:rsidR="009F3688" w:rsidRPr="00E93720" w:rsidRDefault="009F3688" w:rsidP="009F3688">
      <w:pPr>
        <w:pStyle w:val="L-bala"/>
        <w:numPr>
          <w:ilvl w:val="0"/>
          <w:numId w:val="0"/>
        </w:numPr>
        <w:tabs>
          <w:tab w:val="left" w:pos="708"/>
        </w:tabs>
        <w:ind w:left="1134"/>
        <w:rPr>
          <w:lang w:val="en-US"/>
        </w:rPr>
      </w:pPr>
      <w:r w:rsidRPr="00E93720">
        <w:rPr>
          <w:lang w:val="en-US"/>
        </w:rPr>
        <w:t>The valve will open and close in AUTO during the start-up according to the following indications:</w:t>
      </w:r>
    </w:p>
    <w:p w14:paraId="680C145A" w14:textId="744914B0" w:rsidR="009F3688" w:rsidRPr="00913843" w:rsidRDefault="009F3688" w:rsidP="009F3688">
      <w:pPr>
        <w:pStyle w:val="L-guin"/>
        <w:numPr>
          <w:ilvl w:val="1"/>
          <w:numId w:val="12"/>
        </w:numPr>
      </w:pPr>
      <w:r>
        <w:t>The Drain Pot Valve fully opens when Steam Pressure, measured by the average between the pressure transmitter B0LBG50CP001 and B0LBG50CP002 exceeds a minimum pressure (L). After the drain valve has been open a minimum defined time (3 minutes), and once Steam pressure is greater than a defined pressure (H), the valve closes to an intermediate position</w:t>
      </w:r>
      <w:r w:rsidRPr="00913843">
        <w:t>.</w:t>
      </w:r>
    </w:p>
    <w:p w14:paraId="3275AB9E" w14:textId="77777777" w:rsidR="009F3688" w:rsidRPr="00E93720" w:rsidRDefault="009F3688" w:rsidP="009F3688">
      <w:pPr>
        <w:pStyle w:val="L-bala"/>
        <w:numPr>
          <w:ilvl w:val="0"/>
          <w:numId w:val="0"/>
        </w:numPr>
        <w:tabs>
          <w:tab w:val="left" w:pos="708"/>
        </w:tabs>
        <w:ind w:left="1134" w:hanging="567"/>
        <w:rPr>
          <w:lang w:val="en-US"/>
        </w:rPr>
      </w:pPr>
      <w:r>
        <w:rPr>
          <w:lang w:val="en-US"/>
        </w:rPr>
        <w:tab/>
      </w:r>
      <w:r>
        <w:rPr>
          <w:lang w:val="en-US"/>
        </w:rPr>
        <w:tab/>
        <w:t>In normal operation</w:t>
      </w:r>
      <w:r w:rsidRPr="00E93720">
        <w:rPr>
          <w:lang w:val="en-US"/>
        </w:rPr>
        <w:t xml:space="preserve"> the valve will open and close as the following indications:</w:t>
      </w:r>
    </w:p>
    <w:p w14:paraId="6745ADF4" w14:textId="33C9BFF9" w:rsidR="009F3688" w:rsidRPr="00E93720" w:rsidRDefault="009F3688" w:rsidP="009F3688">
      <w:pPr>
        <w:pStyle w:val="L-guin"/>
        <w:numPr>
          <w:ilvl w:val="1"/>
          <w:numId w:val="12"/>
        </w:numPr>
      </w:pPr>
      <w:r>
        <w:lastRenderedPageBreak/>
        <w:t xml:space="preserve">The valve will open when the temperature measured (B0LBG50CT001) in the drain pot is below the saturation temperature plus </w:t>
      </w:r>
      <w:r w:rsidRPr="003B1E1B">
        <w:rPr>
          <w:color w:val="FF0000"/>
        </w:rPr>
        <w:t>A VALUE</w:t>
      </w:r>
      <w:r>
        <w:t>, and will close 15 seconds after an adequate steam superheating value (H) is achieved.</w:t>
      </w:r>
    </w:p>
    <w:p w14:paraId="772F5682" w14:textId="77777777" w:rsidR="009F3688" w:rsidRDefault="009F3688" w:rsidP="009F3688">
      <w:pPr>
        <w:pStyle w:val="L-bala"/>
      </w:pPr>
      <w:r>
        <w:t>Forced open</w:t>
      </w:r>
    </w:p>
    <w:p w14:paraId="6E16B681" w14:textId="77777777" w:rsidR="009F3688" w:rsidRDefault="009F3688" w:rsidP="009F3688">
      <w:pPr>
        <w:pStyle w:val="L-bala"/>
        <w:numPr>
          <w:ilvl w:val="0"/>
          <w:numId w:val="0"/>
        </w:numPr>
        <w:ind w:left="567"/>
      </w:pPr>
      <w:r>
        <w:t>The valve is not forced to open.</w:t>
      </w:r>
    </w:p>
    <w:p w14:paraId="786467AC" w14:textId="77777777" w:rsidR="009F3688" w:rsidRPr="00D238D3" w:rsidRDefault="009F3688" w:rsidP="009F3688">
      <w:pPr>
        <w:pStyle w:val="L-bala"/>
      </w:pPr>
      <w:r>
        <w:t>Forced close</w:t>
      </w:r>
    </w:p>
    <w:p w14:paraId="1D1D17E0" w14:textId="1A7EA511" w:rsidR="009F3688" w:rsidRPr="00990FB1" w:rsidRDefault="009F3688" w:rsidP="003B1E1B">
      <w:pPr>
        <w:pStyle w:val="Prrafo"/>
        <w:rPr>
          <w:lang w:val="en-GB"/>
        </w:rPr>
      </w:pPr>
      <w:r w:rsidRPr="00990FB1">
        <w:rPr>
          <w:lang w:val="en-GB"/>
        </w:rPr>
        <w:t>Th</w:t>
      </w:r>
      <w:r w:rsidR="00BA2822">
        <w:rPr>
          <w:lang w:val="en-GB"/>
        </w:rPr>
        <w:t>e valve is not forced to close.</w:t>
      </w:r>
    </w:p>
    <w:p w14:paraId="417759B3" w14:textId="77777777" w:rsidR="00814B8C" w:rsidRPr="00495E87" w:rsidRDefault="00814B8C" w:rsidP="00814B8C">
      <w:pPr>
        <w:pStyle w:val="Ttulo3"/>
        <w:keepLines/>
        <w:spacing w:before="480" w:after="360"/>
      </w:pPr>
      <w:bookmarkStart w:id="1813" w:name="_Toc137119763"/>
      <w:r>
        <w:t>Steam/Flue Gas Heat Exchangers</w:t>
      </w:r>
      <w:bookmarkEnd w:id="1813"/>
    </w:p>
    <w:p w14:paraId="1AB9041E" w14:textId="77777777" w:rsidR="00814B8C" w:rsidRDefault="00814B8C" w:rsidP="00814B8C">
      <w:pPr>
        <w:pStyle w:val="Ttulo4"/>
        <w:keepLines/>
        <w:tabs>
          <w:tab w:val="clear" w:pos="851"/>
        </w:tabs>
        <w:spacing w:before="480" w:after="360"/>
      </w:pPr>
      <w:r w:rsidRPr="00E93720">
        <w:t>Analogue Control and Regulation</w:t>
      </w:r>
    </w:p>
    <w:p w14:paraId="46DFBAE8" w14:textId="77777777" w:rsidR="00814B8C" w:rsidRPr="00990FB1" w:rsidRDefault="00814B8C" w:rsidP="00814B8C">
      <w:pPr>
        <w:pStyle w:val="Ttulo5"/>
        <w:keepNext/>
        <w:keepLines/>
        <w:spacing w:before="480" w:after="360"/>
        <w:rPr>
          <w:lang w:val="en-GB"/>
        </w:rPr>
      </w:pPr>
      <w:r w:rsidRPr="00990FB1">
        <w:rPr>
          <w:lang w:val="en-GB"/>
        </w:rPr>
        <w:t>Boiler 1 Drum Steam to Flue Gas Heat Exchangers Temperature CV B1HAD50AA401</w:t>
      </w:r>
    </w:p>
    <w:p w14:paraId="10121F1D" w14:textId="77777777" w:rsidR="00814B8C" w:rsidRPr="00990FB1" w:rsidRDefault="00814B8C" w:rsidP="00814B8C">
      <w:pPr>
        <w:pStyle w:val="Prrafo"/>
        <w:rPr>
          <w:lang w:val="en-GB"/>
        </w:rPr>
      </w:pPr>
      <w:r w:rsidRPr="00990FB1">
        <w:rPr>
          <w:lang w:val="en-GB"/>
        </w:rPr>
        <w:t>The function of this valve is to regulate the temperature of the steam supply from the boiler 1 drum to the Boiler 1 flue gas heat exchangers</w:t>
      </w:r>
    </w:p>
    <w:p w14:paraId="2240644B" w14:textId="77777777" w:rsidR="00814B8C" w:rsidRPr="00990FB1" w:rsidRDefault="00814B8C" w:rsidP="00814B8C">
      <w:pPr>
        <w:pStyle w:val="Prrafo"/>
        <w:rPr>
          <w:lang w:val="en-GB"/>
        </w:rPr>
      </w:pPr>
      <w:r w:rsidRPr="00990FB1">
        <w:rPr>
          <w:lang w:val="en-GB"/>
        </w:rPr>
        <w:t>The process variable is the steam temperature, measured by the temperature transmitters (TBD) by Hitachi.</w:t>
      </w:r>
    </w:p>
    <w:p w14:paraId="1B545309"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0D02462E" w14:textId="77777777" w:rsidR="00814B8C" w:rsidRDefault="00814B8C" w:rsidP="00814B8C">
      <w:pPr>
        <w:pStyle w:val="L-bala"/>
      </w:pPr>
      <w:r>
        <w:t>Forced open</w:t>
      </w:r>
    </w:p>
    <w:p w14:paraId="2B4B183F" w14:textId="77777777" w:rsidR="00814B8C" w:rsidRDefault="00814B8C" w:rsidP="00814B8C">
      <w:pPr>
        <w:pStyle w:val="L-bala"/>
        <w:numPr>
          <w:ilvl w:val="0"/>
          <w:numId w:val="0"/>
        </w:numPr>
        <w:ind w:left="567"/>
      </w:pPr>
      <w:r>
        <w:t>The valve is not forced to open.</w:t>
      </w:r>
    </w:p>
    <w:p w14:paraId="7AEDF1F0" w14:textId="77777777" w:rsidR="00814B8C" w:rsidRPr="00D238D3" w:rsidRDefault="00814B8C" w:rsidP="00814B8C">
      <w:pPr>
        <w:pStyle w:val="L-bala"/>
      </w:pPr>
      <w:r>
        <w:t>Forced close</w:t>
      </w:r>
    </w:p>
    <w:p w14:paraId="15678837" w14:textId="77777777" w:rsidR="00814B8C" w:rsidRPr="00990FB1" w:rsidRDefault="00814B8C" w:rsidP="00814B8C">
      <w:pPr>
        <w:pStyle w:val="Prrafo"/>
        <w:rPr>
          <w:lang w:val="en-GB"/>
        </w:rPr>
      </w:pPr>
      <w:r w:rsidRPr="00990FB1">
        <w:rPr>
          <w:lang w:val="en-GB"/>
        </w:rPr>
        <w:t>The valve is not forced to close.</w:t>
      </w:r>
    </w:p>
    <w:p w14:paraId="3FE15B8E" w14:textId="77777777" w:rsidR="00814B8C" w:rsidRPr="00990FB1" w:rsidRDefault="00814B8C" w:rsidP="00814B8C">
      <w:pPr>
        <w:pStyle w:val="Ttulo5"/>
        <w:keepNext/>
        <w:keepLines/>
        <w:spacing w:before="480" w:after="360"/>
        <w:rPr>
          <w:lang w:val="en-GB"/>
        </w:rPr>
      </w:pPr>
      <w:r w:rsidRPr="00990FB1">
        <w:rPr>
          <w:lang w:val="en-GB"/>
        </w:rPr>
        <w:lastRenderedPageBreak/>
        <w:t>Boiler 2 Drum Steam to Flue Gas Heat Exchangers Temperature CV B2HAD50AA401</w:t>
      </w:r>
    </w:p>
    <w:p w14:paraId="43822B8E" w14:textId="77777777" w:rsidR="00814B8C" w:rsidRPr="00990FB1" w:rsidRDefault="00814B8C" w:rsidP="00814B8C">
      <w:pPr>
        <w:pStyle w:val="Prrafo"/>
        <w:rPr>
          <w:lang w:val="en-GB"/>
        </w:rPr>
      </w:pPr>
      <w:r w:rsidRPr="00990FB1">
        <w:rPr>
          <w:lang w:val="en-GB"/>
        </w:rPr>
        <w:t>The function of this valve is to regulate the temperature of the steam supply from the boiler 2 drum to the Boiler 2 flue gas heat exchangers</w:t>
      </w:r>
    </w:p>
    <w:p w14:paraId="73CDBFAC" w14:textId="77777777" w:rsidR="00814B8C" w:rsidRPr="00990FB1" w:rsidRDefault="00814B8C" w:rsidP="00814B8C">
      <w:pPr>
        <w:pStyle w:val="Prrafo"/>
        <w:rPr>
          <w:lang w:val="en-GB"/>
        </w:rPr>
      </w:pPr>
      <w:r w:rsidRPr="00990FB1">
        <w:rPr>
          <w:lang w:val="en-GB"/>
        </w:rPr>
        <w:t>The process variable is the steam temperature, measured by the temperature transmitters (TBD) by Hitachi.</w:t>
      </w:r>
    </w:p>
    <w:p w14:paraId="373F2890" w14:textId="77777777" w:rsidR="00814B8C" w:rsidRPr="00990FB1" w:rsidRDefault="00814B8C" w:rsidP="00814B8C">
      <w:pPr>
        <w:pStyle w:val="Prrafo"/>
        <w:rPr>
          <w:lang w:val="en-GB"/>
        </w:rPr>
      </w:pPr>
      <w:r w:rsidRPr="00990FB1">
        <w:rPr>
          <w:lang w:val="en-GB"/>
        </w:rPr>
        <w:t>The temperature measurement shall be compared to the setpoint, not adjustable by the operator. Control shall be performed by means of a reverse PI algorithm. If the difference between the measured temperature and the setpoint is positive, the valve will close; the opposite applies if the difference is negative, opening the valve.</w:t>
      </w:r>
    </w:p>
    <w:p w14:paraId="0D03F88D" w14:textId="77777777" w:rsidR="00814B8C" w:rsidRDefault="00814B8C" w:rsidP="00814B8C">
      <w:pPr>
        <w:pStyle w:val="L-bala"/>
      </w:pPr>
      <w:r>
        <w:t>Forced open</w:t>
      </w:r>
    </w:p>
    <w:p w14:paraId="6C6303B3" w14:textId="77777777" w:rsidR="00814B8C" w:rsidRDefault="00814B8C" w:rsidP="00814B8C">
      <w:pPr>
        <w:pStyle w:val="L-bala"/>
        <w:numPr>
          <w:ilvl w:val="0"/>
          <w:numId w:val="0"/>
        </w:numPr>
        <w:ind w:left="567"/>
      </w:pPr>
      <w:r>
        <w:t>The valve is not forced to open.</w:t>
      </w:r>
    </w:p>
    <w:p w14:paraId="2D91D8FF" w14:textId="77777777" w:rsidR="00814B8C" w:rsidRPr="00D238D3" w:rsidRDefault="00814B8C" w:rsidP="00814B8C">
      <w:pPr>
        <w:pStyle w:val="L-bala"/>
      </w:pPr>
      <w:r>
        <w:t>Forced close</w:t>
      </w:r>
    </w:p>
    <w:p w14:paraId="4F3E88ED" w14:textId="77777777" w:rsidR="00814B8C" w:rsidRPr="00990FB1" w:rsidRDefault="00814B8C" w:rsidP="00814B8C">
      <w:pPr>
        <w:pStyle w:val="Prrafo"/>
        <w:rPr>
          <w:lang w:val="en-GB"/>
        </w:rPr>
      </w:pPr>
      <w:r w:rsidRPr="00990FB1">
        <w:rPr>
          <w:lang w:val="en-GB"/>
        </w:rPr>
        <w:t>The valve is not forced to close.</w:t>
      </w:r>
    </w:p>
    <w:p w14:paraId="4648DC95" w14:textId="4FBAB492" w:rsidR="00645BBB" w:rsidRDefault="00814B8C" w:rsidP="00645BBB">
      <w:pPr>
        <w:pStyle w:val="Ttulo4"/>
        <w:keepLines/>
        <w:numPr>
          <w:ilvl w:val="3"/>
          <w:numId w:val="18"/>
        </w:numPr>
        <w:tabs>
          <w:tab w:val="clear" w:pos="851"/>
        </w:tabs>
        <w:spacing w:before="480" w:after="360"/>
      </w:pPr>
      <w:r w:rsidRPr="00E93720">
        <w:t>Logic Control and Protections</w:t>
      </w:r>
      <w:r w:rsidR="00645BBB" w:rsidRPr="00645BBB">
        <w:t xml:space="preserve"> </w:t>
      </w:r>
    </w:p>
    <w:p w14:paraId="2D17C138" w14:textId="7CFEB6BE" w:rsidR="00814B8C" w:rsidRDefault="00645BBB" w:rsidP="00645BBB">
      <w:pPr>
        <w:pStyle w:val="Ttulo5"/>
        <w:rPr>
          <w:lang w:val="en-GB"/>
        </w:rPr>
      </w:pPr>
      <w:r w:rsidRPr="00645BBB">
        <w:rPr>
          <w:lang w:val="en-GB"/>
        </w:rPr>
        <w:t xml:space="preserve">Fuel Gas Treatment Heat Exchangers interconnection Motorized Operation Valve </w:t>
      </w:r>
      <w:r w:rsidRPr="00990FB1">
        <w:rPr>
          <w:lang w:val="en-GB"/>
        </w:rPr>
        <w:t xml:space="preserve"> B</w:t>
      </w:r>
      <w:r>
        <w:rPr>
          <w:lang w:val="en-GB"/>
        </w:rPr>
        <w:t>0</w:t>
      </w:r>
      <w:r w:rsidRPr="00990FB1">
        <w:rPr>
          <w:lang w:val="en-GB"/>
        </w:rPr>
        <w:t>HAD50AA301</w:t>
      </w:r>
    </w:p>
    <w:p w14:paraId="52B5A28A" w14:textId="026BBB11" w:rsidR="00645BBB" w:rsidRPr="00645BBB" w:rsidRDefault="00645BBB" w:rsidP="00645BBB">
      <w:pPr>
        <w:pStyle w:val="Ttulo5"/>
        <w:rPr>
          <w:lang w:val="en-GB"/>
        </w:rPr>
      </w:pPr>
      <w:r w:rsidRPr="00645BBB">
        <w:rPr>
          <w:lang w:val="en-GB"/>
        </w:rPr>
        <w:t>Boiler 1 Drum Steam to Flue Gas Heat Exchangers Steam Temperature CV Bypass MOV</w:t>
      </w:r>
      <w:r>
        <w:rPr>
          <w:lang w:val="en-GB"/>
        </w:rPr>
        <w:t xml:space="preserve"> </w:t>
      </w:r>
      <w:r w:rsidRPr="00990FB1">
        <w:rPr>
          <w:lang w:val="en-GB"/>
        </w:rPr>
        <w:t>B</w:t>
      </w:r>
      <w:r>
        <w:rPr>
          <w:lang w:val="en-GB"/>
        </w:rPr>
        <w:t>1</w:t>
      </w:r>
      <w:r w:rsidRPr="00990FB1">
        <w:rPr>
          <w:lang w:val="en-GB"/>
        </w:rPr>
        <w:t>HAD50AA30</w:t>
      </w:r>
      <w:r>
        <w:rPr>
          <w:lang w:val="en-GB"/>
        </w:rPr>
        <w:t>2</w:t>
      </w:r>
    </w:p>
    <w:p w14:paraId="035C4203" w14:textId="77777777" w:rsidR="00814B8C" w:rsidRPr="00990FB1" w:rsidRDefault="00814B8C" w:rsidP="00814B8C">
      <w:pPr>
        <w:pStyle w:val="Ttulo5"/>
        <w:keepNext/>
        <w:keepLines/>
        <w:spacing w:before="480" w:after="360"/>
        <w:rPr>
          <w:lang w:val="en-GB"/>
        </w:rPr>
      </w:pPr>
      <w:r w:rsidRPr="00990FB1">
        <w:rPr>
          <w:lang w:val="en-GB"/>
        </w:rPr>
        <w:t>Boiler 1 Drum Steam to Flue Gas Heat Exchangers Isolation Valve B1HAD50AA301</w:t>
      </w:r>
    </w:p>
    <w:p w14:paraId="055D1734"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steam supply from boiler 1 drum to </w:t>
      </w:r>
      <w:r w:rsidRPr="00990FB1">
        <w:rPr>
          <w:lang w:val="en-GB"/>
        </w:rPr>
        <w:t>boiler 1 flue gas heat exchangers</w:t>
      </w:r>
      <w:r w:rsidRPr="00E93720">
        <w:rPr>
          <w:lang w:val="en-US"/>
        </w:rPr>
        <w:t>.</w:t>
      </w:r>
    </w:p>
    <w:p w14:paraId="5F4FDC83"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15CB7764"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39AFFD16" w14:textId="77777777" w:rsidR="00814B8C" w:rsidRDefault="00814B8C" w:rsidP="00814B8C">
      <w:pPr>
        <w:pStyle w:val="L-bala"/>
      </w:pPr>
      <w:r>
        <w:t>Forced open</w:t>
      </w:r>
    </w:p>
    <w:p w14:paraId="2F8D12F4" w14:textId="77777777" w:rsidR="00814B8C" w:rsidRDefault="00814B8C" w:rsidP="00814B8C">
      <w:pPr>
        <w:pStyle w:val="L-bala"/>
        <w:numPr>
          <w:ilvl w:val="0"/>
          <w:numId w:val="0"/>
        </w:numPr>
        <w:ind w:left="567"/>
      </w:pPr>
      <w:r>
        <w:lastRenderedPageBreak/>
        <w:t>The valve is not forced to open.</w:t>
      </w:r>
    </w:p>
    <w:p w14:paraId="521CEBF0" w14:textId="77777777" w:rsidR="00814B8C" w:rsidRPr="00D238D3" w:rsidRDefault="00814B8C" w:rsidP="00814B8C">
      <w:pPr>
        <w:pStyle w:val="L-bala"/>
      </w:pPr>
      <w:r>
        <w:t>Forced close</w:t>
      </w:r>
    </w:p>
    <w:p w14:paraId="3A943319" w14:textId="77777777" w:rsidR="00814B8C" w:rsidRPr="00990FB1" w:rsidRDefault="00814B8C" w:rsidP="00814B8C">
      <w:pPr>
        <w:pStyle w:val="Prrafo"/>
        <w:rPr>
          <w:lang w:val="en-GB"/>
        </w:rPr>
      </w:pPr>
      <w:r w:rsidRPr="00990FB1">
        <w:rPr>
          <w:lang w:val="en-GB"/>
        </w:rPr>
        <w:t>The valve is not forced to close.</w:t>
      </w:r>
    </w:p>
    <w:p w14:paraId="627928E9" w14:textId="426167AF" w:rsidR="00814B8C" w:rsidRPr="00990FB1" w:rsidRDefault="00561731" w:rsidP="00814B8C">
      <w:pPr>
        <w:pStyle w:val="Ttulo5"/>
        <w:keepNext/>
        <w:keepLines/>
        <w:spacing w:before="480" w:after="360"/>
        <w:rPr>
          <w:lang w:val="en-GB"/>
        </w:rPr>
      </w:pPr>
      <w:bookmarkStart w:id="1814" w:name="OLE_LINK6"/>
      <w:r w:rsidRPr="00990FB1">
        <w:rPr>
          <w:lang w:val="en-GB"/>
        </w:rPr>
        <w:t>B1HAD50</w:t>
      </w:r>
      <w:r>
        <w:rPr>
          <w:lang w:val="en-GB"/>
        </w:rPr>
        <w:t xml:space="preserve"> #1 </w:t>
      </w:r>
      <w:r w:rsidR="00814B8C" w:rsidRPr="00990FB1">
        <w:rPr>
          <w:lang w:val="en-GB"/>
        </w:rPr>
        <w:t>Pot Drain valve B1HAD50AA30</w:t>
      </w:r>
      <w:r>
        <w:rPr>
          <w:lang w:val="en-GB"/>
        </w:rPr>
        <w:t>3</w:t>
      </w:r>
    </w:p>
    <w:p w14:paraId="5D2362E3"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31957C0D"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FF446A6" w14:textId="77777777" w:rsidR="00814B8C" w:rsidRPr="00BC2670" w:rsidRDefault="00814B8C" w:rsidP="00814B8C">
      <w:pPr>
        <w:pStyle w:val="L-bala"/>
        <w:numPr>
          <w:ilvl w:val="0"/>
          <w:numId w:val="0"/>
        </w:numPr>
        <w:tabs>
          <w:tab w:val="left" w:pos="708"/>
        </w:tabs>
        <w:ind w:left="1134"/>
        <w:rPr>
          <w:lang w:val="en-US"/>
        </w:rPr>
      </w:pPr>
      <w:r w:rsidRPr="00BC2670">
        <w:rPr>
          <w:lang w:val="en-US"/>
        </w:rPr>
        <w:t>The valve will open and close in AUTO during the start-up according to the following indications:</w:t>
      </w:r>
    </w:p>
    <w:p w14:paraId="09472F44" w14:textId="56CE299C" w:rsidR="00814B8C" w:rsidRPr="00BC2670" w:rsidRDefault="00561731" w:rsidP="00814B8C">
      <w:pPr>
        <w:pStyle w:val="L-guin"/>
        <w:numPr>
          <w:ilvl w:val="1"/>
          <w:numId w:val="12"/>
        </w:numPr>
        <w:rPr>
          <w:lang w:val="en-US"/>
        </w:rPr>
      </w:pPr>
      <w:r>
        <w:t>The Drain Pot Valve fully opens when the Steam Pressure, measured by the pressure transmitter B1HAD10CP004 exceeds a minimum pressure (L). After the drain valve has been open a minimum defined time (3 minutes), and once Steam pressure is greater than a defined pressure (H), the valve starts to operate based on level measurement.</w:t>
      </w:r>
    </w:p>
    <w:p w14:paraId="0AECF8FB" w14:textId="77777777" w:rsidR="00814B8C" w:rsidRDefault="00814B8C" w:rsidP="00814B8C">
      <w:pPr>
        <w:pStyle w:val="L-bala"/>
        <w:numPr>
          <w:ilvl w:val="0"/>
          <w:numId w:val="0"/>
        </w:numPr>
        <w:tabs>
          <w:tab w:val="left" w:pos="708"/>
        </w:tabs>
        <w:ind w:left="1134"/>
        <w:rPr>
          <w:lang w:val="en-US"/>
        </w:rPr>
      </w:pPr>
      <w:r>
        <w:rPr>
          <w:lang w:val="en-US"/>
        </w:rPr>
        <w:t>In normal operation</w:t>
      </w:r>
      <w:r w:rsidRPr="00E93720">
        <w:rPr>
          <w:lang w:val="en-US"/>
        </w:rPr>
        <w:t xml:space="preserve"> the valve will open and close as the following indications:</w:t>
      </w:r>
    </w:p>
    <w:p w14:paraId="40186E47" w14:textId="5EE0454E" w:rsidR="00814B8C" w:rsidRPr="00BC2670" w:rsidRDefault="00561731" w:rsidP="00814B8C">
      <w:pPr>
        <w:pStyle w:val="L-guin"/>
        <w:numPr>
          <w:ilvl w:val="1"/>
          <w:numId w:val="12"/>
        </w:numPr>
      </w:pPr>
      <w:r>
        <w:t>High or high-high level (B1HAD50CL301 and B1HAD50CL302) is detected in the drain pot. This valve close if the above conditions are not complied with for more than a defined time (15 seconds)</w:t>
      </w:r>
      <w:r w:rsidR="00814B8C" w:rsidRPr="00BC2670">
        <w:t>.</w:t>
      </w:r>
    </w:p>
    <w:p w14:paraId="044B835F" w14:textId="77777777" w:rsidR="00814B8C" w:rsidRDefault="00814B8C" w:rsidP="00814B8C">
      <w:pPr>
        <w:pStyle w:val="L-bala"/>
        <w:numPr>
          <w:ilvl w:val="0"/>
          <w:numId w:val="10"/>
        </w:numPr>
        <w:tabs>
          <w:tab w:val="left" w:pos="708"/>
        </w:tabs>
      </w:pPr>
      <w:r>
        <w:t>Forced open</w:t>
      </w:r>
    </w:p>
    <w:p w14:paraId="5FFB845D" w14:textId="77777777" w:rsidR="00814B8C" w:rsidRDefault="00814B8C" w:rsidP="00814B8C">
      <w:pPr>
        <w:pStyle w:val="L-bala"/>
        <w:numPr>
          <w:ilvl w:val="0"/>
          <w:numId w:val="0"/>
        </w:numPr>
        <w:ind w:left="567"/>
      </w:pPr>
      <w:r>
        <w:t>The valve is not forced to open.</w:t>
      </w:r>
    </w:p>
    <w:p w14:paraId="4F11CE1C" w14:textId="77777777" w:rsidR="00814B8C" w:rsidRPr="00D238D3" w:rsidRDefault="00814B8C" w:rsidP="00814B8C">
      <w:pPr>
        <w:pStyle w:val="L-bala"/>
      </w:pPr>
      <w:r>
        <w:t>Forced close</w:t>
      </w:r>
    </w:p>
    <w:p w14:paraId="791CD858" w14:textId="7BBDA2EF" w:rsidR="00814B8C" w:rsidRDefault="00814B8C" w:rsidP="00814B8C">
      <w:pPr>
        <w:pStyle w:val="L-guin"/>
        <w:numPr>
          <w:ilvl w:val="0"/>
          <w:numId w:val="0"/>
        </w:numPr>
        <w:ind w:left="1134"/>
      </w:pPr>
      <w:r>
        <w:t>The valve is not forced to close.</w:t>
      </w:r>
    </w:p>
    <w:p w14:paraId="790783B0" w14:textId="77777777" w:rsidR="00561731" w:rsidRPr="00990FB1" w:rsidRDefault="00561731" w:rsidP="00561731">
      <w:pPr>
        <w:pStyle w:val="Prrafo"/>
        <w:rPr>
          <w:lang w:val="en-GB"/>
        </w:rPr>
      </w:pPr>
    </w:p>
    <w:p w14:paraId="3053E1C9" w14:textId="69806EC0" w:rsidR="00561731" w:rsidRPr="00990FB1" w:rsidRDefault="00561731" w:rsidP="00561731">
      <w:pPr>
        <w:pStyle w:val="Ttulo5"/>
        <w:keepNext/>
        <w:keepLines/>
        <w:spacing w:before="480" w:after="360"/>
        <w:rPr>
          <w:lang w:val="en-GB"/>
        </w:rPr>
      </w:pPr>
      <w:r w:rsidRPr="00990FB1">
        <w:rPr>
          <w:lang w:val="en-GB"/>
        </w:rPr>
        <w:lastRenderedPageBreak/>
        <w:t>B1HAD50</w:t>
      </w:r>
      <w:r>
        <w:rPr>
          <w:lang w:val="en-GB"/>
        </w:rPr>
        <w:t xml:space="preserve"> #2 </w:t>
      </w:r>
      <w:r w:rsidRPr="00990FB1">
        <w:rPr>
          <w:lang w:val="en-GB"/>
        </w:rPr>
        <w:t>Pot Drain valve B1HAD50AA30</w:t>
      </w:r>
      <w:r>
        <w:rPr>
          <w:lang w:val="en-GB"/>
        </w:rPr>
        <w:t>4</w:t>
      </w:r>
    </w:p>
    <w:p w14:paraId="1D09B6C3" w14:textId="77777777" w:rsidR="00561731" w:rsidRPr="00E93720" w:rsidRDefault="00561731" w:rsidP="00561731">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18B5090B" w14:textId="77777777" w:rsidR="00561731" w:rsidRPr="00E93720" w:rsidRDefault="00561731" w:rsidP="00561731">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7428B94B" w14:textId="77777777" w:rsidR="00561731" w:rsidRPr="00BC2670" w:rsidRDefault="00561731" w:rsidP="00561731">
      <w:pPr>
        <w:pStyle w:val="L-bala"/>
        <w:numPr>
          <w:ilvl w:val="0"/>
          <w:numId w:val="0"/>
        </w:numPr>
        <w:tabs>
          <w:tab w:val="left" w:pos="708"/>
        </w:tabs>
        <w:ind w:left="1134"/>
        <w:rPr>
          <w:lang w:val="en-US"/>
        </w:rPr>
      </w:pPr>
      <w:r w:rsidRPr="00BC2670">
        <w:rPr>
          <w:lang w:val="en-US"/>
        </w:rPr>
        <w:t>The valve will open and close in AUTO during the start-up according to the following indications:</w:t>
      </w:r>
    </w:p>
    <w:p w14:paraId="59596B54" w14:textId="77777777" w:rsidR="00561731" w:rsidRPr="00BC2670" w:rsidRDefault="00561731" w:rsidP="00561731">
      <w:pPr>
        <w:pStyle w:val="L-guin"/>
        <w:numPr>
          <w:ilvl w:val="1"/>
          <w:numId w:val="12"/>
        </w:numPr>
        <w:rPr>
          <w:lang w:val="en-US"/>
        </w:rPr>
      </w:pPr>
      <w:r>
        <w:t>The Drain Pot Valve fully opens when the Steam Pressure, measured by the pressure transmitter B1HAD10CP004 exceeds a minimum pressure (L). After the drain valve has been open a minimum defined time (3 minutes), and once Steam pressure is greater than a defined pressure (H), the valve starts to operate based on level measurement.</w:t>
      </w:r>
    </w:p>
    <w:p w14:paraId="567763BC" w14:textId="77777777" w:rsidR="00561731" w:rsidRDefault="00561731" w:rsidP="00561731">
      <w:pPr>
        <w:pStyle w:val="L-bala"/>
        <w:numPr>
          <w:ilvl w:val="0"/>
          <w:numId w:val="0"/>
        </w:numPr>
        <w:tabs>
          <w:tab w:val="left" w:pos="708"/>
        </w:tabs>
        <w:ind w:left="1134"/>
        <w:rPr>
          <w:lang w:val="en-US"/>
        </w:rPr>
      </w:pPr>
      <w:r>
        <w:rPr>
          <w:lang w:val="en-US"/>
        </w:rPr>
        <w:t>In normal operation</w:t>
      </w:r>
      <w:r w:rsidRPr="00E93720">
        <w:rPr>
          <w:lang w:val="en-US"/>
        </w:rPr>
        <w:t xml:space="preserve"> the valve will open and close as the following indications:</w:t>
      </w:r>
    </w:p>
    <w:p w14:paraId="3D3A048E" w14:textId="5593A5BD" w:rsidR="00561731" w:rsidRPr="00BC2670" w:rsidRDefault="00561731" w:rsidP="00561731">
      <w:pPr>
        <w:pStyle w:val="L-guin"/>
        <w:numPr>
          <w:ilvl w:val="1"/>
          <w:numId w:val="12"/>
        </w:numPr>
      </w:pPr>
      <w:r>
        <w:t>High or high-high level (B1HAD50CL303 and B1HAD50CL304) is detected in the drain pot. This valve close if the above conditions are not complied with for more than a defined time (15 seconds)</w:t>
      </w:r>
      <w:r w:rsidRPr="00BC2670">
        <w:t>.</w:t>
      </w:r>
    </w:p>
    <w:p w14:paraId="75CD8C95" w14:textId="77777777" w:rsidR="00561731" w:rsidRDefault="00561731" w:rsidP="00561731">
      <w:pPr>
        <w:pStyle w:val="L-bala"/>
        <w:numPr>
          <w:ilvl w:val="0"/>
          <w:numId w:val="10"/>
        </w:numPr>
        <w:tabs>
          <w:tab w:val="left" w:pos="708"/>
        </w:tabs>
      </w:pPr>
      <w:r>
        <w:t>Forced open</w:t>
      </w:r>
    </w:p>
    <w:p w14:paraId="69971787" w14:textId="77777777" w:rsidR="00561731" w:rsidRDefault="00561731" w:rsidP="00561731">
      <w:pPr>
        <w:pStyle w:val="L-bala"/>
        <w:numPr>
          <w:ilvl w:val="0"/>
          <w:numId w:val="0"/>
        </w:numPr>
        <w:ind w:left="567"/>
      </w:pPr>
      <w:r>
        <w:t>The valve is not forced to open.</w:t>
      </w:r>
    </w:p>
    <w:p w14:paraId="646E895B" w14:textId="77777777" w:rsidR="00561731" w:rsidRPr="00D238D3" w:rsidRDefault="00561731" w:rsidP="00561731">
      <w:pPr>
        <w:pStyle w:val="L-bala"/>
      </w:pPr>
      <w:r>
        <w:t>Forced close</w:t>
      </w:r>
    </w:p>
    <w:p w14:paraId="7F9856CD" w14:textId="77777777" w:rsidR="00561731" w:rsidRDefault="00561731" w:rsidP="00561731">
      <w:pPr>
        <w:pStyle w:val="L-guin"/>
        <w:numPr>
          <w:ilvl w:val="0"/>
          <w:numId w:val="0"/>
        </w:numPr>
        <w:ind w:left="1134"/>
      </w:pPr>
      <w:r>
        <w:t>The valve is not forced to close.</w:t>
      </w:r>
    </w:p>
    <w:p w14:paraId="3520B598" w14:textId="179094A3" w:rsidR="00561731" w:rsidRDefault="00561731" w:rsidP="00814B8C">
      <w:pPr>
        <w:pStyle w:val="L-guin"/>
        <w:numPr>
          <w:ilvl w:val="0"/>
          <w:numId w:val="0"/>
        </w:numPr>
        <w:ind w:left="1134"/>
      </w:pPr>
    </w:p>
    <w:p w14:paraId="6F0AEF94" w14:textId="77777777" w:rsidR="00561731" w:rsidRPr="00990FB1" w:rsidRDefault="00561731" w:rsidP="00561731">
      <w:pPr>
        <w:pStyle w:val="Prrafo"/>
        <w:rPr>
          <w:lang w:val="en-GB"/>
        </w:rPr>
      </w:pPr>
    </w:p>
    <w:p w14:paraId="1195E76C" w14:textId="3EDAB74D" w:rsidR="00561731" w:rsidRPr="00990FB1" w:rsidRDefault="00561731" w:rsidP="00561731">
      <w:pPr>
        <w:pStyle w:val="Ttulo5"/>
        <w:keepNext/>
        <w:keepLines/>
        <w:spacing w:before="480" w:after="360"/>
        <w:rPr>
          <w:lang w:val="en-GB"/>
        </w:rPr>
      </w:pPr>
      <w:r w:rsidRPr="00990FB1">
        <w:rPr>
          <w:lang w:val="en-GB"/>
        </w:rPr>
        <w:t>B1HAD50</w:t>
      </w:r>
      <w:r>
        <w:rPr>
          <w:lang w:val="en-GB"/>
        </w:rPr>
        <w:t xml:space="preserve"> #3 </w:t>
      </w:r>
      <w:r w:rsidRPr="00990FB1">
        <w:rPr>
          <w:lang w:val="en-GB"/>
        </w:rPr>
        <w:t>Pot Drain valve B1HAD50AA30</w:t>
      </w:r>
      <w:r>
        <w:rPr>
          <w:lang w:val="en-GB"/>
        </w:rPr>
        <w:t>5</w:t>
      </w:r>
    </w:p>
    <w:p w14:paraId="3EDBC804" w14:textId="77777777" w:rsidR="00561731" w:rsidRPr="00E93720" w:rsidRDefault="00561731" w:rsidP="00561731">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10951A9F" w14:textId="77777777" w:rsidR="00561731" w:rsidRPr="00E93720" w:rsidRDefault="00561731" w:rsidP="00561731">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32AFF15" w14:textId="77777777" w:rsidR="00561731" w:rsidRPr="00BC2670" w:rsidRDefault="00561731" w:rsidP="00561731">
      <w:pPr>
        <w:pStyle w:val="L-bala"/>
        <w:numPr>
          <w:ilvl w:val="0"/>
          <w:numId w:val="0"/>
        </w:numPr>
        <w:tabs>
          <w:tab w:val="left" w:pos="708"/>
        </w:tabs>
        <w:ind w:left="1134"/>
        <w:rPr>
          <w:lang w:val="en-US"/>
        </w:rPr>
      </w:pPr>
      <w:r w:rsidRPr="00BC2670">
        <w:rPr>
          <w:lang w:val="en-US"/>
        </w:rPr>
        <w:t>The valve will open and close in AUTO during the start-up according to the following indications:</w:t>
      </w:r>
    </w:p>
    <w:p w14:paraId="6388A0BE" w14:textId="4149D521" w:rsidR="00561731" w:rsidRPr="00BC2670" w:rsidRDefault="00561731" w:rsidP="00561731">
      <w:pPr>
        <w:pStyle w:val="L-guin"/>
        <w:numPr>
          <w:ilvl w:val="1"/>
          <w:numId w:val="12"/>
        </w:numPr>
        <w:rPr>
          <w:lang w:val="en-US"/>
        </w:rPr>
      </w:pPr>
      <w:r>
        <w:lastRenderedPageBreak/>
        <w:t>The Drain Pot Valve fully opens when the Steam Pressure, measured by the pressure transmitter B1HAD50CP001 exceeds a minimum pressure (L). After the drain valve has been open a minimum defined time (3 minutes), and once Steam pressure is greater than a defined pressure (H), the valve starts to operate based on level measurement.</w:t>
      </w:r>
    </w:p>
    <w:p w14:paraId="0B8B8A3E" w14:textId="77777777" w:rsidR="00561731" w:rsidRDefault="00561731" w:rsidP="00561731">
      <w:pPr>
        <w:pStyle w:val="L-bala"/>
        <w:numPr>
          <w:ilvl w:val="0"/>
          <w:numId w:val="0"/>
        </w:numPr>
        <w:tabs>
          <w:tab w:val="left" w:pos="708"/>
        </w:tabs>
        <w:ind w:left="1134"/>
        <w:rPr>
          <w:lang w:val="en-US"/>
        </w:rPr>
      </w:pPr>
      <w:r>
        <w:rPr>
          <w:lang w:val="en-US"/>
        </w:rPr>
        <w:t>In normal operation</w:t>
      </w:r>
      <w:r w:rsidRPr="00E93720">
        <w:rPr>
          <w:lang w:val="en-US"/>
        </w:rPr>
        <w:t xml:space="preserve"> the valve will open and close as the following indications:</w:t>
      </w:r>
    </w:p>
    <w:p w14:paraId="0343319D" w14:textId="455C3DEB" w:rsidR="00561731" w:rsidRPr="00BC2670" w:rsidRDefault="00561731" w:rsidP="00561731">
      <w:pPr>
        <w:pStyle w:val="L-guin"/>
        <w:numPr>
          <w:ilvl w:val="1"/>
          <w:numId w:val="12"/>
        </w:numPr>
      </w:pPr>
      <w:r>
        <w:t>High or high-high level (B1HAD50CL305 and B1HAD50CL306) is detected in the drain pot. This valve close if the above conditions are not complied with for more than a defined time (15 seconds)</w:t>
      </w:r>
      <w:r w:rsidRPr="00BC2670">
        <w:t>.</w:t>
      </w:r>
    </w:p>
    <w:p w14:paraId="43D2F348" w14:textId="77777777" w:rsidR="00561731" w:rsidRDefault="00561731" w:rsidP="00561731">
      <w:pPr>
        <w:pStyle w:val="L-bala"/>
        <w:numPr>
          <w:ilvl w:val="0"/>
          <w:numId w:val="10"/>
        </w:numPr>
        <w:tabs>
          <w:tab w:val="left" w:pos="708"/>
        </w:tabs>
      </w:pPr>
      <w:r>
        <w:t>Forced open</w:t>
      </w:r>
    </w:p>
    <w:p w14:paraId="0ECBE12F" w14:textId="77777777" w:rsidR="00561731" w:rsidRDefault="00561731" w:rsidP="00561731">
      <w:pPr>
        <w:pStyle w:val="L-bala"/>
        <w:numPr>
          <w:ilvl w:val="0"/>
          <w:numId w:val="0"/>
        </w:numPr>
        <w:ind w:left="567"/>
      </w:pPr>
      <w:r>
        <w:t>The valve is not forced to open.</w:t>
      </w:r>
    </w:p>
    <w:p w14:paraId="3E8A9241" w14:textId="77777777" w:rsidR="00561731" w:rsidRPr="00D238D3" w:rsidRDefault="00561731" w:rsidP="00561731">
      <w:pPr>
        <w:pStyle w:val="L-bala"/>
      </w:pPr>
      <w:r>
        <w:t>Forced close</w:t>
      </w:r>
    </w:p>
    <w:p w14:paraId="65199AB5" w14:textId="09B5C804" w:rsidR="00561731" w:rsidRDefault="00561731" w:rsidP="00561731">
      <w:pPr>
        <w:pStyle w:val="L-guin"/>
        <w:numPr>
          <w:ilvl w:val="0"/>
          <w:numId w:val="0"/>
        </w:numPr>
        <w:ind w:left="1134"/>
      </w:pPr>
      <w:r>
        <w:t>The valve is not forced to close.</w:t>
      </w:r>
    </w:p>
    <w:p w14:paraId="4D1F894A" w14:textId="7BC96E5F" w:rsidR="005B4D60" w:rsidRPr="005B4D60" w:rsidRDefault="005B4D60" w:rsidP="005B4D60">
      <w:pPr>
        <w:pStyle w:val="Ttulo5"/>
        <w:numPr>
          <w:ilvl w:val="4"/>
          <w:numId w:val="19"/>
        </w:numPr>
        <w:rPr>
          <w:lang w:val="en-GB"/>
        </w:rPr>
      </w:pPr>
      <w:r w:rsidRPr="005B4D60">
        <w:rPr>
          <w:lang w:val="en-GB"/>
        </w:rPr>
        <w:t xml:space="preserve">Boiler </w:t>
      </w:r>
      <w:r>
        <w:rPr>
          <w:lang w:val="en-GB"/>
        </w:rPr>
        <w:t>2</w:t>
      </w:r>
      <w:r w:rsidRPr="005B4D60">
        <w:rPr>
          <w:lang w:val="en-GB"/>
        </w:rPr>
        <w:t xml:space="preserve"> Drum Steam to Flue Gas Heat Exchangers Steam Temperature CV Bypass MOV B</w:t>
      </w:r>
      <w:r>
        <w:rPr>
          <w:lang w:val="en-GB"/>
        </w:rPr>
        <w:t>2</w:t>
      </w:r>
      <w:r w:rsidRPr="005B4D60">
        <w:rPr>
          <w:lang w:val="en-GB"/>
        </w:rPr>
        <w:t>HAD50AA302</w:t>
      </w:r>
    </w:p>
    <w:p w14:paraId="1DC6F7DA" w14:textId="77777777" w:rsidR="005B4D60" w:rsidRDefault="005B4D60" w:rsidP="00561731">
      <w:pPr>
        <w:pStyle w:val="L-guin"/>
        <w:numPr>
          <w:ilvl w:val="0"/>
          <w:numId w:val="0"/>
        </w:numPr>
        <w:ind w:left="1134"/>
      </w:pPr>
    </w:p>
    <w:p w14:paraId="20A2FD1F" w14:textId="77777777" w:rsidR="00561731" w:rsidRDefault="00561731" w:rsidP="00814B8C">
      <w:pPr>
        <w:pStyle w:val="L-guin"/>
        <w:numPr>
          <w:ilvl w:val="0"/>
          <w:numId w:val="0"/>
        </w:numPr>
        <w:ind w:left="1134"/>
      </w:pPr>
    </w:p>
    <w:p w14:paraId="62A48F71" w14:textId="77777777" w:rsidR="00814B8C" w:rsidRPr="00990FB1" w:rsidRDefault="00814B8C" w:rsidP="00814B8C">
      <w:pPr>
        <w:pStyle w:val="Ttulo5"/>
        <w:keepNext/>
        <w:keepLines/>
        <w:spacing w:before="480" w:after="360"/>
        <w:rPr>
          <w:lang w:val="en-GB"/>
        </w:rPr>
      </w:pPr>
      <w:r w:rsidRPr="00990FB1">
        <w:rPr>
          <w:lang w:val="en-GB"/>
        </w:rPr>
        <w:t>Boiler 2 Drum Steam to Flue Gas Heat Exchangers Isolation Valve B2HAD50AA301</w:t>
      </w:r>
    </w:p>
    <w:p w14:paraId="5E1FDC68" w14:textId="77777777" w:rsidR="00814B8C" w:rsidRPr="00E93720" w:rsidRDefault="00814B8C" w:rsidP="00814B8C">
      <w:pPr>
        <w:pStyle w:val="Prrafo"/>
        <w:rPr>
          <w:lang w:val="en-US"/>
        </w:rPr>
      </w:pPr>
      <w:r w:rsidRPr="00E93720">
        <w:rPr>
          <w:lang w:val="en-US"/>
        </w:rPr>
        <w:t>The task of th</w:t>
      </w:r>
      <w:r>
        <w:rPr>
          <w:lang w:val="en-US"/>
        </w:rPr>
        <w:t>is</w:t>
      </w:r>
      <w:r w:rsidRPr="00E93720">
        <w:rPr>
          <w:lang w:val="en-US"/>
        </w:rPr>
        <w:t xml:space="preserve"> valve is to </w:t>
      </w:r>
      <w:r>
        <w:rPr>
          <w:lang w:val="en-US"/>
        </w:rPr>
        <w:t xml:space="preserve">isolate the steam supply from boiler 2 drum to </w:t>
      </w:r>
      <w:r w:rsidRPr="00990FB1">
        <w:rPr>
          <w:lang w:val="en-GB"/>
        </w:rPr>
        <w:t>boiler 2 flue gas heat exchangers</w:t>
      </w:r>
      <w:r w:rsidRPr="00E93720">
        <w:rPr>
          <w:lang w:val="en-US"/>
        </w:rPr>
        <w:t>.</w:t>
      </w:r>
    </w:p>
    <w:p w14:paraId="07577360" w14:textId="77777777" w:rsidR="00814B8C" w:rsidRPr="00E93720" w:rsidRDefault="00814B8C" w:rsidP="00814B8C">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40F1EB70" w14:textId="77777777" w:rsidR="00814B8C" w:rsidRPr="00E93720" w:rsidRDefault="00814B8C" w:rsidP="00814B8C">
      <w:pPr>
        <w:pStyle w:val="L-guin"/>
        <w:numPr>
          <w:ilvl w:val="0"/>
          <w:numId w:val="0"/>
        </w:numPr>
        <w:ind w:left="708"/>
      </w:pPr>
      <w:r>
        <w:t>The valve is operated manually. It is not allowed to close if the control valve downstream is operating.</w:t>
      </w:r>
    </w:p>
    <w:p w14:paraId="1BE1FF0E" w14:textId="77777777" w:rsidR="00814B8C" w:rsidRDefault="00814B8C" w:rsidP="00814B8C">
      <w:pPr>
        <w:pStyle w:val="L-bala"/>
      </w:pPr>
      <w:r>
        <w:t>Forced open</w:t>
      </w:r>
    </w:p>
    <w:p w14:paraId="48028DFB" w14:textId="77777777" w:rsidR="00814B8C" w:rsidRDefault="00814B8C" w:rsidP="00814B8C">
      <w:pPr>
        <w:pStyle w:val="L-bala"/>
        <w:numPr>
          <w:ilvl w:val="0"/>
          <w:numId w:val="0"/>
        </w:numPr>
        <w:ind w:left="567"/>
      </w:pPr>
      <w:r>
        <w:t>The valve is not forced to open.</w:t>
      </w:r>
    </w:p>
    <w:p w14:paraId="250DC47B" w14:textId="77777777" w:rsidR="00814B8C" w:rsidRPr="00D238D3" w:rsidRDefault="00814B8C" w:rsidP="00814B8C">
      <w:pPr>
        <w:pStyle w:val="L-bala"/>
      </w:pPr>
      <w:r>
        <w:t>Forced close</w:t>
      </w:r>
    </w:p>
    <w:p w14:paraId="432C6891" w14:textId="3519A051" w:rsidR="00561731" w:rsidRPr="00990FB1" w:rsidRDefault="00814B8C" w:rsidP="00561731">
      <w:pPr>
        <w:pStyle w:val="Prrafo"/>
        <w:rPr>
          <w:lang w:val="en-GB"/>
        </w:rPr>
      </w:pPr>
      <w:r w:rsidRPr="00990FB1">
        <w:rPr>
          <w:lang w:val="en-GB"/>
        </w:rPr>
        <w:lastRenderedPageBreak/>
        <w:t>The valve is not forced to close.</w:t>
      </w:r>
      <w:r w:rsidR="00561731" w:rsidRPr="00561731">
        <w:rPr>
          <w:lang w:val="en-GB"/>
        </w:rPr>
        <w:t xml:space="preserve"> </w:t>
      </w:r>
    </w:p>
    <w:p w14:paraId="19B46C7A" w14:textId="5108079D" w:rsidR="00561731" w:rsidRPr="00990FB1" w:rsidRDefault="00561731" w:rsidP="00561731">
      <w:pPr>
        <w:pStyle w:val="Ttulo5"/>
        <w:keepNext/>
        <w:keepLines/>
        <w:spacing w:before="480" w:after="360"/>
        <w:rPr>
          <w:lang w:val="en-GB"/>
        </w:rPr>
      </w:pPr>
      <w:r w:rsidRPr="00990FB1">
        <w:rPr>
          <w:lang w:val="en-GB"/>
        </w:rPr>
        <w:t>B</w:t>
      </w:r>
      <w:r>
        <w:rPr>
          <w:lang w:val="en-GB"/>
        </w:rPr>
        <w:t>2</w:t>
      </w:r>
      <w:r w:rsidRPr="00990FB1">
        <w:rPr>
          <w:lang w:val="en-GB"/>
        </w:rPr>
        <w:t>HAD50</w:t>
      </w:r>
      <w:r>
        <w:rPr>
          <w:lang w:val="en-GB"/>
        </w:rPr>
        <w:t xml:space="preserve"> #1 </w:t>
      </w:r>
      <w:r w:rsidRPr="00990FB1">
        <w:rPr>
          <w:lang w:val="en-GB"/>
        </w:rPr>
        <w:t>Pot Drain valve B</w:t>
      </w:r>
      <w:r>
        <w:rPr>
          <w:lang w:val="en-GB"/>
        </w:rPr>
        <w:t>2</w:t>
      </w:r>
      <w:r w:rsidRPr="00990FB1">
        <w:rPr>
          <w:lang w:val="en-GB"/>
        </w:rPr>
        <w:t>HAD50AA30</w:t>
      </w:r>
      <w:r>
        <w:rPr>
          <w:lang w:val="en-GB"/>
        </w:rPr>
        <w:t>3</w:t>
      </w:r>
    </w:p>
    <w:p w14:paraId="39B24A14" w14:textId="77777777" w:rsidR="00561731" w:rsidRPr="00E93720" w:rsidRDefault="00561731" w:rsidP="00561731">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07D0BF3B" w14:textId="77777777" w:rsidR="00561731" w:rsidRPr="00E93720" w:rsidRDefault="00561731" w:rsidP="00561731">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6E44E55D" w14:textId="77777777" w:rsidR="00561731" w:rsidRPr="00BC2670" w:rsidRDefault="00561731" w:rsidP="00561731">
      <w:pPr>
        <w:pStyle w:val="L-bala"/>
        <w:numPr>
          <w:ilvl w:val="0"/>
          <w:numId w:val="0"/>
        </w:numPr>
        <w:tabs>
          <w:tab w:val="left" w:pos="708"/>
        </w:tabs>
        <w:ind w:left="1134"/>
        <w:rPr>
          <w:lang w:val="en-US"/>
        </w:rPr>
      </w:pPr>
      <w:r w:rsidRPr="00BC2670">
        <w:rPr>
          <w:lang w:val="en-US"/>
        </w:rPr>
        <w:t>The valve will open and close in AUTO during the start-up according to the following indications:</w:t>
      </w:r>
    </w:p>
    <w:p w14:paraId="6420240F" w14:textId="279E92F8" w:rsidR="00561731" w:rsidRPr="00BC2670" w:rsidRDefault="00561731" w:rsidP="00561731">
      <w:pPr>
        <w:pStyle w:val="L-guin"/>
        <w:numPr>
          <w:ilvl w:val="1"/>
          <w:numId w:val="12"/>
        </w:numPr>
        <w:rPr>
          <w:lang w:val="en-US"/>
        </w:rPr>
      </w:pPr>
      <w:r>
        <w:t>The Drain Pot Valve fully opens when the Steam Pressure, measured by the pressure transmitter B2HAD10CP004 exceeds a minimum pressure (L). After the drain valve has been open a minimum defined time (3 minutes), and once Steam pressure is greater than a defined pressure (H), the valve starts to operate based on level measurement.</w:t>
      </w:r>
    </w:p>
    <w:p w14:paraId="40143648" w14:textId="77777777" w:rsidR="00561731" w:rsidRDefault="00561731" w:rsidP="00561731">
      <w:pPr>
        <w:pStyle w:val="L-bala"/>
        <w:numPr>
          <w:ilvl w:val="0"/>
          <w:numId w:val="0"/>
        </w:numPr>
        <w:tabs>
          <w:tab w:val="left" w:pos="708"/>
        </w:tabs>
        <w:ind w:left="1134"/>
        <w:rPr>
          <w:lang w:val="en-US"/>
        </w:rPr>
      </w:pPr>
      <w:r>
        <w:rPr>
          <w:lang w:val="en-US"/>
        </w:rPr>
        <w:t>In normal operation</w:t>
      </w:r>
      <w:r w:rsidRPr="00E93720">
        <w:rPr>
          <w:lang w:val="en-US"/>
        </w:rPr>
        <w:t xml:space="preserve"> the valve will open and close as the following indications:</w:t>
      </w:r>
    </w:p>
    <w:p w14:paraId="62733209" w14:textId="2C2E9DF4" w:rsidR="00561731" w:rsidRPr="00BC2670" w:rsidRDefault="00561731" w:rsidP="00561731">
      <w:pPr>
        <w:pStyle w:val="L-guin"/>
        <w:numPr>
          <w:ilvl w:val="1"/>
          <w:numId w:val="12"/>
        </w:numPr>
      </w:pPr>
      <w:r>
        <w:t>High or high-high level (B2HAD50CL301 and B2HAD50CL302) is detected in the drain pot. This valve close if the above conditions are not complied with for more than a defined time (15 seconds)</w:t>
      </w:r>
      <w:r w:rsidRPr="00BC2670">
        <w:t>.</w:t>
      </w:r>
    </w:p>
    <w:p w14:paraId="785360DA" w14:textId="77777777" w:rsidR="00561731" w:rsidRDefault="00561731" w:rsidP="00561731">
      <w:pPr>
        <w:pStyle w:val="L-bala"/>
        <w:numPr>
          <w:ilvl w:val="0"/>
          <w:numId w:val="10"/>
        </w:numPr>
        <w:tabs>
          <w:tab w:val="left" w:pos="708"/>
        </w:tabs>
      </w:pPr>
      <w:r>
        <w:t>Forced open</w:t>
      </w:r>
    </w:p>
    <w:p w14:paraId="31B78661" w14:textId="77777777" w:rsidR="00561731" w:rsidRDefault="00561731" w:rsidP="00561731">
      <w:pPr>
        <w:pStyle w:val="L-bala"/>
        <w:numPr>
          <w:ilvl w:val="0"/>
          <w:numId w:val="0"/>
        </w:numPr>
        <w:ind w:left="567"/>
      </w:pPr>
      <w:r>
        <w:t>The valve is not forced to open.</w:t>
      </w:r>
    </w:p>
    <w:p w14:paraId="68AB0264" w14:textId="77777777" w:rsidR="00561731" w:rsidRPr="00D238D3" w:rsidRDefault="00561731" w:rsidP="00561731">
      <w:pPr>
        <w:pStyle w:val="L-bala"/>
      </w:pPr>
      <w:r>
        <w:t>Forced close</w:t>
      </w:r>
    </w:p>
    <w:p w14:paraId="0387974A" w14:textId="77777777" w:rsidR="00561731" w:rsidRDefault="00561731" w:rsidP="00561731">
      <w:pPr>
        <w:pStyle w:val="L-guin"/>
        <w:numPr>
          <w:ilvl w:val="0"/>
          <w:numId w:val="0"/>
        </w:numPr>
        <w:ind w:left="1134"/>
      </w:pPr>
      <w:r>
        <w:t>The valve is not forced to close.</w:t>
      </w:r>
    </w:p>
    <w:p w14:paraId="03C3A703" w14:textId="77777777" w:rsidR="00561731" w:rsidRPr="00990FB1" w:rsidRDefault="00561731" w:rsidP="00561731">
      <w:pPr>
        <w:pStyle w:val="Prrafo"/>
        <w:rPr>
          <w:lang w:val="en-GB"/>
        </w:rPr>
      </w:pPr>
    </w:p>
    <w:p w14:paraId="03EAC941" w14:textId="5AF96308" w:rsidR="00561731" w:rsidRPr="00990FB1" w:rsidRDefault="00561731" w:rsidP="00561731">
      <w:pPr>
        <w:pStyle w:val="Ttulo5"/>
        <w:keepNext/>
        <w:keepLines/>
        <w:spacing w:before="480" w:after="360"/>
        <w:rPr>
          <w:lang w:val="en-GB"/>
        </w:rPr>
      </w:pPr>
      <w:r w:rsidRPr="00990FB1">
        <w:rPr>
          <w:lang w:val="en-GB"/>
        </w:rPr>
        <w:t>B</w:t>
      </w:r>
      <w:r>
        <w:rPr>
          <w:lang w:val="en-GB"/>
        </w:rPr>
        <w:t>2</w:t>
      </w:r>
      <w:r w:rsidRPr="00990FB1">
        <w:rPr>
          <w:lang w:val="en-GB"/>
        </w:rPr>
        <w:t>HAD50</w:t>
      </w:r>
      <w:r>
        <w:rPr>
          <w:lang w:val="en-GB"/>
        </w:rPr>
        <w:t xml:space="preserve"> #2 </w:t>
      </w:r>
      <w:r w:rsidRPr="00990FB1">
        <w:rPr>
          <w:lang w:val="en-GB"/>
        </w:rPr>
        <w:t>Pot Drain valve B</w:t>
      </w:r>
      <w:r>
        <w:rPr>
          <w:lang w:val="en-GB"/>
        </w:rPr>
        <w:t>2</w:t>
      </w:r>
      <w:r w:rsidRPr="00990FB1">
        <w:rPr>
          <w:lang w:val="en-GB"/>
        </w:rPr>
        <w:t>HAD50AA30</w:t>
      </w:r>
      <w:r>
        <w:rPr>
          <w:lang w:val="en-GB"/>
        </w:rPr>
        <w:t>4</w:t>
      </w:r>
    </w:p>
    <w:p w14:paraId="613767B3" w14:textId="77777777" w:rsidR="00561731" w:rsidRPr="00E93720" w:rsidRDefault="00561731" w:rsidP="00561731">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25923ADC" w14:textId="77777777" w:rsidR="00561731" w:rsidRPr="00E93720" w:rsidRDefault="00561731" w:rsidP="00561731">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75E8D4EC" w14:textId="77777777" w:rsidR="00561731" w:rsidRPr="00BC2670" w:rsidRDefault="00561731" w:rsidP="00561731">
      <w:pPr>
        <w:pStyle w:val="L-bala"/>
        <w:numPr>
          <w:ilvl w:val="0"/>
          <w:numId w:val="0"/>
        </w:numPr>
        <w:tabs>
          <w:tab w:val="left" w:pos="708"/>
        </w:tabs>
        <w:ind w:left="1134"/>
        <w:rPr>
          <w:lang w:val="en-US"/>
        </w:rPr>
      </w:pPr>
      <w:r w:rsidRPr="00BC2670">
        <w:rPr>
          <w:lang w:val="en-US"/>
        </w:rPr>
        <w:lastRenderedPageBreak/>
        <w:t>The valve will open and close in AUTO during the start-up according to the following indications:</w:t>
      </w:r>
    </w:p>
    <w:p w14:paraId="003D5B1F" w14:textId="3A1BA23F" w:rsidR="00561731" w:rsidRPr="00BC2670" w:rsidRDefault="00561731" w:rsidP="00561731">
      <w:pPr>
        <w:pStyle w:val="L-guin"/>
        <w:numPr>
          <w:ilvl w:val="1"/>
          <w:numId w:val="12"/>
        </w:numPr>
        <w:rPr>
          <w:lang w:val="en-US"/>
        </w:rPr>
      </w:pPr>
      <w:r>
        <w:t>The Drain Pot Valve fully opens when the Steam Pressure, measured by the pressure transmitter B2HAD10CP004 exceeds a minimum pressure (L). After the drain valve has been open a minimum defined time (3 minutes), and once Steam pressure is greater than a defined pressure (H), the valve starts to operate based on level measurement.</w:t>
      </w:r>
    </w:p>
    <w:p w14:paraId="4CDD71A1" w14:textId="77777777" w:rsidR="00561731" w:rsidRDefault="00561731" w:rsidP="00561731">
      <w:pPr>
        <w:pStyle w:val="L-bala"/>
        <w:numPr>
          <w:ilvl w:val="0"/>
          <w:numId w:val="0"/>
        </w:numPr>
        <w:tabs>
          <w:tab w:val="left" w:pos="708"/>
        </w:tabs>
        <w:ind w:left="1134"/>
        <w:rPr>
          <w:lang w:val="en-US"/>
        </w:rPr>
      </w:pPr>
      <w:r>
        <w:rPr>
          <w:lang w:val="en-US"/>
        </w:rPr>
        <w:t>In normal operation</w:t>
      </w:r>
      <w:r w:rsidRPr="00E93720">
        <w:rPr>
          <w:lang w:val="en-US"/>
        </w:rPr>
        <w:t xml:space="preserve"> the valve will open and close as the following indications:</w:t>
      </w:r>
    </w:p>
    <w:p w14:paraId="665CFE43" w14:textId="6D55F00C" w:rsidR="00561731" w:rsidRPr="00BC2670" w:rsidRDefault="00561731" w:rsidP="00561731">
      <w:pPr>
        <w:pStyle w:val="L-guin"/>
        <w:numPr>
          <w:ilvl w:val="1"/>
          <w:numId w:val="12"/>
        </w:numPr>
      </w:pPr>
      <w:r>
        <w:t>High or high-high level (B2HAD50CL303 and B2HAD50CL304) is detected in the drain pot. This valve close if the above conditions are not complied with for more than a defined time (15 seconds)</w:t>
      </w:r>
      <w:r w:rsidRPr="00BC2670">
        <w:t>.</w:t>
      </w:r>
    </w:p>
    <w:p w14:paraId="1893313A" w14:textId="77777777" w:rsidR="00561731" w:rsidRDefault="00561731" w:rsidP="00561731">
      <w:pPr>
        <w:pStyle w:val="L-bala"/>
        <w:numPr>
          <w:ilvl w:val="0"/>
          <w:numId w:val="10"/>
        </w:numPr>
        <w:tabs>
          <w:tab w:val="left" w:pos="708"/>
        </w:tabs>
      </w:pPr>
      <w:r>
        <w:t>Forced open</w:t>
      </w:r>
    </w:p>
    <w:p w14:paraId="61D42C39" w14:textId="77777777" w:rsidR="00561731" w:rsidRDefault="00561731" w:rsidP="00561731">
      <w:pPr>
        <w:pStyle w:val="L-bala"/>
        <w:numPr>
          <w:ilvl w:val="0"/>
          <w:numId w:val="0"/>
        </w:numPr>
        <w:ind w:left="567"/>
      </w:pPr>
      <w:r>
        <w:t>The valve is not forced to open.</w:t>
      </w:r>
    </w:p>
    <w:p w14:paraId="23B182B7" w14:textId="77777777" w:rsidR="00561731" w:rsidRPr="00D238D3" w:rsidRDefault="00561731" w:rsidP="00561731">
      <w:pPr>
        <w:pStyle w:val="L-bala"/>
      </w:pPr>
      <w:r>
        <w:t>Forced close</w:t>
      </w:r>
    </w:p>
    <w:p w14:paraId="6BF0718E" w14:textId="77777777" w:rsidR="00561731" w:rsidRDefault="00561731" w:rsidP="00561731">
      <w:pPr>
        <w:pStyle w:val="L-guin"/>
        <w:numPr>
          <w:ilvl w:val="0"/>
          <w:numId w:val="0"/>
        </w:numPr>
        <w:ind w:left="1134"/>
      </w:pPr>
      <w:r>
        <w:t>The valve is not forced to close.</w:t>
      </w:r>
    </w:p>
    <w:p w14:paraId="024154F1" w14:textId="77777777" w:rsidR="00561731" w:rsidRDefault="00561731" w:rsidP="00561731">
      <w:pPr>
        <w:pStyle w:val="L-guin"/>
        <w:numPr>
          <w:ilvl w:val="0"/>
          <w:numId w:val="0"/>
        </w:numPr>
        <w:ind w:left="1134"/>
      </w:pPr>
    </w:p>
    <w:p w14:paraId="1F645AE0" w14:textId="77777777" w:rsidR="00561731" w:rsidRPr="00990FB1" w:rsidRDefault="00561731" w:rsidP="00561731">
      <w:pPr>
        <w:pStyle w:val="Prrafo"/>
        <w:rPr>
          <w:lang w:val="en-GB"/>
        </w:rPr>
      </w:pPr>
    </w:p>
    <w:p w14:paraId="67FEF521" w14:textId="448CDE0A" w:rsidR="00561731" w:rsidRPr="00990FB1" w:rsidRDefault="00561731" w:rsidP="00561731">
      <w:pPr>
        <w:pStyle w:val="Ttulo5"/>
        <w:keepNext/>
        <w:keepLines/>
        <w:spacing w:before="480" w:after="360"/>
        <w:rPr>
          <w:lang w:val="en-GB"/>
        </w:rPr>
      </w:pPr>
      <w:r w:rsidRPr="00990FB1">
        <w:rPr>
          <w:lang w:val="en-GB"/>
        </w:rPr>
        <w:t>B</w:t>
      </w:r>
      <w:r>
        <w:rPr>
          <w:lang w:val="en-GB"/>
        </w:rPr>
        <w:t>2</w:t>
      </w:r>
      <w:r w:rsidRPr="00990FB1">
        <w:rPr>
          <w:lang w:val="en-GB"/>
        </w:rPr>
        <w:t>HAD50</w:t>
      </w:r>
      <w:r>
        <w:rPr>
          <w:lang w:val="en-GB"/>
        </w:rPr>
        <w:t xml:space="preserve"> #3 </w:t>
      </w:r>
      <w:r w:rsidRPr="00990FB1">
        <w:rPr>
          <w:lang w:val="en-GB"/>
        </w:rPr>
        <w:t>Pot Drain valve B</w:t>
      </w:r>
      <w:r>
        <w:rPr>
          <w:lang w:val="en-GB"/>
        </w:rPr>
        <w:t>2</w:t>
      </w:r>
      <w:r w:rsidRPr="00990FB1">
        <w:rPr>
          <w:lang w:val="en-GB"/>
        </w:rPr>
        <w:t>HAD50AA30</w:t>
      </w:r>
      <w:r>
        <w:rPr>
          <w:lang w:val="en-GB"/>
        </w:rPr>
        <w:t>5</w:t>
      </w:r>
    </w:p>
    <w:p w14:paraId="3B0ED4D8" w14:textId="77777777" w:rsidR="00561731" w:rsidRPr="00E93720" w:rsidRDefault="00561731" w:rsidP="00561731">
      <w:pPr>
        <w:pStyle w:val="Prrafo"/>
        <w:rPr>
          <w:lang w:val="en-US"/>
        </w:rPr>
      </w:pPr>
      <w:r w:rsidRPr="00E93720">
        <w:rPr>
          <w:lang w:val="en-US"/>
        </w:rPr>
        <w:t>The task of th</w:t>
      </w:r>
      <w:r>
        <w:rPr>
          <w:lang w:val="en-US"/>
        </w:rPr>
        <w:t>is</w:t>
      </w:r>
      <w:r w:rsidRPr="00E93720">
        <w:rPr>
          <w:lang w:val="en-US"/>
        </w:rPr>
        <w:t xml:space="preserve"> valve is to evacuate the condensate accumulated in the corresponding drain pot.</w:t>
      </w:r>
    </w:p>
    <w:p w14:paraId="430844DA" w14:textId="77777777" w:rsidR="00561731" w:rsidRPr="00E93720" w:rsidRDefault="00561731" w:rsidP="00561731">
      <w:pPr>
        <w:pStyle w:val="L-bala"/>
        <w:rPr>
          <w:lang w:val="en-US"/>
        </w:rPr>
      </w:pPr>
      <w:r w:rsidRPr="00E93720">
        <w:t>Opening</w:t>
      </w:r>
      <w:r w:rsidRPr="00E93720">
        <w:rPr>
          <w:lang w:val="en-US"/>
        </w:rPr>
        <w:t xml:space="preserve"> </w:t>
      </w:r>
      <w:r w:rsidRPr="00E93720">
        <w:t xml:space="preserve">and closing </w:t>
      </w:r>
      <w:r w:rsidRPr="00E93720">
        <w:rPr>
          <w:lang w:val="en-US"/>
        </w:rPr>
        <w:t>conditions</w:t>
      </w:r>
    </w:p>
    <w:p w14:paraId="2F4625A1" w14:textId="77777777" w:rsidR="00561731" w:rsidRPr="00BC2670" w:rsidRDefault="00561731" w:rsidP="00561731">
      <w:pPr>
        <w:pStyle w:val="L-bala"/>
        <w:numPr>
          <w:ilvl w:val="0"/>
          <w:numId w:val="0"/>
        </w:numPr>
        <w:tabs>
          <w:tab w:val="left" w:pos="708"/>
        </w:tabs>
        <w:ind w:left="1134"/>
        <w:rPr>
          <w:lang w:val="en-US"/>
        </w:rPr>
      </w:pPr>
      <w:r w:rsidRPr="00BC2670">
        <w:rPr>
          <w:lang w:val="en-US"/>
        </w:rPr>
        <w:t>The valve will open and close in AUTO during the start-up according to the following indications:</w:t>
      </w:r>
    </w:p>
    <w:p w14:paraId="311E6170" w14:textId="1ABE4CA3" w:rsidR="00561731" w:rsidRPr="00BC2670" w:rsidRDefault="00561731" w:rsidP="00561731">
      <w:pPr>
        <w:pStyle w:val="L-guin"/>
        <w:numPr>
          <w:ilvl w:val="1"/>
          <w:numId w:val="12"/>
        </w:numPr>
        <w:rPr>
          <w:lang w:val="en-US"/>
        </w:rPr>
      </w:pPr>
      <w:r>
        <w:t>The Drain Pot Valve fully opens when the Steam Pressure, measured by the pressure transmitter B2HAD50CP001 exceeds a minimum pressure (L). After the drain valve has been open a minimum defined time (3 minutes), and once Steam pressure is greater than a defined pressure (H), the valve starts to operate based on level measurement.</w:t>
      </w:r>
    </w:p>
    <w:p w14:paraId="758CD841" w14:textId="77777777" w:rsidR="00561731" w:rsidRDefault="00561731" w:rsidP="00561731">
      <w:pPr>
        <w:pStyle w:val="L-bala"/>
        <w:numPr>
          <w:ilvl w:val="0"/>
          <w:numId w:val="0"/>
        </w:numPr>
        <w:tabs>
          <w:tab w:val="left" w:pos="708"/>
        </w:tabs>
        <w:ind w:left="1134"/>
        <w:rPr>
          <w:lang w:val="en-US"/>
        </w:rPr>
      </w:pPr>
      <w:r>
        <w:rPr>
          <w:lang w:val="en-US"/>
        </w:rPr>
        <w:lastRenderedPageBreak/>
        <w:t>In normal operation</w:t>
      </w:r>
      <w:r w:rsidRPr="00E93720">
        <w:rPr>
          <w:lang w:val="en-US"/>
        </w:rPr>
        <w:t xml:space="preserve"> the valve will open and close as the following indications:</w:t>
      </w:r>
    </w:p>
    <w:p w14:paraId="37513C43" w14:textId="44D29F3C" w:rsidR="00561731" w:rsidRPr="00BC2670" w:rsidRDefault="00561731" w:rsidP="00561731">
      <w:pPr>
        <w:pStyle w:val="L-guin"/>
        <w:numPr>
          <w:ilvl w:val="1"/>
          <w:numId w:val="12"/>
        </w:numPr>
      </w:pPr>
      <w:r>
        <w:t>High or high-high level (B2HAD50CL305 and B2HAD50CL306) is detected in the drain pot. This valve close if the above conditions are not complied with for more than a defined time (15 seconds)</w:t>
      </w:r>
      <w:r w:rsidRPr="00BC2670">
        <w:t>.</w:t>
      </w:r>
    </w:p>
    <w:p w14:paraId="4281998D" w14:textId="77777777" w:rsidR="00561731" w:rsidRDefault="00561731" w:rsidP="00561731">
      <w:pPr>
        <w:pStyle w:val="L-bala"/>
        <w:numPr>
          <w:ilvl w:val="0"/>
          <w:numId w:val="10"/>
        </w:numPr>
        <w:tabs>
          <w:tab w:val="left" w:pos="708"/>
        </w:tabs>
      </w:pPr>
      <w:r>
        <w:t>Forced open</w:t>
      </w:r>
    </w:p>
    <w:p w14:paraId="00EC8D72" w14:textId="77777777" w:rsidR="00561731" w:rsidRDefault="00561731" w:rsidP="00561731">
      <w:pPr>
        <w:pStyle w:val="L-bala"/>
        <w:numPr>
          <w:ilvl w:val="0"/>
          <w:numId w:val="0"/>
        </w:numPr>
        <w:ind w:left="567"/>
      </w:pPr>
      <w:r>
        <w:t>The valve is not forced to open.</w:t>
      </w:r>
    </w:p>
    <w:p w14:paraId="0DFAEC04" w14:textId="77777777" w:rsidR="00561731" w:rsidRPr="00D238D3" w:rsidRDefault="00561731" w:rsidP="00561731">
      <w:pPr>
        <w:pStyle w:val="L-bala"/>
      </w:pPr>
      <w:r>
        <w:t>Forced close</w:t>
      </w:r>
    </w:p>
    <w:p w14:paraId="6EF79F6B" w14:textId="46281C40" w:rsidR="00814B8C" w:rsidRPr="00561731" w:rsidRDefault="00561731" w:rsidP="00561731">
      <w:pPr>
        <w:pStyle w:val="L-guin"/>
        <w:numPr>
          <w:ilvl w:val="0"/>
          <w:numId w:val="0"/>
        </w:numPr>
        <w:ind w:left="1134"/>
      </w:pPr>
      <w:r>
        <w:t>The valve is not forced to close.</w:t>
      </w:r>
      <w:bookmarkEnd w:id="1814"/>
    </w:p>
    <w:p w14:paraId="2CABC555" w14:textId="77777777" w:rsidR="00814B8C" w:rsidRPr="00E93720" w:rsidRDefault="00814B8C" w:rsidP="00814B8C">
      <w:pPr>
        <w:pStyle w:val="Ttulo2"/>
        <w:keepLines/>
        <w:tabs>
          <w:tab w:val="num" w:pos="1985"/>
        </w:tabs>
        <w:spacing w:before="480" w:after="360"/>
        <w:ind w:left="1985" w:hanging="1418"/>
      </w:pPr>
      <w:bookmarkStart w:id="1815" w:name="_Toc480364598"/>
      <w:bookmarkStart w:id="1816" w:name="_Toc476214485"/>
      <w:bookmarkStart w:id="1817" w:name="_Toc94777938"/>
      <w:bookmarkStart w:id="1818" w:name="_Toc137119764"/>
      <w:r w:rsidRPr="00E93720">
        <w:t>System Automation</w:t>
      </w:r>
      <w:bookmarkEnd w:id="1815"/>
      <w:bookmarkEnd w:id="1816"/>
      <w:bookmarkEnd w:id="1817"/>
      <w:bookmarkEnd w:id="1818"/>
    </w:p>
    <w:p w14:paraId="54BE124A" w14:textId="77777777" w:rsidR="00814B8C" w:rsidRDefault="00814B8C" w:rsidP="00814B8C">
      <w:pPr>
        <w:pStyle w:val="Ttulo3"/>
        <w:keepLines/>
        <w:spacing w:before="480" w:after="360"/>
      </w:pPr>
      <w:bookmarkStart w:id="1819" w:name="_Toc137119765"/>
      <w:bookmarkStart w:id="1820" w:name="_Toc480364599"/>
      <w:bookmarkStart w:id="1821" w:name="_Toc476214486"/>
      <w:bookmarkStart w:id="1822" w:name="_Toc94777939"/>
      <w:r>
        <w:t>Steam and Bypass Functional Group (B0LBA10EA001)</w:t>
      </w:r>
      <w:bookmarkEnd w:id="1819"/>
    </w:p>
    <w:p w14:paraId="1AD07481" w14:textId="763D9FA8" w:rsidR="00814B8C" w:rsidRDefault="00F30C81" w:rsidP="00814B8C">
      <w:pPr>
        <w:pStyle w:val="Prrafo"/>
        <w:ind w:left="-142"/>
      </w:pPr>
      <w:ins w:id="1823" w:author="Ana Martín Arribas" w:date="2023-06-03T18:36:00Z">
        <w:r>
          <w:rPr>
            <w:noProof/>
          </w:rPr>
          <w:drawing>
            <wp:inline distT="0" distB="0" distL="0" distR="0" wp14:anchorId="5832134B" wp14:editId="49CDF3DF">
              <wp:extent cx="5504587" cy="1915200"/>
              <wp:effectExtent l="0" t="0" r="1270" b="889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6808" cy="1929890"/>
                      </a:xfrm>
                      <a:prstGeom prst="rect">
                        <a:avLst/>
                      </a:prstGeom>
                      <a:noFill/>
                    </pic:spPr>
                  </pic:pic>
                </a:graphicData>
              </a:graphic>
            </wp:inline>
          </w:drawing>
        </w:r>
      </w:ins>
      <w:del w:id="1824" w:author="Ana Martín Arribas" w:date="2023-06-03T18:32:00Z">
        <w:r w:rsidR="00814B8C" w:rsidRPr="004E2C9E" w:rsidDel="00F30C81">
          <w:rPr>
            <w:noProof/>
          </w:rPr>
          <w:drawing>
            <wp:inline distT="0" distB="0" distL="0" distR="0" wp14:anchorId="334481A0" wp14:editId="430B2353">
              <wp:extent cx="6119495" cy="2740660"/>
              <wp:effectExtent l="0" t="0" r="0" b="2540"/>
              <wp:docPr id="13" name="Imagen 1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9"/>
                      <a:stretch>
                        <a:fillRect/>
                      </a:stretch>
                    </pic:blipFill>
                    <pic:spPr>
                      <a:xfrm>
                        <a:off x="0" y="0"/>
                        <a:ext cx="6119495" cy="2740660"/>
                      </a:xfrm>
                      <a:prstGeom prst="rect">
                        <a:avLst/>
                      </a:prstGeom>
                    </pic:spPr>
                  </pic:pic>
                </a:graphicData>
              </a:graphic>
            </wp:inline>
          </w:drawing>
        </w:r>
      </w:del>
    </w:p>
    <w:p w14:paraId="4A12479D" w14:textId="77777777" w:rsidR="00814B8C" w:rsidRPr="00990FB1" w:rsidRDefault="00814B8C" w:rsidP="00814B8C">
      <w:pPr>
        <w:pStyle w:val="Prrafo"/>
        <w:rPr>
          <w:lang w:val="en-GB"/>
        </w:rPr>
      </w:pPr>
      <w:r w:rsidRPr="00990FB1">
        <w:rPr>
          <w:lang w:val="en-GB"/>
        </w:rPr>
        <w:t>There will be a general Functional Group commanding all Functional Subgroups. When started, the main FG will send an ON command to all FSG</w:t>
      </w:r>
    </w:p>
    <w:p w14:paraId="3A522834" w14:textId="77777777" w:rsidR="00814B8C" w:rsidRPr="00990FB1" w:rsidRDefault="00814B8C" w:rsidP="00814B8C">
      <w:pPr>
        <w:pStyle w:val="Prrafo"/>
        <w:rPr>
          <w:lang w:val="en-GB"/>
        </w:rPr>
      </w:pPr>
      <w:r w:rsidRPr="00990FB1">
        <w:rPr>
          <w:lang w:val="en-GB"/>
        </w:rPr>
        <w:t>The main FG will have ON permissive when all FGS are available</w:t>
      </w:r>
    </w:p>
    <w:p w14:paraId="7CDD2861" w14:textId="77777777" w:rsidR="00814B8C" w:rsidRPr="00990FB1" w:rsidRDefault="00814B8C" w:rsidP="00814B8C">
      <w:pPr>
        <w:pStyle w:val="Prrafo"/>
        <w:rPr>
          <w:lang w:val="en-GB"/>
        </w:rPr>
      </w:pPr>
      <w:r w:rsidRPr="00990FB1">
        <w:rPr>
          <w:lang w:val="en-GB"/>
        </w:rPr>
        <w:t>The FG is always permitted to stop.</w:t>
      </w:r>
    </w:p>
    <w:p w14:paraId="4B631B1B" w14:textId="77777777" w:rsidR="00814B8C" w:rsidRDefault="00814B8C" w:rsidP="00814B8C">
      <w:pPr>
        <w:pStyle w:val="Ttulo3"/>
        <w:keepLines/>
        <w:spacing w:before="480" w:after="360"/>
      </w:pPr>
      <w:bookmarkStart w:id="1825" w:name="_Toc137119766"/>
      <w:r>
        <w:lastRenderedPageBreak/>
        <w:t>Main Steam FSG</w:t>
      </w:r>
      <w:r w:rsidRPr="00E93720">
        <w:t xml:space="preserve"> (</w:t>
      </w:r>
      <w:r>
        <w:t>B0</w:t>
      </w:r>
      <w:r w:rsidRPr="00E93720">
        <w:t>LBA10EA00</w:t>
      </w:r>
      <w:r>
        <w:t>2</w:t>
      </w:r>
      <w:r w:rsidRPr="00E93720">
        <w:t>)</w:t>
      </w:r>
      <w:bookmarkEnd w:id="1820"/>
      <w:bookmarkEnd w:id="1821"/>
      <w:bookmarkEnd w:id="1822"/>
      <w:bookmarkEnd w:id="1825"/>
    </w:p>
    <w:p w14:paraId="3413BD0A" w14:textId="2FD5BB72" w:rsidR="00814B8C" w:rsidRPr="0016544A" w:rsidRDefault="00CE6F73" w:rsidP="00814B8C">
      <w:pPr>
        <w:pStyle w:val="Prrafo"/>
      </w:pPr>
      <w:ins w:id="1826" w:author="Ana Martín Arribas" w:date="2023-06-03T18:45:00Z">
        <w:r>
          <w:rPr>
            <w:noProof/>
          </w:rPr>
          <w:drawing>
            <wp:inline distT="0" distB="0" distL="0" distR="0" wp14:anchorId="29654206" wp14:editId="00FCEE72">
              <wp:extent cx="5410580" cy="1645047"/>
              <wp:effectExtent l="0" t="0" r="0" b="0"/>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6570" cy="1655990"/>
                      </a:xfrm>
                      <a:prstGeom prst="rect">
                        <a:avLst/>
                      </a:prstGeom>
                      <a:noFill/>
                    </pic:spPr>
                  </pic:pic>
                </a:graphicData>
              </a:graphic>
            </wp:inline>
          </w:drawing>
        </w:r>
      </w:ins>
      <w:del w:id="1827" w:author="Ana Martín Arribas" w:date="2023-06-03T18:41:00Z">
        <w:r w:rsidR="00814B8C" w:rsidRPr="0016544A" w:rsidDel="008C4DC7">
          <w:rPr>
            <w:noProof/>
          </w:rPr>
          <w:drawing>
            <wp:inline distT="0" distB="0" distL="0" distR="0" wp14:anchorId="7E69EDC0" wp14:editId="2EA1436F">
              <wp:extent cx="6119495" cy="2499360"/>
              <wp:effectExtent l="0" t="0" r="0" b="0"/>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21"/>
                      <a:stretch>
                        <a:fillRect/>
                      </a:stretch>
                    </pic:blipFill>
                    <pic:spPr>
                      <a:xfrm>
                        <a:off x="0" y="0"/>
                        <a:ext cx="6119495" cy="2499360"/>
                      </a:xfrm>
                      <a:prstGeom prst="rect">
                        <a:avLst/>
                      </a:prstGeom>
                    </pic:spPr>
                  </pic:pic>
                </a:graphicData>
              </a:graphic>
            </wp:inline>
          </w:drawing>
        </w:r>
      </w:del>
    </w:p>
    <w:p w14:paraId="7448077D"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0A5444F8" w14:textId="77777777" w:rsidR="00814B8C" w:rsidRPr="001531CA" w:rsidRDefault="00814B8C" w:rsidP="00814B8C">
      <w:pPr>
        <w:pStyle w:val="L-bala"/>
        <w:rPr>
          <w:lang w:val="en-US"/>
        </w:rPr>
      </w:pPr>
      <w:r>
        <w:t>Boiler #1 Main</w:t>
      </w:r>
      <w:r w:rsidRPr="00D238D3">
        <w:t xml:space="preserve"> Steam </w:t>
      </w:r>
      <w:r>
        <w:t>isolation MOV B1LBA10AA301 is switched to AUTO</w:t>
      </w:r>
    </w:p>
    <w:p w14:paraId="5DE689A0" w14:textId="77777777" w:rsidR="00814B8C" w:rsidRPr="00E93720" w:rsidRDefault="00814B8C" w:rsidP="00814B8C">
      <w:pPr>
        <w:pStyle w:val="L-bala"/>
        <w:rPr>
          <w:lang w:val="en-US"/>
        </w:rPr>
      </w:pPr>
      <w:r>
        <w:t>Boiler #2 Main</w:t>
      </w:r>
      <w:r w:rsidRPr="00D238D3">
        <w:t xml:space="preserve"> Steam </w:t>
      </w:r>
      <w:r>
        <w:t>isolation MOV B2LBA20AA301 is switched to AUTO</w:t>
      </w:r>
    </w:p>
    <w:p w14:paraId="703AAD6B" w14:textId="77777777" w:rsidR="00814B8C" w:rsidRPr="00E93720" w:rsidRDefault="00814B8C" w:rsidP="00814B8C">
      <w:pPr>
        <w:pStyle w:val="L-bala"/>
        <w:rPr>
          <w:lang w:val="en-US"/>
        </w:rPr>
      </w:pPr>
      <w:r>
        <w:t>Boiler #1 Main</w:t>
      </w:r>
      <w:r w:rsidRPr="00D238D3">
        <w:t xml:space="preserve"> Steam </w:t>
      </w:r>
      <w:r>
        <w:t>to Auxiliary Steam Isolation MOV B0LBA30AA301 is switched to AUTO</w:t>
      </w:r>
    </w:p>
    <w:p w14:paraId="161BCA19" w14:textId="69A222C6" w:rsidR="00814B8C" w:rsidRPr="00E93720" w:rsidRDefault="00814B8C" w:rsidP="00814B8C">
      <w:pPr>
        <w:pStyle w:val="L-bala"/>
        <w:rPr>
          <w:lang w:val="en-US"/>
        </w:rPr>
      </w:pPr>
      <w:r>
        <w:t>Boiler #2 Main</w:t>
      </w:r>
      <w:r w:rsidRPr="00D238D3">
        <w:t xml:space="preserve"> Steam </w:t>
      </w:r>
      <w:r>
        <w:t>to Auxiliary Steam Isolation MOV B0LBA30AA30</w:t>
      </w:r>
      <w:ins w:id="1828" w:author="Ana Martín Arribas" w:date="2023-06-03T18:42:00Z">
        <w:r w:rsidR="008C4DC7">
          <w:t>1</w:t>
        </w:r>
      </w:ins>
      <w:del w:id="1829" w:author="Ana Martín Arribas" w:date="2023-06-03T18:42:00Z">
        <w:r w:rsidDel="008C4DC7">
          <w:delText>2</w:delText>
        </w:r>
      </w:del>
      <w:r>
        <w:t xml:space="preserve"> is switched to AUTO</w:t>
      </w:r>
    </w:p>
    <w:p w14:paraId="4324EE09" w14:textId="77777777" w:rsidR="00814B8C" w:rsidRPr="00E93720" w:rsidRDefault="00814B8C" w:rsidP="00814B8C">
      <w:pPr>
        <w:pStyle w:val="L-bala"/>
        <w:rPr>
          <w:lang w:val="en-US"/>
        </w:rPr>
      </w:pPr>
      <w:r>
        <w:t>B1LBA10 Pot Drain valve B1LBA10AA302 is switched to AUTO</w:t>
      </w:r>
    </w:p>
    <w:p w14:paraId="7ACC97A6" w14:textId="10F8ABB3" w:rsidR="00814B8C" w:rsidRPr="00E93720" w:rsidRDefault="00814B8C" w:rsidP="00814B8C">
      <w:pPr>
        <w:pStyle w:val="L-bala"/>
        <w:rPr>
          <w:lang w:val="en-US"/>
        </w:rPr>
      </w:pPr>
      <w:r>
        <w:t>B2LBA10 Pot Drain valve B2LBA10AA30</w:t>
      </w:r>
      <w:ins w:id="1830" w:author="Ana Martín Arribas" w:date="2023-06-03T18:45:00Z">
        <w:r w:rsidR="00CE6F73">
          <w:t>2</w:t>
        </w:r>
      </w:ins>
      <w:del w:id="1831" w:author="Ana Martín Arribas" w:date="2023-06-03T18:45:00Z">
        <w:r w:rsidDel="00CE6F73">
          <w:delText>1</w:delText>
        </w:r>
      </w:del>
      <w:r>
        <w:t xml:space="preserve"> is switched to AUTO</w:t>
      </w:r>
    </w:p>
    <w:p w14:paraId="15E2A6FB" w14:textId="4370D85B" w:rsidR="00814B8C" w:rsidRPr="00B6380E" w:rsidDel="008C4DC7" w:rsidRDefault="00814B8C" w:rsidP="00814B8C">
      <w:pPr>
        <w:pStyle w:val="L-bala"/>
        <w:rPr>
          <w:del w:id="1832" w:author="Ana Martín Arribas" w:date="2023-06-03T18:42:00Z"/>
          <w:lang w:val="en-US"/>
        </w:rPr>
      </w:pPr>
      <w:del w:id="1833" w:author="Ana Martín Arribas" w:date="2023-06-03T18:42:00Z">
        <w:r w:rsidDel="008C4DC7">
          <w:delText>Boiler #1 Main</w:delText>
        </w:r>
        <w:r w:rsidRPr="00D238D3" w:rsidDel="008C4DC7">
          <w:delText xml:space="preserve"> Steam </w:delText>
        </w:r>
        <w:r w:rsidDel="008C4DC7">
          <w:delText>isolation MOV B1LBA10AA301 is switched to AUTO</w:delText>
        </w:r>
      </w:del>
    </w:p>
    <w:p w14:paraId="332C9F69" w14:textId="77777777" w:rsidR="00814B8C" w:rsidRPr="00E93720" w:rsidRDefault="00814B8C">
      <w:pPr>
        <w:pStyle w:val="L-guin"/>
        <w:numPr>
          <w:ilvl w:val="0"/>
          <w:numId w:val="0"/>
        </w:numPr>
        <w:pPrChange w:id="1834" w:author="Ana Martín Arribas" w:date="2023-06-03T18:42:00Z">
          <w:pPr>
            <w:pStyle w:val="L-guin"/>
            <w:numPr>
              <w:numId w:val="0"/>
            </w:numPr>
            <w:tabs>
              <w:tab w:val="clear" w:pos="1701"/>
            </w:tabs>
            <w:ind w:left="1134" w:firstLine="0"/>
          </w:pPr>
        </w:pPrChange>
      </w:pPr>
      <w:r>
        <w:t>The FSG has ON permissive when all the previous devices are available</w:t>
      </w:r>
    </w:p>
    <w:p w14:paraId="51EC49C6" w14:textId="77777777" w:rsidR="00814B8C" w:rsidRPr="00990FB1" w:rsidRDefault="00814B8C" w:rsidP="00814B8C">
      <w:pPr>
        <w:pStyle w:val="Prrafo"/>
        <w:rPr>
          <w:lang w:val="en-GB"/>
        </w:rPr>
      </w:pPr>
      <w:r w:rsidRPr="00990FB1">
        <w:rPr>
          <w:lang w:val="en-GB"/>
        </w:rPr>
        <w:t xml:space="preserve">The FSG is always permitted to stop. </w:t>
      </w:r>
    </w:p>
    <w:p w14:paraId="3EBD0EE0" w14:textId="5C8597A1" w:rsidR="00BC5C1D" w:rsidRPr="00BC5C1D" w:rsidRDefault="00814B8C" w:rsidP="00814B8C">
      <w:pPr>
        <w:pStyle w:val="Ttulo3"/>
        <w:keepLines/>
        <w:spacing w:before="480" w:after="360"/>
        <w:rPr>
          <w:lang w:val="en-US"/>
        </w:rPr>
      </w:pPr>
      <w:bookmarkStart w:id="1835" w:name="_Toc137119767"/>
      <w:r w:rsidRPr="00B6380E">
        <w:rPr>
          <w:lang w:val="en-US"/>
        </w:rPr>
        <w:lastRenderedPageBreak/>
        <w:t>Main Steam and Extractions FSG (B0LBA10EA003)</w:t>
      </w:r>
      <w:bookmarkEnd w:id="1835"/>
    </w:p>
    <w:p w14:paraId="3A023A92" w14:textId="21E42915" w:rsidR="000A25AE" w:rsidRDefault="00BC5C1D" w:rsidP="00814B8C">
      <w:pPr>
        <w:pStyle w:val="Prrafo"/>
      </w:pPr>
      <w:r w:rsidRPr="00BC5C1D">
        <w:drawing>
          <wp:inline distT="0" distB="0" distL="0" distR="0" wp14:anchorId="4908D0E9" wp14:editId="1D87895C">
            <wp:extent cx="5400675" cy="2838450"/>
            <wp:effectExtent l="0" t="0" r="9525" b="0"/>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2838450"/>
                    </a:xfrm>
                    <a:prstGeom prst="rect">
                      <a:avLst/>
                    </a:prstGeom>
                  </pic:spPr>
                </pic:pic>
              </a:graphicData>
            </a:graphic>
          </wp:inline>
        </w:drawing>
      </w:r>
      <w:del w:id="1836" w:author="Ana Martín Arribas" w:date="2023-06-03T19:02:00Z">
        <w:r w:rsidR="00814B8C" w:rsidRPr="0016544A" w:rsidDel="000A25AE">
          <w:rPr>
            <w:noProof/>
          </w:rPr>
          <w:drawing>
            <wp:inline distT="0" distB="0" distL="0" distR="0" wp14:anchorId="71E5E93C" wp14:editId="3D08E9DA">
              <wp:extent cx="6119495" cy="2440940"/>
              <wp:effectExtent l="0" t="0" r="0" b="0"/>
              <wp:docPr id="17" name="Imagen 1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cala de tiempo&#10;&#10;Descripción generada automáticamente"/>
                      <pic:cNvPicPr/>
                    </pic:nvPicPr>
                    <pic:blipFill>
                      <a:blip r:embed="rId23"/>
                      <a:stretch>
                        <a:fillRect/>
                      </a:stretch>
                    </pic:blipFill>
                    <pic:spPr>
                      <a:xfrm>
                        <a:off x="0" y="0"/>
                        <a:ext cx="6119495" cy="2440940"/>
                      </a:xfrm>
                      <a:prstGeom prst="rect">
                        <a:avLst/>
                      </a:prstGeom>
                    </pic:spPr>
                  </pic:pic>
                </a:graphicData>
              </a:graphic>
            </wp:inline>
          </w:drawing>
        </w:r>
      </w:del>
    </w:p>
    <w:p w14:paraId="1F803F83"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31412C14" w14:textId="3FC4BC0E" w:rsidR="00814B8C" w:rsidRPr="00CD75D3" w:rsidRDefault="00814B8C" w:rsidP="00814B8C">
      <w:pPr>
        <w:pStyle w:val="L-bala"/>
        <w:rPr>
          <w:lang w:val="en-US"/>
        </w:rPr>
      </w:pPr>
      <w:r w:rsidRPr="001E4B19">
        <w:t>Main Steam Vent MOV B0LBA10AA301</w:t>
      </w:r>
      <w:r>
        <w:t xml:space="preserve"> is switched to AUTO</w:t>
      </w:r>
    </w:p>
    <w:p w14:paraId="796F2EBD" w14:textId="4022D10A" w:rsidR="00CD75D3" w:rsidRPr="00CD75D3" w:rsidRDefault="00CD75D3" w:rsidP="00CD75D3">
      <w:pPr>
        <w:pStyle w:val="L-bala"/>
        <w:rPr>
          <w:lang w:val="en-US"/>
        </w:rPr>
      </w:pPr>
      <w:r>
        <w:t>B0LBA10 Pot Drain valve B0LBA10AA302 is switched to AUTO</w:t>
      </w:r>
    </w:p>
    <w:p w14:paraId="2C44B9E8" w14:textId="1CD96600" w:rsidR="00814B8C" w:rsidRPr="00CD75D3" w:rsidRDefault="00814B8C" w:rsidP="00814B8C">
      <w:pPr>
        <w:pStyle w:val="L-bala"/>
        <w:rPr>
          <w:lang w:val="en-US"/>
        </w:rPr>
      </w:pPr>
      <w:r>
        <w:t>B0LBW10 Pot Drain valve B0LBW10AA301 is switched to AUTO</w:t>
      </w:r>
    </w:p>
    <w:p w14:paraId="5B2ABEDA" w14:textId="053EEDF4" w:rsidR="00CD75D3" w:rsidRPr="00BC5C1D" w:rsidRDefault="00BC5C1D" w:rsidP="00814B8C">
      <w:pPr>
        <w:pStyle w:val="L-bala"/>
        <w:rPr>
          <w:lang w:val="en-US"/>
        </w:rPr>
      </w:pPr>
      <w:r>
        <w:t>B0LBA11 Pot Drain valve B0LBA11AA301 is switched to AUTO</w:t>
      </w:r>
    </w:p>
    <w:p w14:paraId="5A3B6DC0" w14:textId="0EDC52B1" w:rsidR="00BC5C1D" w:rsidRPr="00BC5C1D" w:rsidRDefault="00BC5C1D" w:rsidP="00BC5C1D">
      <w:pPr>
        <w:pStyle w:val="L-bala"/>
        <w:rPr>
          <w:lang w:val="en-US"/>
        </w:rPr>
      </w:pPr>
      <w:r>
        <w:t>B0LBA12 Pot Drain valve B0LBA12AA301 is switched to AUTO</w:t>
      </w:r>
    </w:p>
    <w:p w14:paraId="639CCD6D" w14:textId="6452247E" w:rsidR="00814B8C" w:rsidRPr="00BC5C1D" w:rsidRDefault="00814B8C" w:rsidP="00814B8C">
      <w:pPr>
        <w:pStyle w:val="L-bala"/>
        <w:rPr>
          <w:lang w:val="en-US"/>
        </w:rPr>
      </w:pPr>
      <w:r>
        <w:t>B0LBD10 Pot</w:t>
      </w:r>
      <w:r w:rsidR="00BC5C1D">
        <w:t xml:space="preserve"> #1</w:t>
      </w:r>
      <w:r>
        <w:t xml:space="preserve"> Drain valve B0LBD10AA303 is switched to AUTO</w:t>
      </w:r>
    </w:p>
    <w:p w14:paraId="2F1E608F" w14:textId="487F9DA8" w:rsidR="00BC5C1D" w:rsidRPr="00E93720" w:rsidRDefault="00BC5C1D" w:rsidP="00BC5C1D">
      <w:pPr>
        <w:pStyle w:val="L-bala"/>
        <w:rPr>
          <w:lang w:val="en-US"/>
        </w:rPr>
      </w:pPr>
      <w:r>
        <w:t>B0LBD10 Pot #2 Drain valve B0LBD10AA304 is switched to AUTO</w:t>
      </w:r>
    </w:p>
    <w:p w14:paraId="3E4EE724" w14:textId="198BB3E8" w:rsidR="00BC5C1D" w:rsidRPr="00BC5C1D" w:rsidRDefault="00BC5C1D" w:rsidP="00BC5C1D">
      <w:pPr>
        <w:pStyle w:val="L-bala"/>
        <w:rPr>
          <w:lang w:val="en-US"/>
        </w:rPr>
      </w:pPr>
      <w:r>
        <w:t>B0LBD10 Pot #2 Drain valve B0LBD10AA305 is switched to AUTO</w:t>
      </w:r>
    </w:p>
    <w:p w14:paraId="1181A7C4" w14:textId="4FF12976" w:rsidR="00814B8C" w:rsidRPr="00BC5C1D" w:rsidRDefault="00814B8C" w:rsidP="00814B8C">
      <w:pPr>
        <w:pStyle w:val="L-bala"/>
        <w:rPr>
          <w:lang w:val="en-US"/>
        </w:rPr>
      </w:pPr>
      <w:r>
        <w:t>B0LBD20 Pot</w:t>
      </w:r>
      <w:r w:rsidR="00BC5C1D">
        <w:t xml:space="preserve"> #1</w:t>
      </w:r>
      <w:r>
        <w:t xml:space="preserve"> Drain valve B0LBD20AA303 is switched to AUTO</w:t>
      </w:r>
    </w:p>
    <w:p w14:paraId="61123EAA" w14:textId="03414E23" w:rsidR="00BC5C1D" w:rsidRPr="00E93720" w:rsidRDefault="00BC5C1D" w:rsidP="00BC5C1D">
      <w:pPr>
        <w:pStyle w:val="L-bala"/>
        <w:rPr>
          <w:lang w:val="en-US"/>
        </w:rPr>
      </w:pPr>
      <w:r>
        <w:t>B0LBD20 Pot #2 Drain valve B0LBD20AA304 is switched to AUTO</w:t>
      </w:r>
    </w:p>
    <w:p w14:paraId="71D063D0" w14:textId="554FAF69" w:rsidR="00BC5C1D" w:rsidRPr="00BC5C1D" w:rsidRDefault="00BC5C1D" w:rsidP="00BC5C1D">
      <w:pPr>
        <w:pStyle w:val="L-bala"/>
        <w:rPr>
          <w:lang w:val="en-US"/>
        </w:rPr>
      </w:pPr>
      <w:r>
        <w:t>B0LBD20 Pot #3 Drain valve B0LBD20AA305 is switched to AUTO</w:t>
      </w:r>
    </w:p>
    <w:p w14:paraId="360DC386" w14:textId="561133C3" w:rsidR="00814B8C" w:rsidRPr="00BC5C1D" w:rsidRDefault="00814B8C" w:rsidP="00814B8C">
      <w:pPr>
        <w:pStyle w:val="L-bala"/>
        <w:rPr>
          <w:lang w:val="en-US"/>
        </w:rPr>
      </w:pPr>
      <w:r>
        <w:t>B0LBS10 Pot</w:t>
      </w:r>
      <w:r w:rsidR="00BC5C1D">
        <w:t xml:space="preserve"> #1</w:t>
      </w:r>
      <w:r>
        <w:t xml:space="preserve"> Drain valve B0LBS10AA30</w:t>
      </w:r>
      <w:r w:rsidR="00BC5C1D">
        <w:t>4</w:t>
      </w:r>
      <w:r>
        <w:t xml:space="preserve"> is switched to AUTO</w:t>
      </w:r>
    </w:p>
    <w:p w14:paraId="38D2563F" w14:textId="048FA9C8" w:rsidR="00BC5C1D" w:rsidRPr="00E93720" w:rsidRDefault="00BC5C1D" w:rsidP="00BC5C1D">
      <w:pPr>
        <w:pStyle w:val="L-bala"/>
        <w:rPr>
          <w:lang w:val="en-US"/>
        </w:rPr>
      </w:pPr>
      <w:r>
        <w:lastRenderedPageBreak/>
        <w:t>B0LBS10 Pot #2 Drain valve B0LBS10AA305 is switched to AUTO</w:t>
      </w:r>
    </w:p>
    <w:p w14:paraId="75367717" w14:textId="048FDB13" w:rsidR="00BC5C1D" w:rsidRPr="00BC5C1D" w:rsidRDefault="00BC5C1D" w:rsidP="00BC5C1D">
      <w:pPr>
        <w:pStyle w:val="L-bala"/>
        <w:rPr>
          <w:lang w:val="en-US"/>
        </w:rPr>
      </w:pPr>
      <w:r>
        <w:t>B0LBS10 Pot #3 Drain valve B0LBS10AA306 is switched to AUTO</w:t>
      </w:r>
    </w:p>
    <w:p w14:paraId="1DD40DF8" w14:textId="70C3343B" w:rsidR="00BC5C1D" w:rsidRPr="00BC5C1D" w:rsidRDefault="00BC5C1D" w:rsidP="00BC5C1D">
      <w:pPr>
        <w:pStyle w:val="L-bala"/>
        <w:rPr>
          <w:lang w:val="en-US"/>
        </w:rPr>
      </w:pPr>
      <w:r>
        <w:t>B0LBS10 Pot #4 Drain valve B0LBS10AA307 is switched to AUTO</w:t>
      </w:r>
    </w:p>
    <w:p w14:paraId="4912C3CC" w14:textId="2C688992" w:rsidR="00814B8C" w:rsidRPr="00BC5C1D" w:rsidRDefault="00814B8C" w:rsidP="00814B8C">
      <w:pPr>
        <w:pStyle w:val="L-bala"/>
        <w:rPr>
          <w:lang w:val="en-US"/>
        </w:rPr>
      </w:pPr>
      <w:r>
        <w:t>B0LBS20 Pot</w:t>
      </w:r>
      <w:r w:rsidR="00BC5C1D">
        <w:t xml:space="preserve"> #1</w:t>
      </w:r>
      <w:r>
        <w:t xml:space="preserve"> Drain valve B0LBS20AA30</w:t>
      </w:r>
      <w:r w:rsidR="00BC5C1D">
        <w:t>4</w:t>
      </w:r>
      <w:r>
        <w:t xml:space="preserve"> is switched to AUTO</w:t>
      </w:r>
    </w:p>
    <w:p w14:paraId="60D15845" w14:textId="0281647A" w:rsidR="00BC5C1D" w:rsidRPr="00B6380E" w:rsidRDefault="00BC5C1D" w:rsidP="00BC5C1D">
      <w:pPr>
        <w:pStyle w:val="L-bala"/>
        <w:rPr>
          <w:lang w:val="en-US"/>
        </w:rPr>
      </w:pPr>
      <w:r>
        <w:t>B0LBS20 Pot #2 Drain valve B0LBS20AA305 is switched to AUTO</w:t>
      </w:r>
    </w:p>
    <w:p w14:paraId="1C23F6A3" w14:textId="181D482E" w:rsidR="00BC5C1D" w:rsidRPr="00BC5C1D" w:rsidRDefault="00BC5C1D" w:rsidP="00BC5C1D">
      <w:pPr>
        <w:pStyle w:val="L-bala"/>
        <w:rPr>
          <w:lang w:val="en-US"/>
        </w:rPr>
      </w:pPr>
      <w:r>
        <w:t>B0LBS20 Pot #3 Drain valve B0LBS20AA306 is switched to AUTO</w:t>
      </w:r>
    </w:p>
    <w:p w14:paraId="6FEE33F6" w14:textId="77777777" w:rsidR="00814B8C" w:rsidRPr="00E93720" w:rsidRDefault="00814B8C" w:rsidP="00814B8C">
      <w:pPr>
        <w:pStyle w:val="L-guin"/>
        <w:numPr>
          <w:ilvl w:val="0"/>
          <w:numId w:val="0"/>
        </w:numPr>
        <w:ind w:left="1134" w:hanging="567"/>
      </w:pPr>
      <w:r>
        <w:t>The FSG has ON permissive when all the previous devices are available</w:t>
      </w:r>
    </w:p>
    <w:p w14:paraId="204C4FD1" w14:textId="77777777" w:rsidR="00814B8C" w:rsidRPr="00990FB1" w:rsidRDefault="00814B8C" w:rsidP="00814B8C">
      <w:pPr>
        <w:pStyle w:val="Prrafo"/>
        <w:rPr>
          <w:lang w:val="en-GB"/>
        </w:rPr>
      </w:pPr>
      <w:r w:rsidRPr="00990FB1">
        <w:rPr>
          <w:lang w:val="en-GB"/>
        </w:rPr>
        <w:t xml:space="preserve">The FSG is always permitted to stop. </w:t>
      </w:r>
    </w:p>
    <w:p w14:paraId="2A9ECAB0" w14:textId="77777777" w:rsidR="00814B8C" w:rsidRPr="00B6380E" w:rsidRDefault="00814B8C" w:rsidP="00814B8C">
      <w:pPr>
        <w:pStyle w:val="Ttulo3"/>
        <w:keepLines/>
        <w:spacing w:before="480" w:after="360"/>
        <w:rPr>
          <w:lang w:val="en-US"/>
        </w:rPr>
      </w:pPr>
      <w:bookmarkStart w:id="1837" w:name="_Toc137119768"/>
      <w:r>
        <w:rPr>
          <w:lang w:val="en-US"/>
        </w:rPr>
        <w:t>MP Steam/Auxiliary Steam</w:t>
      </w:r>
      <w:r w:rsidRPr="00B6380E">
        <w:rPr>
          <w:lang w:val="en-US"/>
        </w:rPr>
        <w:t xml:space="preserve"> FSG (B0LB</w:t>
      </w:r>
      <w:r>
        <w:rPr>
          <w:lang w:val="en-US"/>
        </w:rPr>
        <w:t>G</w:t>
      </w:r>
      <w:r w:rsidRPr="00B6380E">
        <w:rPr>
          <w:lang w:val="en-US"/>
        </w:rPr>
        <w:t>10EA00</w:t>
      </w:r>
      <w:r>
        <w:rPr>
          <w:lang w:val="en-US"/>
        </w:rPr>
        <w:t>1</w:t>
      </w:r>
      <w:r w:rsidRPr="00B6380E">
        <w:rPr>
          <w:lang w:val="en-US"/>
        </w:rPr>
        <w:t>)</w:t>
      </w:r>
      <w:bookmarkEnd w:id="1837"/>
    </w:p>
    <w:p w14:paraId="28D27989" w14:textId="063993FB" w:rsidR="00814B8C" w:rsidRDefault="00E26467" w:rsidP="00814B8C">
      <w:pPr>
        <w:pStyle w:val="Prrafo"/>
        <w:rPr>
          <w:ins w:id="1838" w:author="Ana Martín Arribas" w:date="2023-06-03T18:30:00Z"/>
        </w:rPr>
      </w:pPr>
      <w:r w:rsidRPr="00E26467">
        <w:drawing>
          <wp:inline distT="0" distB="0" distL="0" distR="0" wp14:anchorId="69EEB58F" wp14:editId="1025B058">
            <wp:extent cx="5400675" cy="2778760"/>
            <wp:effectExtent l="0" t="0" r="9525" b="254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778760"/>
                    </a:xfrm>
                    <a:prstGeom prst="rect">
                      <a:avLst/>
                    </a:prstGeom>
                  </pic:spPr>
                </pic:pic>
              </a:graphicData>
            </a:graphic>
          </wp:inline>
        </w:drawing>
      </w:r>
    </w:p>
    <w:p w14:paraId="0AE8D124" w14:textId="0EA17438" w:rsidR="00B709CC" w:rsidRDefault="00B709CC" w:rsidP="00814B8C">
      <w:pPr>
        <w:pStyle w:val="Prrafo"/>
      </w:pPr>
    </w:p>
    <w:p w14:paraId="2D8D4E11"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20F8BF17" w14:textId="77777777" w:rsidR="00814B8C" w:rsidRPr="001531CA" w:rsidRDefault="00814B8C" w:rsidP="00814B8C">
      <w:pPr>
        <w:pStyle w:val="L-bala"/>
        <w:rPr>
          <w:lang w:val="en-US"/>
        </w:rPr>
      </w:pPr>
      <w:r w:rsidRPr="00BE004A">
        <w:t>Main Steam to Auxiliary Steam Attemperation CV B0LBA30AA401</w:t>
      </w:r>
      <w:r>
        <w:t xml:space="preserve"> is switched to AUTO</w:t>
      </w:r>
    </w:p>
    <w:p w14:paraId="01C791D4" w14:textId="22478C9D" w:rsidR="00814B8C" w:rsidRPr="00BC5C1D" w:rsidRDefault="00814B8C" w:rsidP="00814B8C">
      <w:pPr>
        <w:pStyle w:val="L-bala"/>
        <w:rPr>
          <w:lang w:val="en-US"/>
        </w:rPr>
      </w:pPr>
      <w:r w:rsidRPr="00D238D3">
        <w:t xml:space="preserve">Main Steam </w:t>
      </w:r>
      <w:r>
        <w:t>to Auxiliary Steam Attemperation</w:t>
      </w:r>
      <w:r w:rsidRPr="00874930">
        <w:t xml:space="preserve"> </w:t>
      </w:r>
      <w:r>
        <w:t xml:space="preserve">Water </w:t>
      </w:r>
      <w:r w:rsidRPr="00D238D3">
        <w:t>CV B0</w:t>
      </w:r>
      <w:r>
        <w:t>LAF33</w:t>
      </w:r>
      <w:r w:rsidRPr="00D238D3">
        <w:t>AA</w:t>
      </w:r>
      <w:r>
        <w:t>4</w:t>
      </w:r>
      <w:r w:rsidRPr="00D238D3">
        <w:t>01</w:t>
      </w:r>
      <w:r w:rsidR="00BC5C1D">
        <w:t xml:space="preserve">B </w:t>
      </w:r>
      <w:r>
        <w:t>is switched to AUTO</w:t>
      </w:r>
    </w:p>
    <w:p w14:paraId="2DEA2A38" w14:textId="00591D32" w:rsidR="00BC5C1D" w:rsidRPr="00BC5C1D" w:rsidRDefault="00BC5C1D" w:rsidP="00814B8C">
      <w:pPr>
        <w:pStyle w:val="L-bala"/>
        <w:rPr>
          <w:lang w:val="en-US"/>
        </w:rPr>
      </w:pPr>
      <w:r w:rsidRPr="00D238D3">
        <w:lastRenderedPageBreak/>
        <w:t xml:space="preserve">Main Steam </w:t>
      </w:r>
      <w:r>
        <w:t>to Auxiliary Steam Attemperation Isolation valve B0LAF33AA301</w:t>
      </w:r>
      <w:r w:rsidR="00184FFB">
        <w:t xml:space="preserve"> is switched to AUTO</w:t>
      </w:r>
    </w:p>
    <w:p w14:paraId="3E5596C9" w14:textId="44BA1A5F" w:rsidR="00BC5C1D" w:rsidRPr="00184FFB" w:rsidRDefault="00BC5C1D" w:rsidP="00814B8C">
      <w:pPr>
        <w:pStyle w:val="L-bala"/>
        <w:rPr>
          <w:lang w:val="en-US"/>
        </w:rPr>
      </w:pPr>
      <w:r>
        <w:t>B0LBA30 Pot #1 Drain valve B0LBA30AA303</w:t>
      </w:r>
      <w:r w:rsidR="00184FFB" w:rsidRPr="00184FFB">
        <w:t xml:space="preserve"> </w:t>
      </w:r>
      <w:r w:rsidR="00184FFB">
        <w:t>is switched to AUTO</w:t>
      </w:r>
    </w:p>
    <w:p w14:paraId="70D14869" w14:textId="0899CCE1" w:rsidR="00184FFB" w:rsidRPr="00184FFB" w:rsidRDefault="00184FFB" w:rsidP="00184FFB">
      <w:pPr>
        <w:pStyle w:val="L-bala"/>
        <w:rPr>
          <w:lang w:val="en-US"/>
        </w:rPr>
      </w:pPr>
      <w:r>
        <w:t>B0LBA30 Pot #2 Drain valve B0LBA30AA304</w:t>
      </w:r>
      <w:r w:rsidRPr="00184FFB">
        <w:t xml:space="preserve"> </w:t>
      </w:r>
      <w:r>
        <w:t>is switched to AUTO</w:t>
      </w:r>
    </w:p>
    <w:p w14:paraId="0F55898A" w14:textId="351803C3" w:rsidR="00184FFB" w:rsidRPr="00E93720" w:rsidRDefault="00184FFB" w:rsidP="00184FFB">
      <w:pPr>
        <w:pStyle w:val="L-bala"/>
        <w:rPr>
          <w:lang w:val="en-US"/>
        </w:rPr>
      </w:pPr>
      <w:r>
        <w:t>B0LBA30 Pot #3 Drain valve B0LBA30AA305 is switched to AUTO</w:t>
      </w:r>
    </w:p>
    <w:p w14:paraId="647B91B0" w14:textId="77777777" w:rsidR="00184FFB" w:rsidRPr="00E93720" w:rsidRDefault="00184FFB" w:rsidP="00184FFB">
      <w:pPr>
        <w:pStyle w:val="L-bala"/>
        <w:rPr>
          <w:lang w:val="en-US"/>
        </w:rPr>
      </w:pPr>
      <w:r w:rsidRPr="00D238D3">
        <w:t xml:space="preserve">Main Steam </w:t>
      </w:r>
      <w:r>
        <w:t>to District Heating Header Attemperation</w:t>
      </w:r>
      <w:r w:rsidRPr="00874930">
        <w:t xml:space="preserve"> </w:t>
      </w:r>
      <w:r w:rsidRPr="00D238D3">
        <w:t>CV B0LBA3</w:t>
      </w:r>
      <w:r>
        <w:t>1</w:t>
      </w:r>
      <w:r w:rsidRPr="00D238D3">
        <w:t>AA</w:t>
      </w:r>
      <w:r>
        <w:t>4</w:t>
      </w:r>
      <w:r w:rsidRPr="00D238D3">
        <w:t>01</w:t>
      </w:r>
      <w:r>
        <w:t xml:space="preserve"> is switched to AUTO</w:t>
      </w:r>
    </w:p>
    <w:p w14:paraId="0A7AE3C9" w14:textId="77777777" w:rsidR="00184FFB" w:rsidRPr="00E93720" w:rsidRDefault="00184FFB" w:rsidP="00184FFB">
      <w:pPr>
        <w:pStyle w:val="L-bala"/>
        <w:rPr>
          <w:lang w:val="en-US"/>
        </w:rPr>
      </w:pPr>
      <w:r w:rsidRPr="00D238D3">
        <w:t xml:space="preserve">Main Steam </w:t>
      </w:r>
      <w:r>
        <w:t>to District Heating Header Attemperation</w:t>
      </w:r>
      <w:r w:rsidRPr="00874930">
        <w:t xml:space="preserve"> </w:t>
      </w:r>
      <w:r>
        <w:t xml:space="preserve">Water </w:t>
      </w:r>
      <w:r w:rsidRPr="00D238D3">
        <w:t>CV B0</w:t>
      </w:r>
      <w:r>
        <w:t>LAF32</w:t>
      </w:r>
      <w:r w:rsidRPr="00D238D3">
        <w:t>AA</w:t>
      </w:r>
      <w:r>
        <w:t>4</w:t>
      </w:r>
      <w:r w:rsidRPr="00D238D3">
        <w:t>01</w:t>
      </w:r>
      <w:r>
        <w:t xml:space="preserve"> is switched to AUTO</w:t>
      </w:r>
    </w:p>
    <w:p w14:paraId="3292855B" w14:textId="4759CC9E" w:rsidR="00184FFB" w:rsidRPr="00184FFB" w:rsidRDefault="00184FFB" w:rsidP="00814B8C">
      <w:pPr>
        <w:pStyle w:val="L-bala"/>
        <w:rPr>
          <w:lang w:val="en-US"/>
        </w:rPr>
      </w:pPr>
      <w:r w:rsidRPr="00D238D3">
        <w:t xml:space="preserve">Main Steam </w:t>
      </w:r>
      <w:r>
        <w:t>to District Heating Header Attemperation</w:t>
      </w:r>
      <w:r w:rsidRPr="00874930">
        <w:t xml:space="preserve"> </w:t>
      </w:r>
      <w:r>
        <w:t>Water Isolation valve B0LAF32AA301 is switched to AUTO</w:t>
      </w:r>
    </w:p>
    <w:p w14:paraId="5B0B9706" w14:textId="36E4FB10" w:rsidR="00184FFB" w:rsidRPr="00184FFB" w:rsidRDefault="00184FFB" w:rsidP="00184FFB">
      <w:pPr>
        <w:pStyle w:val="L-bala"/>
        <w:rPr>
          <w:lang w:val="en-US"/>
        </w:rPr>
      </w:pPr>
      <w:r>
        <w:t>B0LBA31 Pot Drain valve B0LBA31AA302</w:t>
      </w:r>
      <w:r w:rsidRPr="00184FFB">
        <w:t xml:space="preserve"> </w:t>
      </w:r>
      <w:r>
        <w:t>is switched to AUTO</w:t>
      </w:r>
    </w:p>
    <w:p w14:paraId="60321588" w14:textId="77777777" w:rsidR="00814B8C" w:rsidRPr="00E93720" w:rsidRDefault="00814B8C" w:rsidP="00814B8C">
      <w:pPr>
        <w:pStyle w:val="L-bala"/>
        <w:rPr>
          <w:lang w:val="en-US"/>
        </w:rPr>
      </w:pPr>
      <w:r>
        <w:t>ST IV Extraction to Auxiliary Steam Conditioning</w:t>
      </w:r>
      <w:r w:rsidRPr="00874930">
        <w:t xml:space="preserve"> </w:t>
      </w:r>
      <w:r w:rsidRPr="00D238D3">
        <w:t>CV B0LB</w:t>
      </w:r>
      <w:r>
        <w:t>D10</w:t>
      </w:r>
      <w:r w:rsidRPr="00D238D3">
        <w:t>AA</w:t>
      </w:r>
      <w:r>
        <w:t>4</w:t>
      </w:r>
      <w:r w:rsidRPr="00D238D3">
        <w:t>01</w:t>
      </w:r>
      <w:r>
        <w:t xml:space="preserve"> is switched to AUTO</w:t>
      </w:r>
    </w:p>
    <w:p w14:paraId="7C70DFFE" w14:textId="5BD0A5BE" w:rsidR="00814B8C" w:rsidRPr="00184FFB" w:rsidRDefault="00814B8C" w:rsidP="00814B8C">
      <w:pPr>
        <w:pStyle w:val="L-bala"/>
        <w:rPr>
          <w:lang w:val="en-US"/>
        </w:rPr>
      </w:pPr>
      <w:r>
        <w:t>ST IV Extraction to Auxiliary Steam Conditioning</w:t>
      </w:r>
      <w:r w:rsidRPr="00874930">
        <w:t xml:space="preserve"> </w:t>
      </w:r>
      <w:r w:rsidR="00184FFB">
        <w:t>W</w:t>
      </w:r>
      <w:r>
        <w:t xml:space="preserve">ater </w:t>
      </w:r>
      <w:r w:rsidRPr="00D238D3">
        <w:t>CV B0</w:t>
      </w:r>
      <w:r>
        <w:t>LAF34</w:t>
      </w:r>
      <w:r w:rsidRPr="00D238D3">
        <w:t>AA</w:t>
      </w:r>
      <w:r>
        <w:t>4</w:t>
      </w:r>
      <w:r w:rsidRPr="00D238D3">
        <w:t>01</w:t>
      </w:r>
      <w:r w:rsidR="00184FFB">
        <w:t xml:space="preserve"> </w:t>
      </w:r>
      <w:r>
        <w:t>is switched to AUTO</w:t>
      </w:r>
    </w:p>
    <w:p w14:paraId="1529864B" w14:textId="68314793" w:rsidR="00184FFB" w:rsidRPr="00184FFB" w:rsidRDefault="00184FFB" w:rsidP="00814B8C">
      <w:pPr>
        <w:pStyle w:val="L-bala"/>
        <w:rPr>
          <w:lang w:val="en-US"/>
        </w:rPr>
      </w:pPr>
      <w:r>
        <w:t>ST IV Extraction to Auxiliary Steam Conditioning</w:t>
      </w:r>
      <w:r w:rsidRPr="00874930">
        <w:t xml:space="preserve"> </w:t>
      </w:r>
      <w:r>
        <w:t>Water Isolation valve B0LAF34AA301 is switched to AUTO</w:t>
      </w:r>
    </w:p>
    <w:p w14:paraId="4593B71B" w14:textId="5504BD1A" w:rsidR="00184FFB" w:rsidRPr="00184FFB" w:rsidRDefault="00184FFB" w:rsidP="00814B8C">
      <w:pPr>
        <w:pStyle w:val="L-bala"/>
        <w:rPr>
          <w:lang w:val="en-US"/>
        </w:rPr>
      </w:pPr>
      <w:r>
        <w:t>B0LBG10 Pot Drain valve B0LBG10AA301 is switched to AUTO</w:t>
      </w:r>
    </w:p>
    <w:p w14:paraId="60406EFD" w14:textId="6D7D0B1D" w:rsidR="00184FFB" w:rsidRPr="009F1A9C" w:rsidRDefault="00184FFB" w:rsidP="00184FFB">
      <w:pPr>
        <w:pStyle w:val="L-bala"/>
        <w:rPr>
          <w:lang w:val="en-US"/>
        </w:rPr>
      </w:pPr>
      <w:r w:rsidRPr="00D238D3">
        <w:t>A</w:t>
      </w:r>
      <w:r>
        <w:t>uxiliary</w:t>
      </w:r>
      <w:r w:rsidRPr="00D238D3">
        <w:t xml:space="preserve"> Steam </w:t>
      </w:r>
      <w:r>
        <w:t>to Deaerator</w:t>
      </w:r>
      <w:r w:rsidRPr="00874930">
        <w:t xml:space="preserve"> </w:t>
      </w:r>
      <w:r w:rsidRPr="00D238D3">
        <w:t>CV B0LB</w:t>
      </w:r>
      <w:r>
        <w:t>G20</w:t>
      </w:r>
      <w:r w:rsidRPr="00D238D3">
        <w:t>AA</w:t>
      </w:r>
      <w:r>
        <w:t>4</w:t>
      </w:r>
      <w:r w:rsidRPr="00D238D3">
        <w:t>01</w:t>
      </w:r>
      <w:r>
        <w:t xml:space="preserve"> is switched to AUTO</w:t>
      </w:r>
    </w:p>
    <w:p w14:paraId="09CA9D5E" w14:textId="77777777" w:rsidR="00184FFB" w:rsidRPr="00F10138" w:rsidRDefault="00184FFB" w:rsidP="00184FFB">
      <w:pPr>
        <w:pStyle w:val="L-bala"/>
        <w:rPr>
          <w:lang w:val="en-US"/>
        </w:rPr>
      </w:pPr>
      <w:r w:rsidRPr="00D238D3">
        <w:t>A</w:t>
      </w:r>
      <w:r>
        <w:t>uxiliary</w:t>
      </w:r>
      <w:r w:rsidRPr="00D238D3">
        <w:t xml:space="preserve"> Steam </w:t>
      </w:r>
      <w:r>
        <w:t>to Deaerator</w:t>
      </w:r>
      <w:r w:rsidRPr="00874930">
        <w:t xml:space="preserve"> </w:t>
      </w:r>
      <w:r w:rsidRPr="00D238D3">
        <w:t>CV</w:t>
      </w:r>
      <w:r>
        <w:t xml:space="preserve"> bypass MOV B0LBG20AA301 is switched to AUTO</w:t>
      </w:r>
    </w:p>
    <w:p w14:paraId="31D76164" w14:textId="205CE553" w:rsidR="00184FFB" w:rsidRDefault="00184FFB" w:rsidP="00814B8C">
      <w:pPr>
        <w:pStyle w:val="L-bala"/>
        <w:rPr>
          <w:lang w:val="en-US"/>
        </w:rPr>
      </w:pPr>
      <w:r>
        <w:rPr>
          <w:lang w:val="en-US"/>
        </w:rPr>
        <w:t>B0LBD10 Pot #4 Drain valve B0LBD10AA306 is switched to AUTO</w:t>
      </w:r>
    </w:p>
    <w:p w14:paraId="03AA5ABE" w14:textId="7AB5F573" w:rsidR="00184FFB" w:rsidRPr="00184FFB" w:rsidRDefault="00184FFB" w:rsidP="00184FFB">
      <w:pPr>
        <w:pStyle w:val="L-bala"/>
        <w:rPr>
          <w:lang w:val="en-US"/>
        </w:rPr>
      </w:pPr>
      <w:r>
        <w:t>B0LBG20 Pot Drain valve B0LBG20AA302 is switched to AUTO</w:t>
      </w:r>
    </w:p>
    <w:p w14:paraId="26D656E1" w14:textId="50DC1924" w:rsidR="00184FFB" w:rsidRPr="00184FFB" w:rsidRDefault="00184FFB" w:rsidP="00184FFB">
      <w:pPr>
        <w:pStyle w:val="L-bala"/>
        <w:rPr>
          <w:lang w:val="en-US"/>
        </w:rPr>
      </w:pPr>
      <w:r>
        <w:t>B0LBG30 Pot Drain valve B0LBG30AA301 is switched to AUTO</w:t>
      </w:r>
    </w:p>
    <w:p w14:paraId="5EAA1FDF" w14:textId="2C0F3142" w:rsidR="00814B8C" w:rsidRPr="00184FFB" w:rsidRDefault="00814B8C" w:rsidP="00814B8C">
      <w:pPr>
        <w:pStyle w:val="L-bala"/>
        <w:rPr>
          <w:lang w:val="en-US"/>
        </w:rPr>
      </w:pPr>
      <w:r w:rsidRPr="00D238D3">
        <w:t>A</w:t>
      </w:r>
      <w:r>
        <w:t>uxiliary</w:t>
      </w:r>
      <w:r w:rsidRPr="00D238D3">
        <w:t xml:space="preserve"> Steam </w:t>
      </w:r>
      <w:r>
        <w:t>to Boiler 1 Air Preheaters</w:t>
      </w:r>
      <w:r w:rsidRPr="00874930">
        <w:t xml:space="preserve"> </w:t>
      </w:r>
      <w:r w:rsidRPr="00D238D3">
        <w:t>CV B</w:t>
      </w:r>
      <w:r>
        <w:t>1</w:t>
      </w:r>
      <w:r w:rsidRPr="00D238D3">
        <w:t>LB</w:t>
      </w:r>
      <w:r>
        <w:t>G31</w:t>
      </w:r>
      <w:r w:rsidRPr="00D238D3">
        <w:t>AA</w:t>
      </w:r>
      <w:r>
        <w:t>4</w:t>
      </w:r>
      <w:r w:rsidRPr="00D238D3">
        <w:t>01</w:t>
      </w:r>
      <w:r>
        <w:t xml:space="preserve"> is switched to AUTO</w:t>
      </w:r>
    </w:p>
    <w:p w14:paraId="2B14F71E" w14:textId="77777777" w:rsidR="00184FFB" w:rsidRPr="00F10138" w:rsidRDefault="00184FFB" w:rsidP="00184FFB">
      <w:pPr>
        <w:pStyle w:val="L-bala"/>
        <w:rPr>
          <w:lang w:val="en-US"/>
        </w:rPr>
      </w:pPr>
      <w:r w:rsidRPr="00D238D3">
        <w:t>A</w:t>
      </w:r>
      <w:r>
        <w:t>uxiliary</w:t>
      </w:r>
      <w:r w:rsidRPr="00D238D3">
        <w:t xml:space="preserve"> Steam </w:t>
      </w:r>
      <w:r>
        <w:t>to Boiler 1 Air Preheaters</w:t>
      </w:r>
      <w:r w:rsidRPr="00874930">
        <w:t xml:space="preserve"> </w:t>
      </w:r>
      <w:r w:rsidRPr="00D238D3">
        <w:t xml:space="preserve">CV </w:t>
      </w:r>
      <w:r>
        <w:t>bypass MOV B1LBG30AA301 is switched to AUTO</w:t>
      </w:r>
    </w:p>
    <w:p w14:paraId="5DE17CBA" w14:textId="5F1F6142" w:rsidR="00184FFB" w:rsidRDefault="003F0E9F" w:rsidP="00814B8C">
      <w:pPr>
        <w:pStyle w:val="L-bala"/>
        <w:rPr>
          <w:lang w:val="en-US"/>
        </w:rPr>
      </w:pPr>
      <w:r>
        <w:rPr>
          <w:lang w:val="en-US"/>
        </w:rPr>
        <w:t>B1LBG30 Pot #1 Drain valve B1LBG30AA302</w:t>
      </w:r>
    </w:p>
    <w:p w14:paraId="6499D8D6" w14:textId="081FF3C3" w:rsidR="003F0E9F" w:rsidRPr="00B6380E" w:rsidRDefault="003F0E9F" w:rsidP="003F0E9F">
      <w:pPr>
        <w:pStyle w:val="L-bala"/>
        <w:rPr>
          <w:lang w:val="en-US"/>
        </w:rPr>
      </w:pPr>
      <w:r>
        <w:rPr>
          <w:lang w:val="en-US"/>
        </w:rPr>
        <w:lastRenderedPageBreak/>
        <w:t>B1LBG30 Pot #2 Drain valve B1LBG30AA303</w:t>
      </w:r>
    </w:p>
    <w:p w14:paraId="2551A05D" w14:textId="1BEE2BDC" w:rsidR="003F0E9F" w:rsidRPr="00184FFB" w:rsidRDefault="003F0E9F" w:rsidP="003F0E9F">
      <w:pPr>
        <w:pStyle w:val="L-bala"/>
        <w:rPr>
          <w:lang w:val="en-US"/>
        </w:rPr>
      </w:pPr>
      <w:r w:rsidRPr="00D238D3">
        <w:t>A</w:t>
      </w:r>
      <w:r>
        <w:t>uxiliary</w:t>
      </w:r>
      <w:r w:rsidRPr="00D238D3">
        <w:t xml:space="preserve"> Steam </w:t>
      </w:r>
      <w:r>
        <w:t>to Boiler 2 Air Preheaters</w:t>
      </w:r>
      <w:r w:rsidRPr="00874930">
        <w:t xml:space="preserve"> </w:t>
      </w:r>
      <w:r w:rsidRPr="00D238D3">
        <w:t>CV B</w:t>
      </w:r>
      <w:r>
        <w:t>2</w:t>
      </w:r>
      <w:r w:rsidRPr="00D238D3">
        <w:t>LB</w:t>
      </w:r>
      <w:r>
        <w:t>G31</w:t>
      </w:r>
      <w:r w:rsidRPr="00D238D3">
        <w:t>AA</w:t>
      </w:r>
      <w:r>
        <w:t>4</w:t>
      </w:r>
      <w:r w:rsidRPr="00D238D3">
        <w:t>01</w:t>
      </w:r>
      <w:r>
        <w:t xml:space="preserve"> is switched to AUTO</w:t>
      </w:r>
    </w:p>
    <w:p w14:paraId="4781D565" w14:textId="2C510549" w:rsidR="003F0E9F" w:rsidRPr="00F10138" w:rsidRDefault="003F0E9F" w:rsidP="003F0E9F">
      <w:pPr>
        <w:pStyle w:val="L-bala"/>
        <w:rPr>
          <w:lang w:val="en-US"/>
        </w:rPr>
      </w:pPr>
      <w:r w:rsidRPr="00D238D3">
        <w:t>A</w:t>
      </w:r>
      <w:r>
        <w:t>uxiliary</w:t>
      </w:r>
      <w:r w:rsidRPr="00D238D3">
        <w:t xml:space="preserve"> Steam </w:t>
      </w:r>
      <w:r>
        <w:t>to Boiler 2 Air Preheaters</w:t>
      </w:r>
      <w:r w:rsidRPr="00874930">
        <w:t xml:space="preserve"> </w:t>
      </w:r>
      <w:r w:rsidRPr="00D238D3">
        <w:t xml:space="preserve">CV </w:t>
      </w:r>
      <w:r>
        <w:t>bypass MOV B2LBG30AA301 is switched to AUTO</w:t>
      </w:r>
    </w:p>
    <w:p w14:paraId="5916CB72" w14:textId="2331D721" w:rsidR="003F0E9F" w:rsidRDefault="003F0E9F" w:rsidP="003F0E9F">
      <w:pPr>
        <w:pStyle w:val="L-bala"/>
        <w:rPr>
          <w:lang w:val="en-US"/>
        </w:rPr>
      </w:pPr>
      <w:r>
        <w:rPr>
          <w:lang w:val="en-US"/>
        </w:rPr>
        <w:t>B2LBG30 Pot #1 Drain valve B2LBG30AA302</w:t>
      </w:r>
    </w:p>
    <w:p w14:paraId="5F7E4CA8" w14:textId="6640F079" w:rsidR="003F0E9F" w:rsidRDefault="003F0E9F" w:rsidP="003F0E9F">
      <w:pPr>
        <w:pStyle w:val="L-bala"/>
        <w:rPr>
          <w:lang w:val="en-US"/>
        </w:rPr>
      </w:pPr>
      <w:r>
        <w:rPr>
          <w:lang w:val="en-US"/>
        </w:rPr>
        <w:t>B2LBG30 Pot #2 Drain valve B2LBG30AA303</w:t>
      </w:r>
    </w:p>
    <w:p w14:paraId="23B23924" w14:textId="2AAEE928" w:rsidR="003F0E9F" w:rsidRDefault="003F0E9F" w:rsidP="003F0E9F">
      <w:pPr>
        <w:pStyle w:val="L-bala"/>
        <w:rPr>
          <w:lang w:val="en-US"/>
        </w:rPr>
      </w:pPr>
      <w:r>
        <w:rPr>
          <w:lang w:val="en-US"/>
        </w:rPr>
        <w:t>B2LBG30 Pot #3 Drain valve B2LBG30AA304</w:t>
      </w:r>
    </w:p>
    <w:p w14:paraId="55ACDF36" w14:textId="77777777" w:rsidR="00814B8C" w:rsidRPr="00E93720" w:rsidRDefault="00814B8C" w:rsidP="00814B8C">
      <w:pPr>
        <w:pStyle w:val="L-guin"/>
        <w:numPr>
          <w:ilvl w:val="0"/>
          <w:numId w:val="0"/>
        </w:numPr>
        <w:ind w:left="1134" w:hanging="567"/>
      </w:pPr>
      <w:r>
        <w:t>The FSG has ON permissive when all the previous devices are available</w:t>
      </w:r>
    </w:p>
    <w:p w14:paraId="63FC0A09" w14:textId="77777777" w:rsidR="00814B8C" w:rsidRPr="00990FB1" w:rsidRDefault="00814B8C" w:rsidP="00814B8C">
      <w:pPr>
        <w:pStyle w:val="Prrafo"/>
        <w:rPr>
          <w:lang w:val="en-GB"/>
        </w:rPr>
      </w:pPr>
      <w:r w:rsidRPr="00990FB1">
        <w:rPr>
          <w:lang w:val="en-GB"/>
        </w:rPr>
        <w:t xml:space="preserve">The FSG is always permitted to stop. </w:t>
      </w:r>
    </w:p>
    <w:p w14:paraId="7D1EA68E" w14:textId="1C6C872B" w:rsidR="003F0E9F" w:rsidRPr="003F0E9F" w:rsidRDefault="00CD75D3" w:rsidP="003F0E9F">
      <w:pPr>
        <w:pStyle w:val="Ttulo3"/>
        <w:keepLines/>
        <w:spacing w:before="480" w:after="360"/>
        <w:rPr>
          <w:lang w:val="en-US"/>
        </w:rPr>
      </w:pPr>
      <w:bookmarkStart w:id="1839" w:name="_Toc137119769"/>
      <w:r>
        <w:rPr>
          <w:lang w:val="en-US"/>
        </w:rPr>
        <w:t xml:space="preserve">Boiler </w:t>
      </w:r>
      <w:r w:rsidR="00814B8C">
        <w:rPr>
          <w:lang w:val="en-US"/>
        </w:rPr>
        <w:t xml:space="preserve">and </w:t>
      </w:r>
      <w:r>
        <w:rPr>
          <w:lang w:val="en-US"/>
        </w:rPr>
        <w:t>FGT Unit 1 Heat</w:t>
      </w:r>
      <w:r w:rsidR="00814B8C">
        <w:rPr>
          <w:lang w:val="en-US"/>
        </w:rPr>
        <w:t xml:space="preserve"> Exchangers</w:t>
      </w:r>
      <w:r w:rsidR="00814B8C" w:rsidRPr="00B6380E">
        <w:rPr>
          <w:lang w:val="en-US"/>
        </w:rPr>
        <w:t xml:space="preserve"> FSG (B</w:t>
      </w:r>
      <w:r w:rsidR="00814B8C">
        <w:rPr>
          <w:lang w:val="en-US"/>
        </w:rPr>
        <w:t>1</w:t>
      </w:r>
      <w:r w:rsidR="00814B8C" w:rsidRPr="00B6380E">
        <w:rPr>
          <w:lang w:val="en-US"/>
        </w:rPr>
        <w:t>LB</w:t>
      </w:r>
      <w:r w:rsidR="00814B8C">
        <w:rPr>
          <w:lang w:val="en-US"/>
        </w:rPr>
        <w:t>G3</w:t>
      </w:r>
      <w:r>
        <w:rPr>
          <w:lang w:val="en-US"/>
        </w:rPr>
        <w:t>0</w:t>
      </w:r>
      <w:r w:rsidR="00814B8C" w:rsidRPr="00B6380E">
        <w:rPr>
          <w:lang w:val="en-US"/>
        </w:rPr>
        <w:t>EA00</w:t>
      </w:r>
      <w:r w:rsidR="00814B8C">
        <w:rPr>
          <w:lang w:val="en-US"/>
        </w:rPr>
        <w:t>1</w:t>
      </w:r>
      <w:r w:rsidR="00814B8C" w:rsidRPr="00B6380E">
        <w:rPr>
          <w:lang w:val="en-US"/>
        </w:rPr>
        <w:t>)</w:t>
      </w:r>
      <w:bookmarkEnd w:id="1839"/>
    </w:p>
    <w:p w14:paraId="66BAE5AC" w14:textId="2FE4FD3A" w:rsidR="003F0E9F" w:rsidDel="00B709CC" w:rsidRDefault="003F0E9F">
      <w:pPr>
        <w:pStyle w:val="Prrafo"/>
        <w:rPr>
          <w:del w:id="1840" w:author="Ana Martín Arribas" w:date="2023-06-03T18:30:00Z"/>
        </w:rPr>
      </w:pPr>
      <w:r w:rsidRPr="003F0E9F">
        <w:drawing>
          <wp:inline distT="0" distB="0" distL="0" distR="0" wp14:anchorId="7ED35602" wp14:editId="21CF6C96">
            <wp:extent cx="5400675" cy="2965450"/>
            <wp:effectExtent l="0" t="0" r="9525" b="6350"/>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2965450"/>
                    </a:xfrm>
                    <a:prstGeom prst="rect">
                      <a:avLst/>
                    </a:prstGeom>
                  </pic:spPr>
                </pic:pic>
              </a:graphicData>
            </a:graphic>
          </wp:inline>
        </w:drawing>
      </w:r>
    </w:p>
    <w:p w14:paraId="4F5DA448" w14:textId="64FC142D" w:rsidR="00814B8C" w:rsidRDefault="00814B8C">
      <w:pPr>
        <w:pStyle w:val="Prrafo"/>
      </w:pPr>
      <w:del w:id="1841" w:author="Ana Martín Arribas" w:date="2023-06-03T18:30:00Z">
        <w:r w:rsidRPr="0016544A" w:rsidDel="00B709CC">
          <w:rPr>
            <w:noProof/>
          </w:rPr>
          <w:drawing>
            <wp:inline distT="0" distB="0" distL="0" distR="0" wp14:anchorId="4D90F11B" wp14:editId="7A64C6FD">
              <wp:extent cx="6119495" cy="3267075"/>
              <wp:effectExtent l="0" t="0" r="0" b="952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26"/>
                      <a:stretch>
                        <a:fillRect/>
                      </a:stretch>
                    </pic:blipFill>
                    <pic:spPr>
                      <a:xfrm>
                        <a:off x="0" y="0"/>
                        <a:ext cx="6119495" cy="3267075"/>
                      </a:xfrm>
                      <a:prstGeom prst="rect">
                        <a:avLst/>
                      </a:prstGeom>
                    </pic:spPr>
                  </pic:pic>
                </a:graphicData>
              </a:graphic>
            </wp:inline>
          </w:drawing>
        </w:r>
      </w:del>
    </w:p>
    <w:p w14:paraId="527C808C" w14:textId="27B18A62" w:rsidR="003F0E9F"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4E8009A0" w14:textId="2A7064AB" w:rsidR="003F0E9F" w:rsidRPr="003F0E9F" w:rsidRDefault="003F0E9F" w:rsidP="003F0E9F">
      <w:pPr>
        <w:pStyle w:val="L-bala"/>
        <w:rPr>
          <w:lang w:val="en-US"/>
        </w:rPr>
      </w:pPr>
      <w:r>
        <w:t>Boiler 1 Sealing Air Preheater Auxiliary Steam Isolation valve B1LBG33AA301 is switched to AUTO</w:t>
      </w:r>
    </w:p>
    <w:p w14:paraId="34D2B72F" w14:textId="198FCE0E" w:rsidR="003F0E9F" w:rsidRPr="003F0E9F" w:rsidRDefault="003F0E9F" w:rsidP="003F0E9F">
      <w:pPr>
        <w:pStyle w:val="L-bala"/>
        <w:rPr>
          <w:lang w:val="en-US"/>
        </w:rPr>
      </w:pPr>
      <w:r>
        <w:lastRenderedPageBreak/>
        <w:t>B1LBG33 Pot #1 Drain valve B1LBG33AA302 is switched to AUTO</w:t>
      </w:r>
    </w:p>
    <w:p w14:paraId="3D4FDB52" w14:textId="07083D87" w:rsidR="003F0E9F" w:rsidRPr="00DA3B32" w:rsidRDefault="003F0E9F" w:rsidP="003F0E9F">
      <w:pPr>
        <w:pStyle w:val="L-bala"/>
        <w:rPr>
          <w:lang w:val="en-US"/>
        </w:rPr>
      </w:pPr>
      <w:r>
        <w:t>B1LBG33 Pot #2 Drain valve B1LBG33AA303 is switched to AUTO</w:t>
      </w:r>
    </w:p>
    <w:p w14:paraId="123B45A0" w14:textId="6C5FBCB7" w:rsidR="003F0E9F" w:rsidRDefault="003F0E9F" w:rsidP="003F0E9F">
      <w:pPr>
        <w:pStyle w:val="L-bala"/>
        <w:rPr>
          <w:lang w:val="en-US"/>
        </w:rPr>
      </w:pPr>
      <w:r>
        <w:rPr>
          <w:lang w:val="en-US"/>
        </w:rPr>
        <w:t>Fuel Gas Treatment Heat Exchangers interconnection Motorized Operation Valve B0HAD50AA301</w:t>
      </w:r>
    </w:p>
    <w:p w14:paraId="2FE110E0" w14:textId="77777777" w:rsidR="003F0E9F" w:rsidRPr="003F0E9F" w:rsidRDefault="003F0E9F" w:rsidP="003F0E9F">
      <w:pPr>
        <w:pStyle w:val="L-bala"/>
        <w:rPr>
          <w:lang w:val="en-US"/>
        </w:rPr>
      </w:pPr>
      <w:r>
        <w:t>Boiler 1 Primary Air Preheaters Temperature</w:t>
      </w:r>
      <w:r w:rsidRPr="00BE004A">
        <w:t xml:space="preserve"> CV </w:t>
      </w:r>
      <w:r>
        <w:t>B1LBG31AA401 is switched to AUTO</w:t>
      </w:r>
    </w:p>
    <w:p w14:paraId="6AFED968" w14:textId="77777777" w:rsidR="003F0E9F" w:rsidRPr="004E2C9E" w:rsidRDefault="003F0E9F" w:rsidP="003F0E9F">
      <w:pPr>
        <w:pStyle w:val="L-bala"/>
        <w:rPr>
          <w:lang w:val="en-US"/>
        </w:rPr>
      </w:pPr>
      <w:r>
        <w:t>Boiler 1 Drum Steam to Flue Gas Heat Exchangers Isolation Valve</w:t>
      </w:r>
      <w:r w:rsidRPr="00D238D3">
        <w:t xml:space="preserve"> </w:t>
      </w:r>
      <w:r>
        <w:t>B1HAD50AA301 is switched to AUTO</w:t>
      </w:r>
    </w:p>
    <w:p w14:paraId="2FD7AF2B" w14:textId="7D20AF49" w:rsidR="003F0E9F" w:rsidRDefault="003F0E9F" w:rsidP="003F0E9F">
      <w:pPr>
        <w:pStyle w:val="L-bala"/>
        <w:rPr>
          <w:lang w:val="en-US"/>
        </w:rPr>
      </w:pPr>
      <w:r>
        <w:rPr>
          <w:lang w:val="en-US"/>
        </w:rPr>
        <w:t>B1HAD50 Pot #1 Drain valve B1HAD50AA303 is switched to AUTO</w:t>
      </w:r>
    </w:p>
    <w:p w14:paraId="7D22BEDF" w14:textId="42646DF8" w:rsidR="00AA16CE" w:rsidRPr="00DA3B32" w:rsidRDefault="00AA16CE" w:rsidP="00AA16CE">
      <w:pPr>
        <w:pStyle w:val="L-bala"/>
        <w:rPr>
          <w:lang w:val="en-US"/>
        </w:rPr>
      </w:pPr>
      <w:r>
        <w:rPr>
          <w:lang w:val="en-US"/>
        </w:rPr>
        <w:t>B1HAD50 Pot #2 Drain valve B1HAD50AA304 is switched to AUTO</w:t>
      </w:r>
    </w:p>
    <w:p w14:paraId="02D00F54" w14:textId="121846B8" w:rsidR="00AA16CE" w:rsidRPr="00DA3B32" w:rsidRDefault="00AA16CE" w:rsidP="00AA16CE">
      <w:pPr>
        <w:pStyle w:val="L-bala"/>
        <w:rPr>
          <w:lang w:val="en-US"/>
        </w:rPr>
      </w:pPr>
      <w:r>
        <w:rPr>
          <w:lang w:val="en-US"/>
        </w:rPr>
        <w:t>B1HAD50 Pot #3 Drain valve B1HAD50AA305 is switched to AUTO</w:t>
      </w:r>
    </w:p>
    <w:p w14:paraId="69E7021D" w14:textId="4148A665" w:rsidR="00AA16CE" w:rsidRPr="004E2C9E" w:rsidRDefault="00AA16CE" w:rsidP="00AA16CE">
      <w:pPr>
        <w:pStyle w:val="L-bala"/>
        <w:rPr>
          <w:lang w:val="en-US"/>
        </w:rPr>
      </w:pPr>
      <w:r>
        <w:t>Boiler 1 Drum Steam to Flue Gas Heat Exchangers Steam Temperature</w:t>
      </w:r>
      <w:r w:rsidRPr="00BE004A">
        <w:t xml:space="preserve"> CV </w:t>
      </w:r>
      <w:r>
        <w:t>B1HAD50AA401 is switched to AUTO</w:t>
      </w:r>
    </w:p>
    <w:p w14:paraId="294BECEF" w14:textId="35AFF68C" w:rsidR="00AA16CE" w:rsidRPr="004E2C9E" w:rsidRDefault="00AA16CE" w:rsidP="00AA16CE">
      <w:pPr>
        <w:pStyle w:val="L-bala"/>
        <w:rPr>
          <w:lang w:val="en-US"/>
        </w:rPr>
      </w:pPr>
      <w:r>
        <w:t>Boiler 1 Drum Steam to Flue Gas Heat Exchangers Steam Temperature</w:t>
      </w:r>
      <w:r w:rsidRPr="00BE004A">
        <w:t xml:space="preserve"> CV </w:t>
      </w:r>
      <w:r>
        <w:t>Bypass MOV B1HAD50AA302 is switched to AUTO</w:t>
      </w:r>
    </w:p>
    <w:p w14:paraId="50D9706E" w14:textId="1D6FE51B" w:rsidR="00AA16CE" w:rsidRPr="00E93720" w:rsidRDefault="00AA16CE" w:rsidP="00AA16CE">
      <w:pPr>
        <w:pStyle w:val="L-bala"/>
        <w:rPr>
          <w:lang w:val="en-US"/>
        </w:rPr>
      </w:pPr>
      <w:r>
        <w:t>Boiler 1 Secondary Air Preheaters Temperature</w:t>
      </w:r>
      <w:r w:rsidRPr="00BE004A">
        <w:t xml:space="preserve"> CV </w:t>
      </w:r>
      <w:r>
        <w:t>B1LBG32AA301 is switched to AUTO</w:t>
      </w:r>
    </w:p>
    <w:p w14:paraId="1B875C9A" w14:textId="77777777" w:rsidR="00814B8C" w:rsidRPr="00E93720" w:rsidRDefault="00814B8C" w:rsidP="00814B8C">
      <w:pPr>
        <w:pStyle w:val="L-guin"/>
        <w:numPr>
          <w:ilvl w:val="0"/>
          <w:numId w:val="0"/>
        </w:numPr>
        <w:ind w:left="1134" w:hanging="567"/>
      </w:pPr>
      <w:r>
        <w:t>The FSG has ON permissive when all the previous devices are available</w:t>
      </w:r>
    </w:p>
    <w:p w14:paraId="32F844CE" w14:textId="77777777" w:rsidR="00814B8C" w:rsidRPr="00990FB1" w:rsidRDefault="00814B8C" w:rsidP="00814B8C">
      <w:pPr>
        <w:pStyle w:val="Prrafo"/>
        <w:rPr>
          <w:lang w:val="en-GB"/>
        </w:rPr>
      </w:pPr>
      <w:r w:rsidRPr="00990FB1">
        <w:rPr>
          <w:lang w:val="en-GB"/>
        </w:rPr>
        <w:t xml:space="preserve">The FSG is always permitted to stop. </w:t>
      </w:r>
      <w:bookmarkStart w:id="1842" w:name="_GoBack"/>
      <w:bookmarkEnd w:id="1842"/>
    </w:p>
    <w:p w14:paraId="4773EF94" w14:textId="256C6CF4" w:rsidR="00CD75D3" w:rsidRPr="00CD75D3" w:rsidRDefault="00CD75D3" w:rsidP="00CD75D3">
      <w:pPr>
        <w:pStyle w:val="Ttulo3"/>
        <w:keepLines/>
        <w:numPr>
          <w:ilvl w:val="2"/>
          <w:numId w:val="20"/>
        </w:numPr>
        <w:spacing w:before="480" w:after="360"/>
        <w:rPr>
          <w:lang w:val="en-US"/>
        </w:rPr>
      </w:pPr>
      <w:r w:rsidRPr="00CD75D3">
        <w:rPr>
          <w:lang w:val="en-US"/>
        </w:rPr>
        <w:lastRenderedPageBreak/>
        <w:t xml:space="preserve">Boiler and FGT Unit </w:t>
      </w:r>
      <w:r>
        <w:rPr>
          <w:lang w:val="en-US"/>
        </w:rPr>
        <w:t>2</w:t>
      </w:r>
      <w:r w:rsidRPr="00CD75D3">
        <w:rPr>
          <w:lang w:val="en-US"/>
        </w:rPr>
        <w:t xml:space="preserve"> Heat Exchangers FSG (B</w:t>
      </w:r>
      <w:r>
        <w:rPr>
          <w:lang w:val="en-US"/>
        </w:rPr>
        <w:t>2</w:t>
      </w:r>
      <w:r w:rsidRPr="00CD75D3">
        <w:rPr>
          <w:lang w:val="en-US"/>
        </w:rPr>
        <w:t>LBG30EA001)</w:t>
      </w:r>
    </w:p>
    <w:p w14:paraId="020F9F4F" w14:textId="2278EF87" w:rsidR="00814B8C" w:rsidRDefault="00AA16CE" w:rsidP="00814B8C">
      <w:pPr>
        <w:pStyle w:val="Prrafo"/>
      </w:pPr>
      <w:r w:rsidRPr="00AA16CE">
        <w:drawing>
          <wp:inline distT="0" distB="0" distL="0" distR="0" wp14:anchorId="1489C318" wp14:editId="47F97A07">
            <wp:extent cx="5400675" cy="2884170"/>
            <wp:effectExtent l="0" t="0" r="9525"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675" cy="2884170"/>
                    </a:xfrm>
                    <a:prstGeom prst="rect">
                      <a:avLst/>
                    </a:prstGeom>
                  </pic:spPr>
                </pic:pic>
              </a:graphicData>
            </a:graphic>
          </wp:inline>
        </w:drawing>
      </w:r>
    </w:p>
    <w:p w14:paraId="2C5F4BD4"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083747CA" w14:textId="77777777" w:rsidR="00AA16CE" w:rsidRPr="003F0E9F" w:rsidRDefault="00AA16CE" w:rsidP="00AA16CE">
      <w:pPr>
        <w:pStyle w:val="L-bala"/>
        <w:rPr>
          <w:lang w:val="en-US"/>
        </w:rPr>
      </w:pPr>
      <w:r>
        <w:t>Boiler 2 Sealing Air Preheater Auxiliary Steam Isolation valve B2LBG33AA301 is switched to AUTO</w:t>
      </w:r>
    </w:p>
    <w:p w14:paraId="4BC9BDB7" w14:textId="77777777" w:rsidR="00AA16CE" w:rsidRPr="003F0E9F" w:rsidRDefault="00AA16CE" w:rsidP="00AA16CE">
      <w:pPr>
        <w:pStyle w:val="L-bala"/>
        <w:rPr>
          <w:lang w:val="en-US"/>
        </w:rPr>
      </w:pPr>
      <w:r>
        <w:t>B2LBG33 Pot #1 Drain valve B2LBG33AA302 is switched to AUTO</w:t>
      </w:r>
    </w:p>
    <w:p w14:paraId="157FEB34" w14:textId="77777777" w:rsidR="00AA16CE" w:rsidRPr="00DA3B32" w:rsidRDefault="00AA16CE" w:rsidP="00AA16CE">
      <w:pPr>
        <w:pStyle w:val="L-bala"/>
        <w:rPr>
          <w:lang w:val="en-US"/>
        </w:rPr>
      </w:pPr>
      <w:r>
        <w:t>B2LBG33 Pot #2 Drain valve B2LBG33AA303 is switched to AUTO</w:t>
      </w:r>
    </w:p>
    <w:p w14:paraId="676ED592" w14:textId="77777777" w:rsidR="00AA16CE" w:rsidRPr="003F0E9F" w:rsidRDefault="00AA16CE" w:rsidP="00AA16CE">
      <w:pPr>
        <w:pStyle w:val="L-bala"/>
        <w:rPr>
          <w:lang w:val="en-US"/>
        </w:rPr>
      </w:pPr>
      <w:r>
        <w:t>Boiler 2 Primary Air Preheaters Temperature</w:t>
      </w:r>
      <w:r w:rsidRPr="00BE004A">
        <w:t xml:space="preserve"> CV </w:t>
      </w:r>
      <w:r>
        <w:t>B2LBG31AA401 is switched to AUTO</w:t>
      </w:r>
    </w:p>
    <w:p w14:paraId="22043E46" w14:textId="77777777" w:rsidR="00AA16CE" w:rsidRPr="004E2C9E" w:rsidRDefault="00AA16CE" w:rsidP="00AA16CE">
      <w:pPr>
        <w:pStyle w:val="L-bala"/>
        <w:rPr>
          <w:lang w:val="en-US"/>
        </w:rPr>
      </w:pPr>
      <w:r>
        <w:t>Boiler 2 Drum Steam to Flue Gas Heat Exchangers Isolation Valve</w:t>
      </w:r>
      <w:r w:rsidRPr="00D238D3">
        <w:t xml:space="preserve"> </w:t>
      </w:r>
      <w:r>
        <w:t>B2HAD50AA301 is switched to AUTO</w:t>
      </w:r>
    </w:p>
    <w:p w14:paraId="17D5BD0D" w14:textId="77777777" w:rsidR="00AA16CE" w:rsidRDefault="00AA16CE" w:rsidP="00AA16CE">
      <w:pPr>
        <w:pStyle w:val="L-bala"/>
        <w:rPr>
          <w:lang w:val="en-US"/>
        </w:rPr>
      </w:pPr>
      <w:r>
        <w:rPr>
          <w:lang w:val="en-US"/>
        </w:rPr>
        <w:t>B2HAD50 Pot #1 Drain valve B2HAD50AA303 is switched to AUTO</w:t>
      </w:r>
    </w:p>
    <w:p w14:paraId="7DC26958" w14:textId="77777777" w:rsidR="00AA16CE" w:rsidRPr="00DA3B32" w:rsidRDefault="00AA16CE" w:rsidP="00AA16CE">
      <w:pPr>
        <w:pStyle w:val="L-bala"/>
        <w:rPr>
          <w:lang w:val="en-US"/>
        </w:rPr>
      </w:pPr>
      <w:r>
        <w:rPr>
          <w:lang w:val="en-US"/>
        </w:rPr>
        <w:t>B2HAD50 Pot #2 Drain valve B2HAD50AA304 is switched to AUTO</w:t>
      </w:r>
    </w:p>
    <w:p w14:paraId="26505C11" w14:textId="77777777" w:rsidR="00AA16CE" w:rsidRPr="00DA3B32" w:rsidRDefault="00AA16CE" w:rsidP="00AA16CE">
      <w:pPr>
        <w:pStyle w:val="L-bala"/>
        <w:rPr>
          <w:lang w:val="en-US"/>
        </w:rPr>
      </w:pPr>
      <w:r>
        <w:rPr>
          <w:lang w:val="en-US"/>
        </w:rPr>
        <w:t>B2HAD50 Pot #3 Drain valve B2HAD50AA305 is switched to AUTO</w:t>
      </w:r>
    </w:p>
    <w:p w14:paraId="73E8BED5" w14:textId="77777777" w:rsidR="00AA16CE" w:rsidRPr="004E2C9E" w:rsidRDefault="00AA16CE" w:rsidP="00AA16CE">
      <w:pPr>
        <w:pStyle w:val="L-bala"/>
        <w:rPr>
          <w:lang w:val="en-US"/>
        </w:rPr>
      </w:pPr>
      <w:r>
        <w:t>Boiler 2 Drum Steam to Flue Gas Heat Exchangers Steam Temperature</w:t>
      </w:r>
      <w:r w:rsidRPr="00BE004A">
        <w:t xml:space="preserve"> CV </w:t>
      </w:r>
      <w:r>
        <w:t>B2HAD50AA401 is switched to AUTO</w:t>
      </w:r>
    </w:p>
    <w:p w14:paraId="42EDD63C" w14:textId="77777777" w:rsidR="00AA16CE" w:rsidRPr="004E2C9E" w:rsidRDefault="00AA16CE" w:rsidP="00AA16CE">
      <w:pPr>
        <w:pStyle w:val="L-bala"/>
        <w:rPr>
          <w:lang w:val="en-US"/>
        </w:rPr>
      </w:pPr>
      <w:r>
        <w:lastRenderedPageBreak/>
        <w:t>Boiler 2 Drum Steam to Flue Gas Heat Exchangers Steam Temperature</w:t>
      </w:r>
      <w:r w:rsidRPr="00BE004A">
        <w:t xml:space="preserve"> CV </w:t>
      </w:r>
      <w:r>
        <w:t>Bypass MOV B2HAD50AA302 is switched to AUTO</w:t>
      </w:r>
    </w:p>
    <w:p w14:paraId="39408228" w14:textId="77777777" w:rsidR="00AA16CE" w:rsidRPr="00E93720" w:rsidRDefault="00AA16CE" w:rsidP="00AA16CE">
      <w:pPr>
        <w:pStyle w:val="L-bala"/>
        <w:rPr>
          <w:lang w:val="en-US"/>
        </w:rPr>
      </w:pPr>
      <w:r>
        <w:t>Boiler 2 Secondary Air Preheaters Temperature</w:t>
      </w:r>
      <w:r w:rsidRPr="00BE004A">
        <w:t xml:space="preserve"> CV </w:t>
      </w:r>
      <w:r>
        <w:t>B2LBG32AA301 is switched to AUTO</w:t>
      </w:r>
    </w:p>
    <w:p w14:paraId="5C636293" w14:textId="77777777" w:rsidR="00814B8C" w:rsidRPr="00E93720" w:rsidRDefault="00814B8C" w:rsidP="00814B8C">
      <w:pPr>
        <w:pStyle w:val="L-guin"/>
        <w:numPr>
          <w:ilvl w:val="0"/>
          <w:numId w:val="0"/>
        </w:numPr>
        <w:ind w:left="1134" w:hanging="567"/>
      </w:pPr>
      <w:r>
        <w:t>The FSG has ON permissive when all the previous devices are available</w:t>
      </w:r>
    </w:p>
    <w:p w14:paraId="6BC992D7" w14:textId="77777777" w:rsidR="00814B8C" w:rsidRPr="00990FB1" w:rsidRDefault="00814B8C" w:rsidP="00814B8C">
      <w:pPr>
        <w:pStyle w:val="Prrafo"/>
        <w:rPr>
          <w:lang w:val="en-GB"/>
        </w:rPr>
      </w:pPr>
      <w:r w:rsidRPr="00990FB1">
        <w:rPr>
          <w:lang w:val="en-GB"/>
        </w:rPr>
        <w:t>The FSG is always permitted to stop.</w:t>
      </w:r>
    </w:p>
    <w:p w14:paraId="2F134276" w14:textId="77777777" w:rsidR="00814B8C" w:rsidRPr="00B6380E" w:rsidRDefault="00814B8C" w:rsidP="00814B8C">
      <w:pPr>
        <w:pStyle w:val="Ttulo3"/>
        <w:keepLines/>
        <w:spacing w:before="480" w:after="360"/>
        <w:rPr>
          <w:lang w:val="en-US"/>
        </w:rPr>
      </w:pPr>
      <w:bookmarkStart w:id="1843" w:name="_Toc137119771"/>
      <w:r>
        <w:rPr>
          <w:lang w:val="en-US"/>
        </w:rPr>
        <w:t>Boiler 1 Bypass</w:t>
      </w:r>
      <w:r w:rsidRPr="00B6380E">
        <w:rPr>
          <w:lang w:val="en-US"/>
        </w:rPr>
        <w:t xml:space="preserve"> FSG (B</w:t>
      </w:r>
      <w:r>
        <w:rPr>
          <w:lang w:val="en-US"/>
        </w:rPr>
        <w:t>1MAN10</w:t>
      </w:r>
      <w:r w:rsidRPr="00B6380E">
        <w:rPr>
          <w:lang w:val="en-US"/>
        </w:rPr>
        <w:t>EA00</w:t>
      </w:r>
      <w:r>
        <w:rPr>
          <w:lang w:val="en-US"/>
        </w:rPr>
        <w:t>1</w:t>
      </w:r>
      <w:r w:rsidRPr="00B6380E">
        <w:rPr>
          <w:lang w:val="en-US"/>
        </w:rPr>
        <w:t>)</w:t>
      </w:r>
      <w:bookmarkEnd w:id="1843"/>
    </w:p>
    <w:p w14:paraId="10E96231" w14:textId="05A473E2" w:rsidR="00814B8C" w:rsidRDefault="00AA16CE" w:rsidP="00814B8C">
      <w:pPr>
        <w:pStyle w:val="Prrafo"/>
      </w:pPr>
      <w:r w:rsidRPr="00AA16CE">
        <w:drawing>
          <wp:inline distT="0" distB="0" distL="0" distR="0" wp14:anchorId="10FE543C" wp14:editId="11AD6047">
            <wp:extent cx="5400675" cy="2334260"/>
            <wp:effectExtent l="0" t="0" r="9525" b="8890"/>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2334260"/>
                    </a:xfrm>
                    <a:prstGeom prst="rect">
                      <a:avLst/>
                    </a:prstGeom>
                  </pic:spPr>
                </pic:pic>
              </a:graphicData>
            </a:graphic>
          </wp:inline>
        </w:drawing>
      </w:r>
    </w:p>
    <w:p w14:paraId="6468A38D"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1D574971" w14:textId="77777777" w:rsidR="00814B8C" w:rsidRPr="001531CA" w:rsidRDefault="00814B8C" w:rsidP="00814B8C">
      <w:pPr>
        <w:pStyle w:val="L-bala"/>
        <w:rPr>
          <w:lang w:val="en-US"/>
        </w:rPr>
      </w:pPr>
      <w:r>
        <w:t>Boiler 1 Main Steam Bypass</w:t>
      </w:r>
      <w:r w:rsidRPr="00E93720">
        <w:t xml:space="preserve"> CV </w:t>
      </w:r>
      <w:r>
        <w:t>B1MAN10AA401 is switched to AUTO</w:t>
      </w:r>
    </w:p>
    <w:p w14:paraId="38A93923" w14:textId="77777777" w:rsidR="00814B8C" w:rsidRPr="00E93720" w:rsidRDefault="00814B8C" w:rsidP="00814B8C">
      <w:pPr>
        <w:pStyle w:val="L-bala"/>
        <w:rPr>
          <w:lang w:val="en-US"/>
        </w:rPr>
      </w:pPr>
      <w:r>
        <w:t xml:space="preserve">Main Steam Boiler 1 Bypass Attemperation </w:t>
      </w:r>
      <w:r w:rsidRPr="00E93720">
        <w:t xml:space="preserve">CV </w:t>
      </w:r>
      <w:r>
        <w:t>B1LAF31AA401 is switched to AUTO</w:t>
      </w:r>
    </w:p>
    <w:p w14:paraId="4F01B953" w14:textId="77777777" w:rsidR="00814B8C" w:rsidRPr="00E93720" w:rsidRDefault="00814B8C" w:rsidP="00814B8C">
      <w:pPr>
        <w:pStyle w:val="L-bala"/>
        <w:rPr>
          <w:lang w:val="en-US"/>
        </w:rPr>
      </w:pPr>
      <w:r>
        <w:t>Boiler 1 Bypass CV Attemperation</w:t>
      </w:r>
      <w:r w:rsidRPr="00874930">
        <w:t xml:space="preserve"> </w:t>
      </w:r>
      <w:r>
        <w:t>Water Isolation Valve</w:t>
      </w:r>
      <w:r w:rsidRPr="00D238D3">
        <w:t xml:space="preserve"> </w:t>
      </w:r>
      <w:r>
        <w:t>B1LAF31AA301 is switched to AUTO</w:t>
      </w:r>
    </w:p>
    <w:p w14:paraId="102F752E" w14:textId="50704F2D" w:rsidR="00814B8C" w:rsidRPr="00AA16CE" w:rsidRDefault="00814B8C" w:rsidP="00814B8C">
      <w:pPr>
        <w:pStyle w:val="L-bala"/>
        <w:rPr>
          <w:lang w:val="en-US"/>
        </w:rPr>
      </w:pPr>
      <w:r>
        <w:t>Boiler 1 Main Steam</w:t>
      </w:r>
      <w:r w:rsidR="00AA16CE">
        <w:t xml:space="preserve"> B1LBA20 #1</w:t>
      </w:r>
      <w:r>
        <w:t xml:space="preserve"> Pot Drain valve B1LBA20AA301 is switched to AUTO</w:t>
      </w:r>
    </w:p>
    <w:p w14:paraId="7F9A46B0" w14:textId="69A55B22" w:rsidR="00AA16CE" w:rsidRPr="00AA16CE" w:rsidRDefault="00AA16CE" w:rsidP="00AA16CE">
      <w:pPr>
        <w:pStyle w:val="L-bala"/>
        <w:rPr>
          <w:lang w:val="en-US"/>
        </w:rPr>
      </w:pPr>
      <w:r>
        <w:t>Boiler 1 Main Steam B1LBA20 #2 Pot Drain valve B1LBA20AA302 is switched to AUTO</w:t>
      </w:r>
    </w:p>
    <w:p w14:paraId="07AF18E4" w14:textId="623760FC" w:rsidR="00814B8C" w:rsidRPr="00E93720" w:rsidRDefault="00814B8C" w:rsidP="00814B8C">
      <w:pPr>
        <w:pStyle w:val="L-bala"/>
        <w:rPr>
          <w:lang w:val="en-US"/>
        </w:rPr>
      </w:pPr>
      <w:r>
        <w:t>Boiler 1 Main Steam</w:t>
      </w:r>
      <w:r w:rsidR="00AA16CE">
        <w:t xml:space="preserve"> B1MAN10</w:t>
      </w:r>
      <w:r>
        <w:t xml:space="preserve"> Pot Drain valve B1MAN10AA30</w:t>
      </w:r>
      <w:r w:rsidR="00AA16CE">
        <w:t>1</w:t>
      </w:r>
      <w:r>
        <w:t xml:space="preserve"> is switched to AUTO</w:t>
      </w:r>
    </w:p>
    <w:p w14:paraId="635A98A0" w14:textId="77777777" w:rsidR="00814B8C" w:rsidRPr="00E93720" w:rsidRDefault="00814B8C" w:rsidP="00814B8C">
      <w:pPr>
        <w:pStyle w:val="L-guin"/>
        <w:numPr>
          <w:ilvl w:val="0"/>
          <w:numId w:val="0"/>
        </w:numPr>
        <w:ind w:left="1134" w:hanging="567"/>
      </w:pPr>
      <w:r>
        <w:lastRenderedPageBreak/>
        <w:t>The FSG has ON permissive when all the previous devices are available</w:t>
      </w:r>
    </w:p>
    <w:p w14:paraId="259E1C00" w14:textId="77777777" w:rsidR="00814B8C" w:rsidRDefault="00814B8C" w:rsidP="00814B8C">
      <w:pPr>
        <w:pStyle w:val="L-bala"/>
        <w:numPr>
          <w:ilvl w:val="0"/>
          <w:numId w:val="0"/>
        </w:numPr>
        <w:ind w:left="567"/>
      </w:pPr>
      <w:r w:rsidRPr="00E93720">
        <w:t>The F</w:t>
      </w:r>
      <w:r>
        <w:t>S</w:t>
      </w:r>
      <w:r w:rsidRPr="00E93720">
        <w:t>G is always permitted to stop</w:t>
      </w:r>
    </w:p>
    <w:p w14:paraId="3DA4F8BA" w14:textId="77777777" w:rsidR="00814B8C" w:rsidRPr="00B6380E" w:rsidRDefault="00814B8C" w:rsidP="00814B8C">
      <w:pPr>
        <w:pStyle w:val="Ttulo3"/>
        <w:keepLines/>
        <w:spacing w:before="480" w:after="360"/>
        <w:rPr>
          <w:lang w:val="en-US"/>
        </w:rPr>
      </w:pPr>
      <w:bookmarkStart w:id="1844" w:name="_Toc137119772"/>
      <w:r>
        <w:rPr>
          <w:lang w:val="en-US"/>
        </w:rPr>
        <w:t>Boiler 2 Bypass</w:t>
      </w:r>
      <w:r w:rsidRPr="00B6380E">
        <w:rPr>
          <w:lang w:val="en-US"/>
        </w:rPr>
        <w:t xml:space="preserve"> FSG (B</w:t>
      </w:r>
      <w:r>
        <w:rPr>
          <w:lang w:val="en-US"/>
        </w:rPr>
        <w:t>2MAN10</w:t>
      </w:r>
      <w:r w:rsidRPr="00B6380E">
        <w:rPr>
          <w:lang w:val="en-US"/>
        </w:rPr>
        <w:t>EA00</w:t>
      </w:r>
      <w:r>
        <w:rPr>
          <w:lang w:val="en-US"/>
        </w:rPr>
        <w:t>1</w:t>
      </w:r>
      <w:r w:rsidRPr="00B6380E">
        <w:rPr>
          <w:lang w:val="en-US"/>
        </w:rPr>
        <w:t>)</w:t>
      </w:r>
      <w:bookmarkEnd w:id="1844"/>
    </w:p>
    <w:p w14:paraId="7CE6D168" w14:textId="04429E3D" w:rsidR="00814B8C" w:rsidRDefault="00AA16CE" w:rsidP="00814B8C">
      <w:pPr>
        <w:pStyle w:val="Prrafo"/>
      </w:pPr>
      <w:r w:rsidRPr="00AA16CE">
        <w:drawing>
          <wp:inline distT="0" distB="0" distL="0" distR="0" wp14:anchorId="0ABD3D6A" wp14:editId="429DAFAA">
            <wp:extent cx="5400675" cy="2313305"/>
            <wp:effectExtent l="0" t="0" r="9525" b="0"/>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2313305"/>
                    </a:xfrm>
                    <a:prstGeom prst="rect">
                      <a:avLst/>
                    </a:prstGeom>
                  </pic:spPr>
                </pic:pic>
              </a:graphicData>
            </a:graphic>
          </wp:inline>
        </w:drawing>
      </w:r>
    </w:p>
    <w:p w14:paraId="3DFC7AD1"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08E38B7B" w14:textId="3E9722AA" w:rsidR="00AA16CE" w:rsidRPr="001531CA" w:rsidRDefault="00AA16CE" w:rsidP="00AA16CE">
      <w:pPr>
        <w:pStyle w:val="L-bala"/>
        <w:rPr>
          <w:lang w:val="en-US"/>
        </w:rPr>
      </w:pPr>
      <w:r>
        <w:t>Boiler 2 Main Steam Bypass</w:t>
      </w:r>
      <w:r w:rsidRPr="00E93720">
        <w:t xml:space="preserve"> CV </w:t>
      </w:r>
      <w:r>
        <w:t>B2MAN10AA401 is switched to AUTO</w:t>
      </w:r>
    </w:p>
    <w:p w14:paraId="1C6A9639" w14:textId="2F7C0345" w:rsidR="00AA16CE" w:rsidRPr="00E93720" w:rsidRDefault="00AA16CE" w:rsidP="00AA16CE">
      <w:pPr>
        <w:pStyle w:val="L-bala"/>
        <w:rPr>
          <w:lang w:val="en-US"/>
        </w:rPr>
      </w:pPr>
      <w:r>
        <w:t xml:space="preserve">Main Steam Boiler 2 Bypass Attemperation </w:t>
      </w:r>
      <w:r w:rsidRPr="00E93720">
        <w:t xml:space="preserve">CV </w:t>
      </w:r>
      <w:r>
        <w:t>B2LAF31AA401 is switched to AUTO</w:t>
      </w:r>
    </w:p>
    <w:p w14:paraId="4011C673" w14:textId="7EAC9ACE" w:rsidR="00AA16CE" w:rsidRPr="00E93720" w:rsidRDefault="00AA16CE" w:rsidP="00AA16CE">
      <w:pPr>
        <w:pStyle w:val="L-bala"/>
        <w:rPr>
          <w:lang w:val="en-US"/>
        </w:rPr>
      </w:pPr>
      <w:r>
        <w:t>Boiler 2 Bypass CV Attemperation</w:t>
      </w:r>
      <w:r w:rsidRPr="00874930">
        <w:t xml:space="preserve"> </w:t>
      </w:r>
      <w:r>
        <w:t>Water Isolation Valve</w:t>
      </w:r>
      <w:r w:rsidRPr="00D238D3">
        <w:t xml:space="preserve"> </w:t>
      </w:r>
      <w:r>
        <w:t>B2LAF31AA301 is switched to AUTO</w:t>
      </w:r>
    </w:p>
    <w:p w14:paraId="04F6F708" w14:textId="3750C0D8" w:rsidR="00AA16CE" w:rsidRPr="00AA16CE" w:rsidRDefault="00AA16CE" w:rsidP="00AA16CE">
      <w:pPr>
        <w:pStyle w:val="L-bala"/>
        <w:rPr>
          <w:lang w:val="en-US"/>
        </w:rPr>
      </w:pPr>
      <w:r>
        <w:t>Boiler 2 Main Steam B2LBA20 #1 Pot Drain valve B2LBA20AA301 is switched to AUTO</w:t>
      </w:r>
    </w:p>
    <w:p w14:paraId="116FABCD" w14:textId="4FE4BAB8" w:rsidR="00AA16CE" w:rsidRPr="00AA16CE" w:rsidRDefault="00AA16CE" w:rsidP="00AA16CE">
      <w:pPr>
        <w:pStyle w:val="L-bala"/>
        <w:rPr>
          <w:lang w:val="en-US"/>
        </w:rPr>
      </w:pPr>
      <w:r>
        <w:t>Boiler 2 Main Steam B2LBA20 #2 Pot Drain valve B2LBA20AA302 is switched to AUTO</w:t>
      </w:r>
    </w:p>
    <w:p w14:paraId="041E8C4D" w14:textId="547A3F06" w:rsidR="00AA16CE" w:rsidRPr="00E93720" w:rsidRDefault="00AA16CE" w:rsidP="00AA16CE">
      <w:pPr>
        <w:pStyle w:val="L-bala"/>
        <w:rPr>
          <w:lang w:val="en-US"/>
        </w:rPr>
      </w:pPr>
      <w:r>
        <w:t>Boiler 2 Main Steam B2MAN10 Pot Drain valve B2MAN10AA301 is switched to AUTO</w:t>
      </w:r>
    </w:p>
    <w:p w14:paraId="69CB47D4" w14:textId="77777777" w:rsidR="00814B8C" w:rsidRPr="00E93720" w:rsidRDefault="00814B8C" w:rsidP="00814B8C">
      <w:pPr>
        <w:pStyle w:val="L-guin"/>
        <w:numPr>
          <w:ilvl w:val="0"/>
          <w:numId w:val="0"/>
        </w:numPr>
        <w:ind w:left="1134" w:hanging="567"/>
      </w:pPr>
      <w:r>
        <w:t>The FSG has ON permissive when all the previous devices are available</w:t>
      </w:r>
    </w:p>
    <w:p w14:paraId="368F8FEB" w14:textId="77777777" w:rsidR="00814B8C" w:rsidRDefault="00814B8C" w:rsidP="00814B8C">
      <w:pPr>
        <w:pStyle w:val="L-bala"/>
        <w:numPr>
          <w:ilvl w:val="0"/>
          <w:numId w:val="0"/>
        </w:numPr>
        <w:ind w:left="567"/>
      </w:pPr>
      <w:r w:rsidRPr="00E93720">
        <w:t>The F</w:t>
      </w:r>
      <w:r>
        <w:t>S</w:t>
      </w:r>
      <w:r w:rsidRPr="00E93720">
        <w:t>G is always permitted to stop</w:t>
      </w:r>
    </w:p>
    <w:p w14:paraId="3C910689" w14:textId="68365B23" w:rsidR="00814B8C" w:rsidRPr="00B6380E" w:rsidRDefault="00814B8C" w:rsidP="00814B8C">
      <w:pPr>
        <w:pStyle w:val="Ttulo3"/>
        <w:keepLines/>
        <w:spacing w:before="480" w:after="360"/>
        <w:rPr>
          <w:lang w:val="en-US"/>
        </w:rPr>
      </w:pPr>
      <w:bookmarkStart w:id="1845" w:name="_Toc137119773"/>
      <w:r>
        <w:rPr>
          <w:lang w:val="en-US"/>
        </w:rPr>
        <w:lastRenderedPageBreak/>
        <w:t>Ejectors Attemperation</w:t>
      </w:r>
      <w:r w:rsidRPr="00B6380E">
        <w:rPr>
          <w:lang w:val="en-US"/>
        </w:rPr>
        <w:t xml:space="preserve"> FSG (B</w:t>
      </w:r>
      <w:r>
        <w:rPr>
          <w:lang w:val="en-US"/>
        </w:rPr>
        <w:t>0LBA</w:t>
      </w:r>
      <w:r w:rsidR="00864DF0">
        <w:rPr>
          <w:lang w:val="en-US"/>
        </w:rPr>
        <w:t>4</w:t>
      </w:r>
      <w:r>
        <w:rPr>
          <w:lang w:val="en-US"/>
        </w:rPr>
        <w:t>0</w:t>
      </w:r>
      <w:r w:rsidRPr="00B6380E">
        <w:rPr>
          <w:lang w:val="en-US"/>
        </w:rPr>
        <w:t>EA00</w:t>
      </w:r>
      <w:r>
        <w:rPr>
          <w:lang w:val="en-US"/>
        </w:rPr>
        <w:t>1</w:t>
      </w:r>
      <w:r w:rsidRPr="00B6380E">
        <w:rPr>
          <w:lang w:val="en-US"/>
        </w:rPr>
        <w:t>)</w:t>
      </w:r>
      <w:bookmarkEnd w:id="1845"/>
    </w:p>
    <w:p w14:paraId="22B47948" w14:textId="2E8B77BA" w:rsidR="00814B8C" w:rsidRDefault="00864DF0" w:rsidP="00814B8C">
      <w:pPr>
        <w:pStyle w:val="Prrafo"/>
      </w:pPr>
      <w:r w:rsidRPr="00864DF0">
        <w:drawing>
          <wp:inline distT="0" distB="0" distL="0" distR="0" wp14:anchorId="377CDE15" wp14:editId="16136376">
            <wp:extent cx="5400675" cy="1916430"/>
            <wp:effectExtent l="0" t="0" r="9525" b="762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1916430"/>
                    </a:xfrm>
                    <a:prstGeom prst="rect">
                      <a:avLst/>
                    </a:prstGeom>
                  </pic:spPr>
                </pic:pic>
              </a:graphicData>
            </a:graphic>
          </wp:inline>
        </w:drawing>
      </w:r>
    </w:p>
    <w:p w14:paraId="009D8BE3" w14:textId="77777777" w:rsidR="00814B8C" w:rsidRPr="00990FB1" w:rsidRDefault="00814B8C" w:rsidP="00814B8C">
      <w:pPr>
        <w:pStyle w:val="Prrafo"/>
        <w:rPr>
          <w:lang w:val="en-GB"/>
        </w:rPr>
      </w:pPr>
      <w:r w:rsidRPr="00990FB1">
        <w:rPr>
          <w:lang w:val="en-GB"/>
        </w:rPr>
        <w:t>When the FSG is ON (both from the main FG or manually by the operator) the following actions are performed:</w:t>
      </w:r>
    </w:p>
    <w:p w14:paraId="370C36F1" w14:textId="57D682BE" w:rsidR="00814B8C" w:rsidRPr="001531CA" w:rsidRDefault="00814B8C" w:rsidP="00814B8C">
      <w:pPr>
        <w:pStyle w:val="L-bala"/>
        <w:rPr>
          <w:lang w:val="en-US"/>
        </w:rPr>
      </w:pPr>
      <w:r>
        <w:t xml:space="preserve">Main Steam Ejectors Attemperation </w:t>
      </w:r>
      <w:r w:rsidRPr="00D238D3">
        <w:t>CV B0LB</w:t>
      </w:r>
      <w:r>
        <w:t>A</w:t>
      </w:r>
      <w:r w:rsidR="00864DF0">
        <w:t>4</w:t>
      </w:r>
      <w:r>
        <w:t>0</w:t>
      </w:r>
      <w:r w:rsidRPr="00D238D3">
        <w:t>AA</w:t>
      </w:r>
      <w:r>
        <w:t>4</w:t>
      </w:r>
      <w:r w:rsidRPr="00D238D3">
        <w:t>01</w:t>
      </w:r>
      <w:r>
        <w:t xml:space="preserve"> is switched to AUTO</w:t>
      </w:r>
    </w:p>
    <w:p w14:paraId="6AA48D39" w14:textId="77777777" w:rsidR="00814B8C" w:rsidRPr="00E93720" w:rsidRDefault="00814B8C" w:rsidP="00814B8C">
      <w:pPr>
        <w:pStyle w:val="L-bala"/>
        <w:rPr>
          <w:lang w:val="en-US"/>
        </w:rPr>
      </w:pPr>
      <w:r>
        <w:t xml:space="preserve">Main Steam Ejectors Attemperation Water </w:t>
      </w:r>
      <w:r w:rsidRPr="00D238D3">
        <w:t>CV B0</w:t>
      </w:r>
      <w:r>
        <w:t>LAF35</w:t>
      </w:r>
      <w:r w:rsidRPr="00D238D3">
        <w:t>AA</w:t>
      </w:r>
      <w:r>
        <w:t>4</w:t>
      </w:r>
      <w:r w:rsidRPr="00D238D3">
        <w:t>01</w:t>
      </w:r>
      <w:r>
        <w:t xml:space="preserve"> is switched to AUTO</w:t>
      </w:r>
    </w:p>
    <w:p w14:paraId="45CAA88F" w14:textId="77777777" w:rsidR="00814B8C" w:rsidRPr="00E93720" w:rsidRDefault="00814B8C" w:rsidP="00814B8C">
      <w:pPr>
        <w:pStyle w:val="L-bala"/>
        <w:rPr>
          <w:lang w:val="en-US"/>
        </w:rPr>
      </w:pPr>
      <w:r>
        <w:t>Main Steam Ejectors Attemperation Water Isolation Valve</w:t>
      </w:r>
      <w:r w:rsidRPr="00D238D3">
        <w:t xml:space="preserve"> </w:t>
      </w:r>
      <w:r>
        <w:t>B0LAF35AA301 is switched to AUTO</w:t>
      </w:r>
    </w:p>
    <w:p w14:paraId="0AB16286" w14:textId="4433D06A" w:rsidR="00814B8C" w:rsidRPr="00864DF0" w:rsidRDefault="00814B8C" w:rsidP="00814B8C">
      <w:pPr>
        <w:pStyle w:val="L-bala"/>
        <w:rPr>
          <w:lang w:val="en-US"/>
        </w:rPr>
      </w:pPr>
      <w:r>
        <w:t xml:space="preserve">Main Steam </w:t>
      </w:r>
      <w:r w:rsidR="00864DF0">
        <w:t xml:space="preserve">B0LBA40 Pot #1 </w:t>
      </w:r>
      <w:r>
        <w:t>Drain valve B0LBA40AA301 is switched to AUTO</w:t>
      </w:r>
    </w:p>
    <w:p w14:paraId="49848791" w14:textId="7C7AA112" w:rsidR="00864DF0" w:rsidRPr="00E93720" w:rsidRDefault="00864DF0" w:rsidP="00864DF0">
      <w:pPr>
        <w:pStyle w:val="L-bala"/>
        <w:rPr>
          <w:lang w:val="en-US"/>
        </w:rPr>
      </w:pPr>
      <w:r>
        <w:t>Main Steam B0LBA40 Pot #</w:t>
      </w:r>
      <w:r>
        <w:t>2</w:t>
      </w:r>
      <w:r>
        <w:t xml:space="preserve"> Drain valve B0LBA40AA30</w:t>
      </w:r>
      <w:r>
        <w:t>2</w:t>
      </w:r>
      <w:r>
        <w:t xml:space="preserve"> is switched to AUTO</w:t>
      </w:r>
    </w:p>
    <w:p w14:paraId="49C5C2C1" w14:textId="1478DE42" w:rsidR="00864DF0" w:rsidRPr="00E93720" w:rsidRDefault="00864DF0" w:rsidP="00864DF0">
      <w:pPr>
        <w:pStyle w:val="L-bala"/>
        <w:rPr>
          <w:lang w:val="en-US"/>
        </w:rPr>
      </w:pPr>
      <w:r>
        <w:t>Main Steam B0LBA40 Pot #</w:t>
      </w:r>
      <w:r>
        <w:t>3</w:t>
      </w:r>
      <w:r>
        <w:t xml:space="preserve"> Drain valve B0LBA40AA30</w:t>
      </w:r>
      <w:r>
        <w:t>3</w:t>
      </w:r>
      <w:r>
        <w:t xml:space="preserve"> is switched to AUTO</w:t>
      </w:r>
    </w:p>
    <w:p w14:paraId="7B01AB6B" w14:textId="2735BA34" w:rsidR="00864DF0" w:rsidRPr="00E93720" w:rsidRDefault="00864DF0" w:rsidP="00864DF0">
      <w:pPr>
        <w:pStyle w:val="L-bala"/>
        <w:rPr>
          <w:lang w:val="en-US"/>
        </w:rPr>
      </w:pPr>
      <w:r>
        <w:t>Main Steam B0LB</w:t>
      </w:r>
      <w:r>
        <w:t>G5</w:t>
      </w:r>
      <w:r>
        <w:t xml:space="preserve">0 Pot </w:t>
      </w:r>
      <w:r>
        <w:t>Drain valve B0LBG5</w:t>
      </w:r>
      <w:r>
        <w:t>0AA301 is switched to AUTO</w:t>
      </w:r>
    </w:p>
    <w:p w14:paraId="05FDED3E" w14:textId="77777777" w:rsidR="00814B8C" w:rsidRPr="00E93720" w:rsidRDefault="00814B8C" w:rsidP="00814B8C">
      <w:pPr>
        <w:pStyle w:val="L-guin"/>
        <w:numPr>
          <w:ilvl w:val="0"/>
          <w:numId w:val="0"/>
        </w:numPr>
        <w:ind w:left="1134" w:hanging="567"/>
      </w:pPr>
      <w:r>
        <w:t>The FSG has ON permissive when all the previous devices are available</w:t>
      </w:r>
    </w:p>
    <w:p w14:paraId="79830ADC" w14:textId="77777777" w:rsidR="00814B8C" w:rsidRDefault="00814B8C" w:rsidP="00814B8C">
      <w:pPr>
        <w:pStyle w:val="L-bala"/>
        <w:numPr>
          <w:ilvl w:val="0"/>
          <w:numId w:val="0"/>
        </w:numPr>
        <w:ind w:left="567"/>
      </w:pPr>
      <w:r w:rsidRPr="00E93720">
        <w:t>The F</w:t>
      </w:r>
      <w:r>
        <w:t>S</w:t>
      </w:r>
      <w:r w:rsidRPr="00E93720">
        <w:t>G is always permitted to stop</w:t>
      </w:r>
    </w:p>
    <w:p w14:paraId="3DF34495" w14:textId="2525228B" w:rsidR="00DD3708" w:rsidRPr="007D639C" w:rsidRDefault="00DD3708" w:rsidP="00DD3708">
      <w:pPr>
        <w:pStyle w:val="Prrafo"/>
        <w:rPr>
          <w:lang w:val="en-GB"/>
        </w:rPr>
      </w:pPr>
    </w:p>
    <w:sectPr w:rsidR="00DD3708" w:rsidRPr="007D639C" w:rsidSect="00E87163">
      <w:headerReference w:type="default" r:id="rId31"/>
      <w:footerReference w:type="default" r:id="rId32"/>
      <w:pgSz w:w="11907" w:h="16840" w:code="9"/>
      <w:pgMar w:top="567" w:right="1701" w:bottom="1134" w:left="1701" w:header="567" w:footer="567" w:gutter="0"/>
      <w:pgNumType w:start="2"/>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6E5B3" w14:textId="77777777" w:rsidR="00BF3E7B" w:rsidRDefault="00BF3E7B">
      <w:r>
        <w:separator/>
      </w:r>
    </w:p>
  </w:endnote>
  <w:endnote w:type="continuationSeparator" w:id="0">
    <w:p w14:paraId="3DD753F1" w14:textId="77777777" w:rsidR="00BF3E7B" w:rsidRDefault="00BF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50C7D" w14:textId="77777777" w:rsidR="00AA16CE" w:rsidRDefault="00AA16CE" w:rsidP="008600DC">
    <w:pPr>
      <w:pStyle w:val="Piedepgina"/>
      <w:spacing w:before="0" w:after="0"/>
    </w:pPr>
  </w:p>
  <w:tbl>
    <w:tblPr>
      <w:tblStyle w:val="Tablaconcuadrcula"/>
      <w:tblW w:w="9390" w:type="dxa"/>
      <w:tblInd w:w="-459" w:type="dxa"/>
      <w:tblBorders>
        <w:top w:val="none" w:sz="0" w:space="0" w:color="auto"/>
        <w:left w:val="none" w:sz="0" w:space="0" w:color="auto"/>
        <w:bottom w:val="none" w:sz="0" w:space="0" w:color="auto"/>
        <w:right w:val="none" w:sz="0" w:space="0" w:color="auto"/>
        <w:insideH w:val="single" w:sz="4" w:space="0" w:color="FF0000"/>
      </w:tblBorders>
      <w:tblLook w:val="04A0" w:firstRow="1" w:lastRow="0" w:firstColumn="1" w:lastColumn="0" w:noHBand="0" w:noVBand="1"/>
    </w:tblPr>
    <w:tblGrid>
      <w:gridCol w:w="8114"/>
      <w:gridCol w:w="1276"/>
    </w:tblGrid>
    <w:tr w:rsidR="00AA16CE" w:rsidRPr="0095111A" w14:paraId="02345B7D" w14:textId="77777777" w:rsidTr="00D75C3D">
      <w:tc>
        <w:tcPr>
          <w:tcW w:w="9390" w:type="dxa"/>
          <w:gridSpan w:val="2"/>
          <w:tcBorders>
            <w:bottom w:val="single" w:sz="4" w:space="0" w:color="FF0000"/>
          </w:tcBorders>
        </w:tcPr>
        <w:p w14:paraId="21ACEE08" w14:textId="77777777" w:rsidR="00AA16CE" w:rsidRPr="0060197D" w:rsidRDefault="00AA16CE" w:rsidP="008600DC">
          <w:pPr>
            <w:spacing w:before="60" w:after="60"/>
            <w:jc w:val="center"/>
            <w:outlineLvl w:val="0"/>
            <w:rPr>
              <w:b/>
              <w:color w:val="FF0000"/>
              <w:sz w:val="14"/>
              <w:szCs w:val="14"/>
              <w:u w:val="single"/>
              <w:lang w:val="en-US"/>
            </w:rPr>
          </w:pPr>
          <w:r>
            <w:rPr>
              <w:i/>
              <w:color w:val="FF0000"/>
              <w:sz w:val="14"/>
              <w:szCs w:val="14"/>
              <w:lang w:val="en-US"/>
            </w:rPr>
            <w:t xml:space="preserve">The printed version of this document is a non-controlled version. </w:t>
          </w:r>
          <w:r w:rsidRPr="00EE185C">
            <w:rPr>
              <w:i/>
              <w:color w:val="FF0000"/>
              <w:sz w:val="14"/>
              <w:szCs w:val="14"/>
              <w:lang w:val="en-US"/>
            </w:rPr>
            <w:t>The current version is available in the software to</w:t>
          </w:r>
          <w:r>
            <w:rPr>
              <w:i/>
              <w:color w:val="FF0000"/>
              <w:sz w:val="14"/>
              <w:szCs w:val="14"/>
              <w:lang w:val="en-US"/>
            </w:rPr>
            <w:t xml:space="preserve">ol for documentation management </w:t>
          </w:r>
          <w:r w:rsidRPr="00EE185C">
            <w:rPr>
              <w:i/>
              <w:color w:val="FF0000"/>
              <w:sz w:val="14"/>
              <w:szCs w:val="14"/>
              <w:lang w:val="en-US"/>
            </w:rPr>
            <w:t xml:space="preserve">© </w:t>
          </w:r>
          <w:r w:rsidRPr="0060197D">
            <w:rPr>
              <w:i/>
              <w:color w:val="FF0000"/>
              <w:sz w:val="14"/>
              <w:szCs w:val="14"/>
              <w:lang w:val="en-US"/>
            </w:rPr>
            <w:t>Acciona S.A. All rights reserved.</w:t>
          </w:r>
        </w:p>
      </w:tc>
    </w:tr>
    <w:tr w:rsidR="00AA16CE" w:rsidRPr="00E369B0" w14:paraId="5E91EE15" w14:textId="77777777" w:rsidTr="00D75C3D">
      <w:trPr>
        <w:trHeight w:val="541"/>
      </w:trPr>
      <w:tc>
        <w:tcPr>
          <w:tcW w:w="8114" w:type="dxa"/>
          <w:tcBorders>
            <w:top w:val="single" w:sz="4" w:space="0" w:color="FF0000"/>
            <w:bottom w:val="nil"/>
            <w:right w:val="nil"/>
          </w:tcBorders>
        </w:tcPr>
        <w:p w14:paraId="2DA66ED4" w14:textId="11089A75" w:rsidR="00AA16CE" w:rsidRPr="008D5FCE" w:rsidRDefault="00AA16CE" w:rsidP="008D5FCE">
          <w:pPr>
            <w:pStyle w:val="Piedepgina"/>
            <w:jc w:val="left"/>
            <w:rPr>
              <w:sz w:val="16"/>
              <w:szCs w:val="16"/>
              <w:lang w:val="en-US"/>
            </w:rPr>
          </w:pPr>
          <w:r w:rsidRPr="008D5FCE">
            <w:rPr>
              <w:sz w:val="16"/>
              <w:szCs w:val="16"/>
            </w:rPr>
            <w:fldChar w:fldCharType="begin"/>
          </w:r>
          <w:r w:rsidRPr="008D5FCE">
            <w:rPr>
              <w:sz w:val="16"/>
              <w:szCs w:val="16"/>
              <w:lang w:val="en-US"/>
            </w:rPr>
            <w:instrText xml:space="preserve"> REF  kks  \* MERGEFORMAT </w:instrText>
          </w:r>
          <w:r w:rsidRPr="008D5FCE">
            <w:rPr>
              <w:sz w:val="16"/>
              <w:szCs w:val="16"/>
            </w:rPr>
            <w:fldChar w:fldCharType="separate"/>
          </w:r>
          <w:r w:rsidRPr="005B4BEE">
            <w:rPr>
              <w:sz w:val="16"/>
              <w:szCs w:val="16"/>
              <w:lang w:val="en-US"/>
            </w:rPr>
            <w:t>NPE7-EAI-41XX-XXX-RP-XA-000010</w:t>
          </w:r>
          <w:r w:rsidRPr="008D5FCE">
            <w:rPr>
              <w:sz w:val="16"/>
              <w:szCs w:val="16"/>
            </w:rPr>
            <w:fldChar w:fldCharType="end"/>
          </w:r>
          <w:r w:rsidRPr="008D5FCE">
            <w:rPr>
              <w:sz w:val="16"/>
              <w:szCs w:val="16"/>
              <w:lang w:val="en-US"/>
            </w:rPr>
            <w:t xml:space="preserve"> – </w:t>
          </w:r>
          <w:r w:rsidRPr="008D5FCE">
            <w:rPr>
              <w:sz w:val="16"/>
              <w:szCs w:val="16"/>
              <w:lang w:val="en-GB"/>
            </w:rPr>
            <w:fldChar w:fldCharType="begin"/>
          </w:r>
          <w:r w:rsidRPr="008D5FCE">
            <w:rPr>
              <w:sz w:val="16"/>
              <w:szCs w:val="16"/>
              <w:lang w:val="en-GB"/>
            </w:rPr>
            <w:instrText xml:space="preserve"> REF  TÍTULO  \* MERGEFORMAT </w:instrText>
          </w:r>
          <w:r w:rsidRPr="008D5FCE">
            <w:rPr>
              <w:sz w:val="16"/>
              <w:szCs w:val="16"/>
              <w:lang w:val="en-GB"/>
            </w:rPr>
            <w:fldChar w:fldCharType="separate"/>
          </w:r>
          <w:r w:rsidRPr="005B4BEE">
            <w:rPr>
              <w:noProof/>
              <w:sz w:val="16"/>
              <w:szCs w:val="16"/>
              <w:lang w:val="pt-PT"/>
            </w:rPr>
            <w:t>FEEDWATER SYSTEM FUNCTIONAL DESCRIPTION</w:t>
          </w:r>
          <w:r w:rsidRPr="008D5FCE">
            <w:rPr>
              <w:sz w:val="16"/>
              <w:szCs w:val="16"/>
              <w:lang w:val="en-GB"/>
            </w:rPr>
            <w:fldChar w:fldCharType="end"/>
          </w:r>
        </w:p>
      </w:tc>
      <w:tc>
        <w:tcPr>
          <w:tcW w:w="1276" w:type="dxa"/>
          <w:tcBorders>
            <w:top w:val="single" w:sz="4" w:space="0" w:color="FF0000"/>
            <w:left w:val="nil"/>
            <w:bottom w:val="nil"/>
          </w:tcBorders>
        </w:tcPr>
        <w:p w14:paraId="64F67922" w14:textId="754A18BD" w:rsidR="00AA16CE" w:rsidRPr="0060197D" w:rsidRDefault="00AA16CE" w:rsidP="008600DC">
          <w:pPr>
            <w:pStyle w:val="Piedepgina"/>
            <w:tabs>
              <w:tab w:val="clear" w:pos="4252"/>
              <w:tab w:val="clear" w:pos="8504"/>
              <w:tab w:val="right" w:pos="9282"/>
            </w:tabs>
            <w:jc w:val="right"/>
            <w:rPr>
              <w:sz w:val="14"/>
              <w:szCs w:val="14"/>
              <w:lang w:val="en-GB"/>
            </w:rPr>
          </w:pPr>
          <w:r w:rsidRPr="00CB2E66">
            <w:rPr>
              <w:sz w:val="14"/>
              <w:szCs w:val="14"/>
              <w:lang w:val="en-GB"/>
            </w:rPr>
            <w:t xml:space="preserve">Page </w:t>
          </w:r>
          <w:r w:rsidRPr="00CB2E66">
            <w:rPr>
              <w:b/>
              <w:bCs/>
              <w:sz w:val="14"/>
              <w:szCs w:val="14"/>
              <w:lang w:val="en-GB"/>
            </w:rPr>
            <w:fldChar w:fldCharType="begin"/>
          </w:r>
          <w:r w:rsidRPr="00CB2E66">
            <w:rPr>
              <w:b/>
              <w:bCs/>
              <w:sz w:val="14"/>
              <w:szCs w:val="14"/>
              <w:lang w:val="en-GB"/>
            </w:rPr>
            <w:instrText xml:space="preserve"> PAGE  \* Arabic  \* MERGEFORMAT </w:instrText>
          </w:r>
          <w:r w:rsidRPr="00CB2E66">
            <w:rPr>
              <w:b/>
              <w:bCs/>
              <w:sz w:val="14"/>
              <w:szCs w:val="14"/>
              <w:lang w:val="en-GB"/>
            </w:rPr>
            <w:fldChar w:fldCharType="separate"/>
          </w:r>
          <w:r w:rsidR="00864DF0">
            <w:rPr>
              <w:b/>
              <w:bCs/>
              <w:noProof/>
              <w:sz w:val="14"/>
              <w:szCs w:val="14"/>
              <w:lang w:val="en-GB"/>
            </w:rPr>
            <w:t>1</w:t>
          </w:r>
          <w:r w:rsidRPr="00CB2E66">
            <w:rPr>
              <w:b/>
              <w:bCs/>
              <w:sz w:val="14"/>
              <w:szCs w:val="14"/>
              <w:lang w:val="en-GB"/>
            </w:rPr>
            <w:fldChar w:fldCharType="end"/>
          </w:r>
          <w:r w:rsidRPr="00CB2E66">
            <w:rPr>
              <w:sz w:val="14"/>
              <w:szCs w:val="14"/>
              <w:lang w:val="en-GB"/>
            </w:rPr>
            <w:t xml:space="preserve"> of </w:t>
          </w:r>
          <w:r w:rsidRPr="00CB2E66">
            <w:rPr>
              <w:b/>
              <w:bCs/>
              <w:sz w:val="14"/>
              <w:szCs w:val="14"/>
              <w:lang w:val="en-GB"/>
            </w:rPr>
            <w:fldChar w:fldCharType="begin"/>
          </w:r>
          <w:r w:rsidRPr="00CB2E66">
            <w:rPr>
              <w:b/>
              <w:bCs/>
              <w:sz w:val="14"/>
              <w:szCs w:val="14"/>
              <w:lang w:val="en-GB"/>
            </w:rPr>
            <w:instrText xml:space="preserve"> NUMPAGES  \* Arabic  \* MERGEFORMAT </w:instrText>
          </w:r>
          <w:r w:rsidRPr="00CB2E66">
            <w:rPr>
              <w:b/>
              <w:bCs/>
              <w:sz w:val="14"/>
              <w:szCs w:val="14"/>
              <w:lang w:val="en-GB"/>
            </w:rPr>
            <w:fldChar w:fldCharType="separate"/>
          </w:r>
          <w:r w:rsidR="00864DF0">
            <w:rPr>
              <w:b/>
              <w:bCs/>
              <w:noProof/>
              <w:sz w:val="14"/>
              <w:szCs w:val="14"/>
              <w:lang w:val="en-GB"/>
            </w:rPr>
            <w:t>81</w:t>
          </w:r>
          <w:r w:rsidRPr="00CB2E66">
            <w:rPr>
              <w:b/>
              <w:bCs/>
              <w:sz w:val="14"/>
              <w:szCs w:val="14"/>
              <w:lang w:val="en-GB"/>
            </w:rPr>
            <w:fldChar w:fldCharType="end"/>
          </w:r>
        </w:p>
      </w:tc>
    </w:tr>
  </w:tbl>
  <w:p w14:paraId="1F678894" w14:textId="77777777" w:rsidR="00AA16CE" w:rsidRDefault="00AA16CE" w:rsidP="008600DC">
    <w:pPr>
      <w:pStyle w:val="Piedepgina"/>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390" w:type="dxa"/>
      <w:tblInd w:w="-459" w:type="dxa"/>
      <w:tblBorders>
        <w:top w:val="none" w:sz="0" w:space="0" w:color="auto"/>
        <w:left w:val="none" w:sz="0" w:space="0" w:color="auto"/>
        <w:bottom w:val="none" w:sz="0" w:space="0" w:color="auto"/>
        <w:right w:val="none" w:sz="0" w:space="0" w:color="auto"/>
        <w:insideH w:val="single" w:sz="4" w:space="0" w:color="FF0000"/>
      </w:tblBorders>
      <w:tblLook w:val="04A0" w:firstRow="1" w:lastRow="0" w:firstColumn="1" w:lastColumn="0" w:noHBand="0" w:noVBand="1"/>
    </w:tblPr>
    <w:tblGrid>
      <w:gridCol w:w="7461"/>
      <w:gridCol w:w="1929"/>
    </w:tblGrid>
    <w:tr w:rsidR="00AA16CE" w:rsidRPr="0095111A" w14:paraId="7FE242E0" w14:textId="77777777" w:rsidTr="00D05586">
      <w:tc>
        <w:tcPr>
          <w:tcW w:w="9390" w:type="dxa"/>
          <w:gridSpan w:val="2"/>
          <w:tcBorders>
            <w:bottom w:val="single" w:sz="4" w:space="0" w:color="FF0000"/>
          </w:tcBorders>
        </w:tcPr>
        <w:p w14:paraId="2195837E" w14:textId="77777777" w:rsidR="00AA16CE" w:rsidRPr="0060197D" w:rsidRDefault="00AA16CE" w:rsidP="0060197D">
          <w:pPr>
            <w:spacing w:before="60" w:after="60"/>
            <w:jc w:val="center"/>
            <w:outlineLvl w:val="0"/>
            <w:rPr>
              <w:b/>
              <w:color w:val="FF0000"/>
              <w:sz w:val="14"/>
              <w:szCs w:val="14"/>
              <w:u w:val="single"/>
              <w:lang w:val="en-US"/>
            </w:rPr>
          </w:pPr>
          <w:r>
            <w:rPr>
              <w:i/>
              <w:color w:val="FF0000"/>
              <w:sz w:val="14"/>
              <w:szCs w:val="14"/>
              <w:lang w:val="en-US"/>
            </w:rPr>
            <w:t xml:space="preserve">The printed version of this document is a non-controlled version. </w:t>
          </w:r>
          <w:r w:rsidRPr="00EE185C">
            <w:rPr>
              <w:i/>
              <w:color w:val="FF0000"/>
              <w:sz w:val="14"/>
              <w:szCs w:val="14"/>
              <w:lang w:val="en-US"/>
            </w:rPr>
            <w:t>The current version is available in the software to</w:t>
          </w:r>
          <w:r>
            <w:rPr>
              <w:i/>
              <w:color w:val="FF0000"/>
              <w:sz w:val="14"/>
              <w:szCs w:val="14"/>
              <w:lang w:val="en-US"/>
            </w:rPr>
            <w:t xml:space="preserve">ol for documentation management </w:t>
          </w:r>
          <w:r w:rsidRPr="00EE185C">
            <w:rPr>
              <w:i/>
              <w:color w:val="FF0000"/>
              <w:sz w:val="14"/>
              <w:szCs w:val="14"/>
              <w:lang w:val="en-US"/>
            </w:rPr>
            <w:t xml:space="preserve">© </w:t>
          </w:r>
          <w:r w:rsidRPr="0060197D">
            <w:rPr>
              <w:i/>
              <w:color w:val="FF0000"/>
              <w:sz w:val="14"/>
              <w:szCs w:val="14"/>
              <w:lang w:val="en-US"/>
            </w:rPr>
            <w:t>Acciona S.A. All rights reserved.</w:t>
          </w:r>
        </w:p>
      </w:tc>
    </w:tr>
    <w:tr w:rsidR="00AA16CE" w:rsidRPr="00E369B0" w14:paraId="64F0B615" w14:textId="77777777" w:rsidTr="00D05586">
      <w:trPr>
        <w:trHeight w:val="541"/>
      </w:trPr>
      <w:tc>
        <w:tcPr>
          <w:tcW w:w="7461" w:type="dxa"/>
          <w:tcBorders>
            <w:top w:val="single" w:sz="4" w:space="0" w:color="FF0000"/>
            <w:bottom w:val="nil"/>
            <w:right w:val="nil"/>
          </w:tcBorders>
        </w:tcPr>
        <w:p w14:paraId="262C7DDE" w14:textId="6B3F4E2A" w:rsidR="00AA16CE" w:rsidRPr="0060197D" w:rsidRDefault="00AA16CE" w:rsidP="0060197D">
          <w:pPr>
            <w:pStyle w:val="Piedepgina"/>
            <w:tabs>
              <w:tab w:val="clear" w:pos="4252"/>
              <w:tab w:val="clear" w:pos="8504"/>
              <w:tab w:val="right" w:pos="9282"/>
            </w:tabs>
            <w:jc w:val="left"/>
            <w:rPr>
              <w:sz w:val="14"/>
              <w:szCs w:val="14"/>
              <w:lang w:val="pt-BR"/>
            </w:rPr>
          </w:pPr>
          <w:r>
            <w:rPr>
              <w:sz w:val="14"/>
              <w:szCs w:val="14"/>
              <w:lang w:val="pt-BR"/>
            </w:rPr>
            <w:fldChar w:fldCharType="begin"/>
          </w:r>
          <w:r>
            <w:rPr>
              <w:sz w:val="14"/>
              <w:szCs w:val="14"/>
              <w:lang w:val="pt-BR"/>
            </w:rPr>
            <w:instrText xml:space="preserve"> FILENAME \* MERGEFORMAT </w:instrText>
          </w:r>
          <w:r>
            <w:rPr>
              <w:sz w:val="14"/>
              <w:szCs w:val="14"/>
              <w:lang w:val="pt-BR"/>
            </w:rPr>
            <w:fldChar w:fldCharType="separate"/>
          </w:r>
          <w:r>
            <w:rPr>
              <w:noProof/>
              <w:sz w:val="14"/>
              <w:szCs w:val="14"/>
              <w:lang w:val="pt-BR"/>
            </w:rPr>
            <w:t>225-001-RM-M-10300_Ed01.docx</w:t>
          </w:r>
          <w:r>
            <w:rPr>
              <w:sz w:val="14"/>
              <w:szCs w:val="14"/>
              <w:lang w:val="pt-BR"/>
            </w:rPr>
            <w:fldChar w:fldCharType="end"/>
          </w:r>
        </w:p>
      </w:tc>
      <w:tc>
        <w:tcPr>
          <w:tcW w:w="1929" w:type="dxa"/>
          <w:tcBorders>
            <w:top w:val="single" w:sz="4" w:space="0" w:color="FF0000"/>
            <w:left w:val="nil"/>
            <w:bottom w:val="nil"/>
          </w:tcBorders>
        </w:tcPr>
        <w:p w14:paraId="13E5761B" w14:textId="18FAA0C3" w:rsidR="00AA16CE" w:rsidRPr="0060197D" w:rsidRDefault="00AA16CE" w:rsidP="008A3B4B">
          <w:pPr>
            <w:pStyle w:val="Piedepgina"/>
            <w:tabs>
              <w:tab w:val="clear" w:pos="4252"/>
              <w:tab w:val="clear" w:pos="8504"/>
              <w:tab w:val="right" w:pos="9282"/>
            </w:tabs>
            <w:jc w:val="right"/>
            <w:rPr>
              <w:sz w:val="14"/>
              <w:szCs w:val="14"/>
              <w:lang w:val="en-GB"/>
            </w:rPr>
          </w:pPr>
          <w:r w:rsidRPr="00CB2E66">
            <w:rPr>
              <w:sz w:val="14"/>
              <w:szCs w:val="14"/>
              <w:lang w:val="en-GB"/>
            </w:rPr>
            <w:t xml:space="preserve">Page </w:t>
          </w:r>
          <w:r w:rsidRPr="00CB2E66">
            <w:rPr>
              <w:b/>
              <w:bCs/>
              <w:sz w:val="14"/>
              <w:szCs w:val="14"/>
              <w:lang w:val="en-GB"/>
            </w:rPr>
            <w:fldChar w:fldCharType="begin"/>
          </w:r>
          <w:r w:rsidRPr="00CB2E66">
            <w:rPr>
              <w:b/>
              <w:bCs/>
              <w:sz w:val="14"/>
              <w:szCs w:val="14"/>
              <w:lang w:val="en-GB"/>
            </w:rPr>
            <w:instrText xml:space="preserve"> PAGE  \* Arabic  \* MERGEFORMAT </w:instrText>
          </w:r>
          <w:r w:rsidRPr="00CB2E66">
            <w:rPr>
              <w:b/>
              <w:bCs/>
              <w:sz w:val="14"/>
              <w:szCs w:val="14"/>
              <w:lang w:val="en-GB"/>
            </w:rPr>
            <w:fldChar w:fldCharType="separate"/>
          </w:r>
          <w:r>
            <w:rPr>
              <w:b/>
              <w:bCs/>
              <w:noProof/>
              <w:sz w:val="14"/>
              <w:szCs w:val="14"/>
              <w:lang w:val="en-GB"/>
            </w:rPr>
            <w:t>1</w:t>
          </w:r>
          <w:r w:rsidRPr="00CB2E66">
            <w:rPr>
              <w:b/>
              <w:bCs/>
              <w:sz w:val="14"/>
              <w:szCs w:val="14"/>
              <w:lang w:val="en-GB"/>
            </w:rPr>
            <w:fldChar w:fldCharType="end"/>
          </w:r>
          <w:r w:rsidRPr="00CB2E66">
            <w:rPr>
              <w:sz w:val="14"/>
              <w:szCs w:val="14"/>
              <w:lang w:val="en-GB"/>
            </w:rPr>
            <w:t xml:space="preserve"> of </w:t>
          </w:r>
          <w:r w:rsidRPr="00CB2E66">
            <w:rPr>
              <w:b/>
              <w:bCs/>
              <w:sz w:val="14"/>
              <w:szCs w:val="14"/>
              <w:lang w:val="en-GB"/>
            </w:rPr>
            <w:fldChar w:fldCharType="begin"/>
          </w:r>
          <w:r w:rsidRPr="00CB2E66">
            <w:rPr>
              <w:b/>
              <w:bCs/>
              <w:sz w:val="14"/>
              <w:szCs w:val="14"/>
              <w:lang w:val="en-GB"/>
            </w:rPr>
            <w:instrText xml:space="preserve"> NUMPAGES  \* Arabic  \* MERGEFORMAT </w:instrText>
          </w:r>
          <w:r w:rsidRPr="00CB2E66">
            <w:rPr>
              <w:b/>
              <w:bCs/>
              <w:sz w:val="14"/>
              <w:szCs w:val="14"/>
              <w:lang w:val="en-GB"/>
            </w:rPr>
            <w:fldChar w:fldCharType="separate"/>
          </w:r>
          <w:r>
            <w:rPr>
              <w:b/>
              <w:bCs/>
              <w:noProof/>
              <w:sz w:val="14"/>
              <w:szCs w:val="14"/>
              <w:lang w:val="en-GB"/>
            </w:rPr>
            <w:t>40</w:t>
          </w:r>
          <w:r w:rsidRPr="00CB2E66">
            <w:rPr>
              <w:b/>
              <w:bCs/>
              <w:sz w:val="14"/>
              <w:szCs w:val="14"/>
              <w:lang w:val="en-GB"/>
            </w:rPr>
            <w:fldChar w:fldCharType="end"/>
          </w:r>
        </w:p>
      </w:tc>
    </w:tr>
  </w:tbl>
  <w:p w14:paraId="01864063" w14:textId="77777777" w:rsidR="00AA16CE" w:rsidRPr="00DB0797" w:rsidRDefault="00AA16CE" w:rsidP="00DB0797">
    <w:pPr>
      <w:pStyle w:val="Piedepgina"/>
      <w:spacing w:before="0"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8301" w14:textId="77777777" w:rsidR="00AA16CE" w:rsidRDefault="00AA16CE" w:rsidP="00807275">
    <w:pPr>
      <w:pStyle w:val="Piedepgina"/>
      <w:spacing w:before="0" w:after="0"/>
    </w:pPr>
  </w:p>
  <w:tbl>
    <w:tblPr>
      <w:tblStyle w:val="Tablaconcuadrcula"/>
      <w:tblW w:w="9390" w:type="dxa"/>
      <w:tblInd w:w="-459" w:type="dxa"/>
      <w:tblBorders>
        <w:top w:val="none" w:sz="0" w:space="0" w:color="auto"/>
        <w:left w:val="none" w:sz="0" w:space="0" w:color="auto"/>
        <w:bottom w:val="none" w:sz="0" w:space="0" w:color="auto"/>
        <w:right w:val="none" w:sz="0" w:space="0" w:color="auto"/>
        <w:insideH w:val="single" w:sz="4" w:space="0" w:color="FF0000"/>
      </w:tblBorders>
      <w:tblLook w:val="04A0" w:firstRow="1" w:lastRow="0" w:firstColumn="1" w:lastColumn="0" w:noHBand="0" w:noVBand="1"/>
    </w:tblPr>
    <w:tblGrid>
      <w:gridCol w:w="8114"/>
      <w:gridCol w:w="1276"/>
    </w:tblGrid>
    <w:tr w:rsidR="00AA16CE" w:rsidRPr="0095111A" w14:paraId="75F55657" w14:textId="77777777" w:rsidTr="00807275">
      <w:tc>
        <w:tcPr>
          <w:tcW w:w="9390" w:type="dxa"/>
          <w:gridSpan w:val="2"/>
          <w:tcBorders>
            <w:bottom w:val="single" w:sz="4" w:space="0" w:color="FF0000"/>
          </w:tcBorders>
        </w:tcPr>
        <w:p w14:paraId="1BDC855F" w14:textId="77777777" w:rsidR="00AA16CE" w:rsidRPr="0060197D" w:rsidRDefault="00AA16CE" w:rsidP="00807275">
          <w:pPr>
            <w:spacing w:before="60" w:after="60"/>
            <w:jc w:val="center"/>
            <w:outlineLvl w:val="0"/>
            <w:rPr>
              <w:b/>
              <w:color w:val="FF0000"/>
              <w:sz w:val="14"/>
              <w:szCs w:val="14"/>
              <w:u w:val="single"/>
              <w:lang w:val="en-US"/>
            </w:rPr>
          </w:pPr>
          <w:r>
            <w:rPr>
              <w:i/>
              <w:color w:val="FF0000"/>
              <w:sz w:val="14"/>
              <w:szCs w:val="14"/>
              <w:lang w:val="en-US"/>
            </w:rPr>
            <w:t xml:space="preserve">The printed version of this document is a non-controlled version. </w:t>
          </w:r>
          <w:r w:rsidRPr="00EE185C">
            <w:rPr>
              <w:i/>
              <w:color w:val="FF0000"/>
              <w:sz w:val="14"/>
              <w:szCs w:val="14"/>
              <w:lang w:val="en-US"/>
            </w:rPr>
            <w:t>The current version is available in the software to</w:t>
          </w:r>
          <w:r>
            <w:rPr>
              <w:i/>
              <w:color w:val="FF0000"/>
              <w:sz w:val="14"/>
              <w:szCs w:val="14"/>
              <w:lang w:val="en-US"/>
            </w:rPr>
            <w:t xml:space="preserve">ol for documentation management </w:t>
          </w:r>
          <w:r w:rsidRPr="00EE185C">
            <w:rPr>
              <w:i/>
              <w:color w:val="FF0000"/>
              <w:sz w:val="14"/>
              <w:szCs w:val="14"/>
              <w:lang w:val="en-US"/>
            </w:rPr>
            <w:t xml:space="preserve">© </w:t>
          </w:r>
          <w:r w:rsidRPr="0060197D">
            <w:rPr>
              <w:i/>
              <w:color w:val="FF0000"/>
              <w:sz w:val="14"/>
              <w:szCs w:val="14"/>
              <w:lang w:val="en-US"/>
            </w:rPr>
            <w:t>Acciona S.A. All rights reserved.</w:t>
          </w:r>
        </w:p>
      </w:tc>
    </w:tr>
    <w:tr w:rsidR="00AA16CE" w:rsidRPr="00E369B0" w14:paraId="573C5233" w14:textId="77777777" w:rsidTr="00807275">
      <w:trPr>
        <w:trHeight w:val="541"/>
      </w:trPr>
      <w:tc>
        <w:tcPr>
          <w:tcW w:w="8114" w:type="dxa"/>
          <w:tcBorders>
            <w:top w:val="single" w:sz="4" w:space="0" w:color="FF0000"/>
            <w:bottom w:val="nil"/>
            <w:right w:val="nil"/>
          </w:tcBorders>
        </w:tcPr>
        <w:p w14:paraId="5FFE36B9" w14:textId="0C3B190D" w:rsidR="00AA16CE" w:rsidRPr="008D5FCE" w:rsidRDefault="00AA16CE" w:rsidP="00C44EDC">
          <w:pPr>
            <w:pStyle w:val="Piedepgina"/>
            <w:rPr>
              <w:sz w:val="16"/>
              <w:szCs w:val="14"/>
              <w:lang w:val="en-US"/>
            </w:rPr>
          </w:pPr>
          <w:r w:rsidRPr="008B032F">
            <w:rPr>
              <w:sz w:val="16"/>
              <w:szCs w:val="14"/>
              <w:lang w:val="en-US"/>
            </w:rPr>
            <w:fldChar w:fldCharType="begin"/>
          </w:r>
          <w:r w:rsidRPr="008D5FCE">
            <w:rPr>
              <w:sz w:val="16"/>
              <w:szCs w:val="14"/>
              <w:lang w:val="en-US"/>
            </w:rPr>
            <w:instrText xml:space="preserve"> REF  kks  \* MERGEFORMAT </w:instrText>
          </w:r>
          <w:r w:rsidRPr="008B032F">
            <w:rPr>
              <w:sz w:val="16"/>
              <w:szCs w:val="14"/>
              <w:lang w:val="en-US"/>
            </w:rPr>
            <w:fldChar w:fldCharType="separate"/>
          </w:r>
          <w:r w:rsidRPr="008B032F">
            <w:rPr>
              <w:sz w:val="16"/>
              <w:szCs w:val="14"/>
              <w:lang w:val="en-US"/>
            </w:rPr>
            <w:t>NPE7-EAI-41XX-XXX-RP-XA-000063</w:t>
          </w:r>
          <w:r w:rsidRPr="008B032F">
            <w:rPr>
              <w:sz w:val="16"/>
              <w:szCs w:val="14"/>
              <w:lang w:val="en-US"/>
            </w:rPr>
            <w:fldChar w:fldCharType="end"/>
          </w:r>
          <w:r w:rsidRPr="008B032F">
            <w:rPr>
              <w:sz w:val="16"/>
              <w:szCs w:val="14"/>
              <w:lang w:val="en-US"/>
            </w:rPr>
            <w:t xml:space="preserve"> </w:t>
          </w:r>
          <w:r w:rsidRPr="008D5FCE">
            <w:rPr>
              <w:sz w:val="16"/>
              <w:szCs w:val="14"/>
              <w:lang w:val="en-US"/>
            </w:rPr>
            <w:t>–</w:t>
          </w:r>
          <w:r>
            <w:rPr>
              <w:sz w:val="16"/>
              <w:szCs w:val="14"/>
              <w:lang w:val="en-US"/>
            </w:rPr>
            <w:t xml:space="preserve"> </w:t>
          </w:r>
          <w:r w:rsidRPr="008B032F">
            <w:rPr>
              <w:sz w:val="16"/>
              <w:szCs w:val="14"/>
              <w:lang w:val="en-US"/>
            </w:rPr>
            <w:fldChar w:fldCharType="begin"/>
          </w:r>
          <w:r w:rsidRPr="008B032F">
            <w:rPr>
              <w:sz w:val="16"/>
              <w:szCs w:val="14"/>
              <w:lang w:val="en-US"/>
            </w:rPr>
            <w:instrText xml:space="preserve"> REF  TÍTULO  \* MERGEFORMAT </w:instrText>
          </w:r>
          <w:r w:rsidRPr="008B032F">
            <w:rPr>
              <w:sz w:val="16"/>
              <w:szCs w:val="14"/>
              <w:lang w:val="en-US"/>
            </w:rPr>
            <w:fldChar w:fldCharType="separate"/>
          </w:r>
          <w:r w:rsidRPr="008B032F">
            <w:rPr>
              <w:sz w:val="16"/>
              <w:szCs w:val="14"/>
              <w:lang w:val="en-US"/>
            </w:rPr>
            <w:t>MAIN STEAM, EXTRACTIONS, AUXILIARY STEAM &amp; BY-PASS  SYSTEM FUNCTIONAL DESCRIPTION</w:t>
          </w:r>
          <w:r w:rsidRPr="008B032F">
            <w:rPr>
              <w:sz w:val="16"/>
              <w:szCs w:val="14"/>
              <w:lang w:val="en-US"/>
            </w:rPr>
            <w:fldChar w:fldCharType="end"/>
          </w:r>
        </w:p>
      </w:tc>
      <w:tc>
        <w:tcPr>
          <w:tcW w:w="1276" w:type="dxa"/>
          <w:tcBorders>
            <w:top w:val="single" w:sz="4" w:space="0" w:color="FF0000"/>
            <w:left w:val="nil"/>
            <w:bottom w:val="nil"/>
          </w:tcBorders>
        </w:tcPr>
        <w:p w14:paraId="36863F6F" w14:textId="73A99644" w:rsidR="00AA16CE" w:rsidRPr="0060197D" w:rsidRDefault="00AA16CE" w:rsidP="00807275">
          <w:pPr>
            <w:pStyle w:val="Piedepgina"/>
            <w:tabs>
              <w:tab w:val="clear" w:pos="4252"/>
              <w:tab w:val="clear" w:pos="8504"/>
              <w:tab w:val="right" w:pos="9282"/>
            </w:tabs>
            <w:jc w:val="right"/>
            <w:rPr>
              <w:sz w:val="14"/>
              <w:szCs w:val="14"/>
              <w:lang w:val="en-GB"/>
            </w:rPr>
          </w:pPr>
          <w:r w:rsidRPr="00CB2E66">
            <w:rPr>
              <w:sz w:val="14"/>
              <w:szCs w:val="14"/>
              <w:lang w:val="en-GB"/>
            </w:rPr>
            <w:t xml:space="preserve">Page </w:t>
          </w:r>
          <w:r w:rsidRPr="00CB2E66">
            <w:rPr>
              <w:b/>
              <w:bCs/>
              <w:sz w:val="14"/>
              <w:szCs w:val="14"/>
              <w:lang w:val="en-GB"/>
            </w:rPr>
            <w:fldChar w:fldCharType="begin"/>
          </w:r>
          <w:r w:rsidRPr="00CB2E66">
            <w:rPr>
              <w:b/>
              <w:bCs/>
              <w:sz w:val="14"/>
              <w:szCs w:val="14"/>
              <w:lang w:val="en-GB"/>
            </w:rPr>
            <w:instrText xml:space="preserve"> PAGE  \* Arabic  \* MERGEFORMAT </w:instrText>
          </w:r>
          <w:r w:rsidRPr="00CB2E66">
            <w:rPr>
              <w:b/>
              <w:bCs/>
              <w:sz w:val="14"/>
              <w:szCs w:val="14"/>
              <w:lang w:val="en-GB"/>
            </w:rPr>
            <w:fldChar w:fldCharType="separate"/>
          </w:r>
          <w:r w:rsidR="00BA2822">
            <w:rPr>
              <w:b/>
              <w:bCs/>
              <w:noProof/>
              <w:sz w:val="14"/>
              <w:szCs w:val="14"/>
              <w:lang w:val="en-GB"/>
            </w:rPr>
            <w:t>66</w:t>
          </w:r>
          <w:r w:rsidRPr="00CB2E66">
            <w:rPr>
              <w:b/>
              <w:bCs/>
              <w:sz w:val="14"/>
              <w:szCs w:val="14"/>
              <w:lang w:val="en-GB"/>
            </w:rPr>
            <w:fldChar w:fldCharType="end"/>
          </w:r>
          <w:r w:rsidRPr="00CB2E66">
            <w:rPr>
              <w:sz w:val="14"/>
              <w:szCs w:val="14"/>
              <w:lang w:val="en-GB"/>
            </w:rPr>
            <w:t xml:space="preserve"> of </w:t>
          </w:r>
          <w:r w:rsidRPr="00CB2E66">
            <w:rPr>
              <w:b/>
              <w:bCs/>
              <w:sz w:val="14"/>
              <w:szCs w:val="14"/>
              <w:lang w:val="en-GB"/>
            </w:rPr>
            <w:fldChar w:fldCharType="begin"/>
          </w:r>
          <w:r w:rsidRPr="00CB2E66">
            <w:rPr>
              <w:b/>
              <w:bCs/>
              <w:sz w:val="14"/>
              <w:szCs w:val="14"/>
              <w:lang w:val="en-GB"/>
            </w:rPr>
            <w:instrText xml:space="preserve"> NUMPAGES  \* Arabic  \* MERGEFORMAT </w:instrText>
          </w:r>
          <w:r w:rsidRPr="00CB2E66">
            <w:rPr>
              <w:b/>
              <w:bCs/>
              <w:sz w:val="14"/>
              <w:szCs w:val="14"/>
              <w:lang w:val="en-GB"/>
            </w:rPr>
            <w:fldChar w:fldCharType="separate"/>
          </w:r>
          <w:r w:rsidR="00BA2822">
            <w:rPr>
              <w:b/>
              <w:bCs/>
              <w:noProof/>
              <w:sz w:val="14"/>
              <w:szCs w:val="14"/>
              <w:lang w:val="en-GB"/>
            </w:rPr>
            <w:t>81</w:t>
          </w:r>
          <w:r w:rsidRPr="00CB2E66">
            <w:rPr>
              <w:b/>
              <w:bCs/>
              <w:sz w:val="14"/>
              <w:szCs w:val="14"/>
              <w:lang w:val="en-GB"/>
            </w:rPr>
            <w:fldChar w:fldCharType="end"/>
          </w:r>
        </w:p>
      </w:tc>
    </w:tr>
  </w:tbl>
  <w:p w14:paraId="402A564E" w14:textId="77777777" w:rsidR="00AA16CE" w:rsidRDefault="00AA16CE" w:rsidP="00766F91">
    <w:pPr>
      <w:pStyle w:val="Piedepgina"/>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FAA22" w14:textId="77777777" w:rsidR="00BF3E7B" w:rsidRDefault="00BF3E7B">
      <w:r>
        <w:separator/>
      </w:r>
    </w:p>
  </w:footnote>
  <w:footnote w:type="continuationSeparator" w:id="0">
    <w:p w14:paraId="59783980" w14:textId="77777777" w:rsidR="00BF3E7B" w:rsidRDefault="00BF3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2168" w14:textId="77777777" w:rsidR="00AA16CE" w:rsidRDefault="00AA16CE" w:rsidP="008600DC">
    <w:pPr>
      <w:pStyle w:val="Encabezad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346D1" w14:textId="0D83E070" w:rsidR="00AA16CE" w:rsidRDefault="00AA16CE" w:rsidP="008600DC">
    <w:pPr>
      <w:pStyle w:val="Encabezado"/>
      <w:tabs>
        <w:tab w:val="clear" w:pos="4252"/>
        <w:tab w:val="clear" w:pos="8504"/>
        <w:tab w:val="left" w:pos="2448"/>
      </w:tabs>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90" w:type="dxa"/>
      <w:tblInd w:w="-426" w:type="dxa"/>
      <w:tblBorders>
        <w:bottom w:val="single" w:sz="8" w:space="0" w:color="FF0000"/>
      </w:tblBorders>
      <w:tblLook w:val="01E0" w:firstRow="1" w:lastRow="1" w:firstColumn="1" w:lastColumn="1" w:noHBand="0" w:noVBand="0"/>
    </w:tblPr>
    <w:tblGrid>
      <w:gridCol w:w="4112"/>
      <w:gridCol w:w="5278"/>
    </w:tblGrid>
    <w:tr w:rsidR="00AA16CE" w:rsidRPr="0095111A" w14:paraId="1EAEECE2" w14:textId="77777777" w:rsidTr="00776814">
      <w:trPr>
        <w:trHeight w:val="287"/>
      </w:trPr>
      <w:tc>
        <w:tcPr>
          <w:tcW w:w="4112" w:type="dxa"/>
          <w:vAlign w:val="center"/>
          <w:hideMark/>
        </w:tcPr>
        <w:p w14:paraId="65474115" w14:textId="0FFCDF81" w:rsidR="00AA16CE" w:rsidRPr="00544BEB" w:rsidRDefault="00AA16CE" w:rsidP="002D4C58">
          <w:pPr>
            <w:pStyle w:val="Standard"/>
            <w:jc w:val="center"/>
            <w:rPr>
              <w:rFonts w:eastAsia="Times New Roman" w:cs="Times New Roman"/>
              <w:kern w:val="0"/>
              <w:sz w:val="20"/>
              <w:szCs w:val="20"/>
              <w:lang w:val="en-US" w:eastAsia="es-ES"/>
            </w:rPr>
          </w:pPr>
          <w:r w:rsidRPr="00544BEB">
            <w:rPr>
              <w:rFonts w:eastAsia="Times New Roman" w:cs="Times New Roman"/>
              <w:kern w:val="0"/>
              <w:sz w:val="20"/>
              <w:szCs w:val="20"/>
              <w:lang w:val="en-US" w:eastAsia="es-ES"/>
            </w:rPr>
            <w:fldChar w:fldCharType="begin"/>
          </w:r>
          <w:r w:rsidRPr="00544BEB">
            <w:rPr>
              <w:rFonts w:eastAsia="Times New Roman" w:cs="Times New Roman"/>
              <w:kern w:val="0"/>
              <w:sz w:val="20"/>
              <w:szCs w:val="20"/>
              <w:lang w:val="en-US" w:eastAsia="es-ES"/>
            </w:rPr>
            <w:instrText xml:space="preserve"> REF  kks1 </w:instrText>
          </w:r>
          <w:r>
            <w:rPr>
              <w:rFonts w:eastAsia="Times New Roman" w:cs="Times New Roman"/>
              <w:kern w:val="0"/>
              <w:sz w:val="20"/>
              <w:szCs w:val="20"/>
              <w:lang w:val="en-US" w:eastAsia="es-ES"/>
            </w:rPr>
            <w:instrText xml:space="preserve"> \* MERGEFORMAT </w:instrText>
          </w:r>
          <w:r w:rsidRPr="00544BEB">
            <w:rPr>
              <w:rFonts w:eastAsia="Times New Roman" w:cs="Times New Roman"/>
              <w:kern w:val="0"/>
              <w:sz w:val="20"/>
              <w:szCs w:val="20"/>
              <w:lang w:val="en-US" w:eastAsia="es-ES"/>
            </w:rPr>
            <w:fldChar w:fldCharType="separate"/>
          </w:r>
          <w:r w:rsidRPr="008B032F">
            <w:rPr>
              <w:noProof/>
              <w:sz w:val="20"/>
              <w:szCs w:val="20"/>
              <w:lang w:val="en-US" w:eastAsia="es-ES_tradnl"/>
            </w:rPr>
            <w:t>NLHP</w:t>
          </w:r>
          <w:r w:rsidRPr="00544BEB">
            <w:rPr>
              <w:rFonts w:eastAsia="Times New Roman" w:cs="Times New Roman"/>
              <w:kern w:val="0"/>
              <w:sz w:val="20"/>
              <w:szCs w:val="20"/>
              <w:lang w:val="en-US" w:eastAsia="es-ES"/>
            </w:rPr>
            <w:fldChar w:fldCharType="end"/>
          </w:r>
          <w:r w:rsidRPr="00544BEB">
            <w:rPr>
              <w:rFonts w:eastAsia="Times New Roman" w:cs="Times New Roman"/>
              <w:kern w:val="0"/>
              <w:sz w:val="20"/>
              <w:szCs w:val="20"/>
              <w:lang w:val="en-US" w:eastAsia="es-ES"/>
            </w:rPr>
            <w:t>-</w:t>
          </w:r>
          <w:r>
            <w:rPr>
              <w:rFonts w:eastAsia="Times New Roman" w:cs="Times New Roman"/>
              <w:kern w:val="0"/>
              <w:sz w:val="20"/>
              <w:szCs w:val="20"/>
              <w:lang w:val="en-US" w:eastAsia="es-ES"/>
            </w:rPr>
            <w:t>41XX</w:t>
          </w:r>
          <w:r w:rsidRPr="00544BEB">
            <w:rPr>
              <w:rFonts w:eastAsia="Times New Roman" w:cs="Times New Roman"/>
              <w:kern w:val="0"/>
              <w:sz w:val="20"/>
              <w:szCs w:val="20"/>
              <w:lang w:val="en-US" w:eastAsia="es-ES"/>
            </w:rPr>
            <w:t>-</w:t>
          </w:r>
          <w:r w:rsidRPr="00544BEB">
            <w:rPr>
              <w:rFonts w:eastAsia="Times New Roman" w:cs="Times New Roman"/>
              <w:kern w:val="0"/>
              <w:sz w:val="20"/>
              <w:szCs w:val="20"/>
              <w:lang w:val="en-US" w:eastAsia="es-ES"/>
            </w:rPr>
            <w:fldChar w:fldCharType="begin"/>
          </w:r>
          <w:r w:rsidRPr="00544BEB">
            <w:rPr>
              <w:rFonts w:eastAsia="Times New Roman" w:cs="Times New Roman"/>
              <w:kern w:val="0"/>
              <w:sz w:val="20"/>
              <w:szCs w:val="20"/>
              <w:lang w:val="en-US" w:eastAsia="es-ES"/>
            </w:rPr>
            <w:instrText xml:space="preserve"> REF  kks3 </w:instrText>
          </w:r>
          <w:r>
            <w:rPr>
              <w:rFonts w:eastAsia="Times New Roman" w:cs="Times New Roman"/>
              <w:kern w:val="0"/>
              <w:sz w:val="20"/>
              <w:szCs w:val="20"/>
              <w:lang w:val="en-US" w:eastAsia="es-ES"/>
            </w:rPr>
            <w:instrText xml:space="preserve"> \* MERGEFORMAT </w:instrText>
          </w:r>
          <w:r w:rsidRPr="00544BEB">
            <w:rPr>
              <w:rFonts w:eastAsia="Times New Roman" w:cs="Times New Roman"/>
              <w:kern w:val="0"/>
              <w:sz w:val="20"/>
              <w:szCs w:val="20"/>
              <w:lang w:val="en-US" w:eastAsia="es-ES"/>
            </w:rPr>
            <w:fldChar w:fldCharType="separate"/>
          </w:r>
          <w:r w:rsidRPr="008B032F">
            <w:rPr>
              <w:noProof/>
              <w:sz w:val="20"/>
              <w:szCs w:val="20"/>
              <w:lang w:val="en-US" w:eastAsia="es-ES_tradnl"/>
            </w:rPr>
            <w:t>PE</w:t>
          </w:r>
          <w:r w:rsidRPr="00544BEB">
            <w:rPr>
              <w:rFonts w:eastAsia="Times New Roman" w:cs="Times New Roman"/>
              <w:kern w:val="0"/>
              <w:sz w:val="20"/>
              <w:szCs w:val="20"/>
              <w:lang w:val="en-US" w:eastAsia="es-ES"/>
            </w:rPr>
            <w:fldChar w:fldCharType="end"/>
          </w:r>
          <w:r w:rsidRPr="00544BEB">
            <w:rPr>
              <w:rFonts w:eastAsia="Times New Roman" w:cs="Times New Roman"/>
              <w:kern w:val="0"/>
              <w:sz w:val="20"/>
              <w:szCs w:val="20"/>
              <w:lang w:val="en-US" w:eastAsia="es-ES"/>
            </w:rPr>
            <w:t>-</w:t>
          </w:r>
          <w:r>
            <w:rPr>
              <w:rFonts w:eastAsia="Times New Roman" w:cs="Times New Roman"/>
              <w:kern w:val="0"/>
              <w:sz w:val="20"/>
              <w:szCs w:val="20"/>
              <w:lang w:val="en-US" w:eastAsia="es-ES"/>
            </w:rPr>
            <w:t>PD</w:t>
          </w:r>
          <w:r w:rsidRPr="00544BEB">
            <w:rPr>
              <w:rFonts w:eastAsia="Times New Roman" w:cs="Times New Roman"/>
              <w:kern w:val="0"/>
              <w:sz w:val="20"/>
              <w:szCs w:val="20"/>
              <w:lang w:val="en-US" w:eastAsia="es-ES"/>
            </w:rPr>
            <w:t>-</w:t>
          </w:r>
          <w:r w:rsidRPr="00544BEB">
            <w:rPr>
              <w:rFonts w:eastAsia="Times New Roman" w:cs="Times New Roman"/>
              <w:kern w:val="0"/>
              <w:sz w:val="20"/>
              <w:szCs w:val="20"/>
              <w:lang w:val="en-US" w:eastAsia="es-ES"/>
            </w:rPr>
            <w:fldChar w:fldCharType="begin"/>
          </w:r>
          <w:r w:rsidRPr="00544BEB">
            <w:rPr>
              <w:rFonts w:eastAsia="Times New Roman" w:cs="Times New Roman"/>
              <w:kern w:val="0"/>
              <w:sz w:val="20"/>
              <w:szCs w:val="20"/>
              <w:lang w:val="en-US" w:eastAsia="es-ES"/>
            </w:rPr>
            <w:instrText xml:space="preserve"> REF  kks5 </w:instrText>
          </w:r>
          <w:r>
            <w:rPr>
              <w:rFonts w:eastAsia="Times New Roman" w:cs="Times New Roman"/>
              <w:kern w:val="0"/>
              <w:sz w:val="20"/>
              <w:szCs w:val="20"/>
              <w:lang w:val="en-US" w:eastAsia="es-ES"/>
            </w:rPr>
            <w:instrText xml:space="preserve"> \* MERGEFORMAT </w:instrText>
          </w:r>
          <w:r w:rsidRPr="00544BEB">
            <w:rPr>
              <w:rFonts w:eastAsia="Times New Roman" w:cs="Times New Roman"/>
              <w:kern w:val="0"/>
              <w:sz w:val="20"/>
              <w:szCs w:val="20"/>
              <w:lang w:val="en-US" w:eastAsia="es-ES"/>
            </w:rPr>
            <w:fldChar w:fldCharType="separate"/>
          </w:r>
          <w:r w:rsidRPr="008B032F">
            <w:rPr>
              <w:noProof/>
              <w:sz w:val="20"/>
              <w:szCs w:val="20"/>
              <w:lang w:val="en-US" w:eastAsia="es-ES_tradnl"/>
            </w:rPr>
            <w:t>EAI</w:t>
          </w:r>
          <w:r w:rsidRPr="00544BEB">
            <w:rPr>
              <w:rFonts w:eastAsia="Times New Roman" w:cs="Times New Roman"/>
              <w:kern w:val="0"/>
              <w:sz w:val="20"/>
              <w:szCs w:val="20"/>
              <w:lang w:val="en-US" w:eastAsia="es-ES"/>
            </w:rPr>
            <w:fldChar w:fldCharType="end"/>
          </w:r>
          <w:r w:rsidRPr="00544BEB">
            <w:rPr>
              <w:rFonts w:eastAsia="Times New Roman" w:cs="Times New Roman"/>
              <w:kern w:val="0"/>
              <w:sz w:val="20"/>
              <w:szCs w:val="20"/>
              <w:lang w:val="en-US" w:eastAsia="es-ES"/>
            </w:rPr>
            <w:t>-</w:t>
          </w:r>
          <w:r w:rsidRPr="00544BEB">
            <w:rPr>
              <w:rFonts w:eastAsia="Times New Roman" w:cs="Times New Roman"/>
              <w:kern w:val="0"/>
              <w:sz w:val="20"/>
              <w:szCs w:val="20"/>
              <w:lang w:val="en-US" w:eastAsia="es-ES"/>
            </w:rPr>
            <w:fldChar w:fldCharType="begin"/>
          </w:r>
          <w:r w:rsidRPr="00544BEB">
            <w:rPr>
              <w:rFonts w:eastAsia="Times New Roman" w:cs="Times New Roman"/>
              <w:kern w:val="0"/>
              <w:sz w:val="20"/>
              <w:szCs w:val="20"/>
              <w:lang w:val="en-US" w:eastAsia="es-ES"/>
            </w:rPr>
            <w:instrText xml:space="preserve"> REF  kks6 </w:instrText>
          </w:r>
          <w:r>
            <w:rPr>
              <w:rFonts w:eastAsia="Times New Roman" w:cs="Times New Roman"/>
              <w:kern w:val="0"/>
              <w:sz w:val="20"/>
              <w:szCs w:val="20"/>
              <w:lang w:val="en-US" w:eastAsia="es-ES"/>
            </w:rPr>
            <w:instrText xml:space="preserve"> \* MERGEFORMAT </w:instrText>
          </w:r>
          <w:r w:rsidRPr="00544BEB">
            <w:rPr>
              <w:rFonts w:eastAsia="Times New Roman" w:cs="Times New Roman"/>
              <w:kern w:val="0"/>
              <w:sz w:val="20"/>
              <w:szCs w:val="20"/>
              <w:lang w:val="en-US" w:eastAsia="es-ES"/>
            </w:rPr>
            <w:fldChar w:fldCharType="separate"/>
          </w:r>
          <w:r w:rsidRPr="008B032F">
            <w:rPr>
              <w:noProof/>
              <w:sz w:val="20"/>
              <w:szCs w:val="20"/>
              <w:lang w:val="en-US" w:eastAsia="es-ES_tradnl"/>
            </w:rPr>
            <w:t>0002</w:t>
          </w:r>
          <w:r w:rsidRPr="00544BEB">
            <w:rPr>
              <w:rFonts w:eastAsia="Times New Roman" w:cs="Times New Roman"/>
              <w:kern w:val="0"/>
              <w:sz w:val="20"/>
              <w:szCs w:val="20"/>
              <w:lang w:val="en-US" w:eastAsia="es-ES"/>
            </w:rPr>
            <w:fldChar w:fldCharType="end"/>
          </w:r>
          <w:r>
            <w:rPr>
              <w:rFonts w:eastAsia="Times New Roman" w:cs="Times New Roman"/>
              <w:kern w:val="0"/>
              <w:sz w:val="20"/>
              <w:szCs w:val="20"/>
              <w:lang w:val="en-US" w:eastAsia="es-ES"/>
            </w:rPr>
            <w:t xml:space="preserve"> IFR-</w:t>
          </w:r>
          <w:r>
            <w:rPr>
              <w:rFonts w:eastAsia="Times New Roman" w:cs="Times New Roman"/>
              <w:kern w:val="0"/>
              <w:sz w:val="20"/>
              <w:szCs w:val="20"/>
              <w:lang w:val="en-US" w:eastAsia="es-ES"/>
            </w:rPr>
            <w:fldChar w:fldCharType="begin"/>
          </w:r>
          <w:r>
            <w:rPr>
              <w:rFonts w:eastAsia="Times New Roman" w:cs="Times New Roman"/>
              <w:kern w:val="0"/>
              <w:sz w:val="20"/>
              <w:szCs w:val="20"/>
              <w:lang w:val="en-US" w:eastAsia="es-ES"/>
            </w:rPr>
            <w:instrText xml:space="preserve"> REF  Edicion  \* MERGEFORMAT </w:instrText>
          </w:r>
          <w:r>
            <w:rPr>
              <w:rFonts w:eastAsia="Times New Roman" w:cs="Times New Roman"/>
              <w:kern w:val="0"/>
              <w:sz w:val="20"/>
              <w:szCs w:val="20"/>
              <w:lang w:val="en-US" w:eastAsia="es-ES"/>
            </w:rPr>
            <w:fldChar w:fldCharType="separate"/>
          </w:r>
          <w:r w:rsidRPr="008B032F">
            <w:rPr>
              <w:rFonts w:eastAsia="Times New Roman" w:cs="Times New Roman"/>
              <w:kern w:val="0"/>
              <w:sz w:val="20"/>
              <w:szCs w:val="20"/>
              <w:lang w:val="en-US" w:eastAsia="es-ES"/>
            </w:rPr>
            <w:t>P01</w:t>
          </w:r>
          <w:r>
            <w:rPr>
              <w:rFonts w:eastAsia="Times New Roman" w:cs="Times New Roman"/>
              <w:kern w:val="0"/>
              <w:sz w:val="20"/>
              <w:szCs w:val="20"/>
              <w:lang w:val="en-US" w:eastAsia="es-ES"/>
            </w:rPr>
            <w:fldChar w:fldCharType="end"/>
          </w:r>
        </w:p>
      </w:tc>
      <w:tc>
        <w:tcPr>
          <w:tcW w:w="5278" w:type="dxa"/>
          <w:vAlign w:val="center"/>
          <w:hideMark/>
        </w:tcPr>
        <w:p w14:paraId="7998A7C8" w14:textId="77777777" w:rsidR="00AA16CE" w:rsidRDefault="00AA16CE" w:rsidP="00990043">
          <w:pPr>
            <w:pStyle w:val="Standard"/>
            <w:jc w:val="center"/>
            <w:rPr>
              <w:rFonts w:eastAsia="Times New Roman" w:cs="Times New Roman"/>
              <w:kern w:val="0"/>
              <w:szCs w:val="18"/>
              <w:lang w:val="en-US" w:eastAsia="es-ES"/>
            </w:rPr>
          </w:pPr>
          <w:r>
            <w:rPr>
              <w:rFonts w:eastAsia="Times New Roman" w:cs="Times New Roman"/>
              <w:kern w:val="0"/>
              <w:szCs w:val="18"/>
              <w:lang w:val="en-US" w:eastAsia="es-ES"/>
            </w:rPr>
            <w:t>ERF CONSTRUCTION WORKS FOR THE</w:t>
          </w:r>
        </w:p>
        <w:p w14:paraId="70699CBD" w14:textId="77777777" w:rsidR="00AA16CE" w:rsidRPr="0060197D" w:rsidRDefault="00AA16CE" w:rsidP="00990043">
          <w:pPr>
            <w:pStyle w:val="Standard"/>
            <w:jc w:val="center"/>
            <w:rPr>
              <w:rFonts w:eastAsia="Times New Roman" w:cs="Times New Roman"/>
              <w:kern w:val="0"/>
              <w:szCs w:val="18"/>
              <w:lang w:val="en-US" w:eastAsia="es-ES"/>
            </w:rPr>
          </w:pPr>
          <w:r>
            <w:rPr>
              <w:rFonts w:eastAsia="Times New Roman" w:cs="Times New Roman"/>
              <w:kern w:val="0"/>
              <w:szCs w:val="18"/>
              <w:lang w:val="en-US" w:eastAsia="es-ES"/>
            </w:rPr>
            <w:t>NORTH LONDON HEAT &amp; POWER PROJECT</w:t>
          </w:r>
        </w:p>
      </w:tc>
    </w:tr>
    <w:tr w:rsidR="00AA16CE" w:rsidRPr="0095111A" w14:paraId="69971724" w14:textId="77777777" w:rsidTr="00776814">
      <w:trPr>
        <w:trHeight w:val="986"/>
      </w:trPr>
      <w:tc>
        <w:tcPr>
          <w:tcW w:w="4112" w:type="dxa"/>
          <w:vAlign w:val="center"/>
          <w:hideMark/>
        </w:tcPr>
        <w:p w14:paraId="37C25512" w14:textId="77777777" w:rsidR="00AA16CE" w:rsidRPr="00D15AE6" w:rsidRDefault="00AA16CE" w:rsidP="00990043">
          <w:pPr>
            <w:spacing w:before="0" w:after="0"/>
            <w:ind w:left="34"/>
            <w:jc w:val="center"/>
            <w:rPr>
              <w:i/>
              <w:sz w:val="18"/>
              <w:szCs w:val="18"/>
              <w:lang w:val="en-US"/>
            </w:rPr>
          </w:pPr>
          <w:r>
            <w:rPr>
              <w:b/>
              <w:i/>
              <w:noProof/>
              <w:szCs w:val="20"/>
            </w:rPr>
            <w:drawing>
              <wp:inline distT="0" distB="0" distL="0" distR="0" wp14:anchorId="4680516D" wp14:editId="43C099AA">
                <wp:extent cx="1404000" cy="508969"/>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_logo.png"/>
                        <pic:cNvPicPr/>
                      </pic:nvPicPr>
                      <pic:blipFill>
                        <a:blip r:embed="rId1">
                          <a:extLst>
                            <a:ext uri="{28A0092B-C50C-407E-A947-70E740481C1C}">
                              <a14:useLocalDpi xmlns:a14="http://schemas.microsoft.com/office/drawing/2010/main" val="0"/>
                            </a:ext>
                          </a:extLst>
                        </a:blip>
                        <a:stretch>
                          <a:fillRect/>
                        </a:stretch>
                      </pic:blipFill>
                      <pic:spPr>
                        <a:xfrm>
                          <a:off x="0" y="0"/>
                          <a:ext cx="1404000" cy="508969"/>
                        </a:xfrm>
                        <a:prstGeom prst="rect">
                          <a:avLst/>
                        </a:prstGeom>
                      </pic:spPr>
                    </pic:pic>
                  </a:graphicData>
                </a:graphic>
              </wp:inline>
            </w:drawing>
          </w:r>
        </w:p>
      </w:tc>
      <w:tc>
        <w:tcPr>
          <w:tcW w:w="5278" w:type="dxa"/>
          <w:vAlign w:val="center"/>
          <w:hideMark/>
        </w:tcPr>
        <w:p w14:paraId="35466B81" w14:textId="0CE91648" w:rsidR="00AA16CE" w:rsidRPr="008B032F" w:rsidRDefault="00AA16CE" w:rsidP="0094040F">
          <w:pPr>
            <w:spacing w:before="0" w:after="0"/>
            <w:jc w:val="center"/>
            <w:rPr>
              <w:sz w:val="22"/>
              <w:szCs w:val="22"/>
              <w:lang w:val="pt-PT"/>
            </w:rPr>
          </w:pPr>
          <w:r w:rsidRPr="008B032F">
            <w:rPr>
              <w:b/>
              <w:sz w:val="22"/>
              <w:szCs w:val="22"/>
              <w:lang w:val="pt-PT"/>
            </w:rPr>
            <w:fldChar w:fldCharType="begin"/>
          </w:r>
          <w:r w:rsidRPr="008B032F">
            <w:rPr>
              <w:b/>
              <w:sz w:val="22"/>
              <w:szCs w:val="22"/>
              <w:lang w:val="pt-PT"/>
            </w:rPr>
            <w:instrText xml:space="preserve"> REF  TÍTULO \* Upper  \* MERGEFORMAT </w:instrText>
          </w:r>
          <w:r w:rsidRPr="008B032F">
            <w:rPr>
              <w:b/>
              <w:sz w:val="22"/>
              <w:szCs w:val="22"/>
              <w:lang w:val="pt-PT"/>
            </w:rPr>
            <w:fldChar w:fldCharType="separate"/>
          </w:r>
          <w:r w:rsidRPr="008B032F">
            <w:rPr>
              <w:b/>
              <w:noProof/>
              <w:sz w:val="22"/>
              <w:szCs w:val="22"/>
              <w:lang w:val="pt-PT"/>
            </w:rPr>
            <w:t>MAIN STEAM, EXTRACTIONS, AUXILIARY STEAM &amp; BY-PASS  SYSTEM FUNCTIONAL DESCRIPTION</w:t>
          </w:r>
          <w:r w:rsidRPr="008B032F">
            <w:rPr>
              <w:b/>
              <w:sz w:val="22"/>
              <w:szCs w:val="22"/>
              <w:lang w:val="pt-PT"/>
            </w:rPr>
            <w:fldChar w:fldCharType="end"/>
          </w:r>
        </w:p>
      </w:tc>
    </w:tr>
  </w:tbl>
  <w:p w14:paraId="645FB3C4" w14:textId="77777777" w:rsidR="00AA16CE" w:rsidRPr="00E06D85" w:rsidRDefault="00AA16CE" w:rsidP="00990043">
    <w:pPr>
      <w:pStyle w:val="Encabezado"/>
      <w:rPr>
        <w:sz w:val="2"/>
        <w:szCs w:val="16"/>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381B"/>
    <w:multiLevelType w:val="multilevel"/>
    <w:tmpl w:val="61E279B6"/>
    <w:lvl w:ilvl="0">
      <w:start w:val="1"/>
      <w:numFmt w:val="bullet"/>
      <w:pStyle w:val="L-bala"/>
      <w:lvlText w:val=""/>
      <w:lvlJc w:val="left"/>
      <w:pPr>
        <w:tabs>
          <w:tab w:val="num" w:pos="1134"/>
        </w:tabs>
        <w:ind w:left="1134" w:hanging="567"/>
      </w:pPr>
      <w:rPr>
        <w:rFonts w:ascii="Symbol" w:hAnsi="Symbol" w:hint="default"/>
      </w:rPr>
    </w:lvl>
    <w:lvl w:ilvl="1">
      <w:start w:val="1"/>
      <w:numFmt w:val="bullet"/>
      <w:lvlText w:val=""/>
      <w:lvlJc w:val="left"/>
      <w:pPr>
        <w:tabs>
          <w:tab w:val="num" w:pos="1701"/>
        </w:tabs>
        <w:ind w:left="1701" w:hanging="567"/>
      </w:pPr>
      <w:rPr>
        <w:rFonts w:ascii="Symbol" w:hAnsi="Symbol" w:hint="default"/>
      </w:rPr>
    </w:lvl>
    <w:lvl w:ilvl="2">
      <w:start w:val="1"/>
      <w:numFmt w:val="bullet"/>
      <w:lvlText w:val="o"/>
      <w:lvlJc w:val="left"/>
      <w:pPr>
        <w:tabs>
          <w:tab w:val="num" w:pos="2268"/>
        </w:tabs>
        <w:ind w:left="2268" w:hanging="567"/>
      </w:pPr>
      <w:rPr>
        <w:rFonts w:ascii="Courier New" w:hAnsi="Courier New"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343139E"/>
    <w:multiLevelType w:val="multilevel"/>
    <w:tmpl w:val="93406126"/>
    <w:lvl w:ilvl="0">
      <w:start w:val="1"/>
      <w:numFmt w:val="decimal"/>
      <w:pStyle w:val="L-nmero"/>
      <w:lvlText w:val="%1."/>
      <w:lvlJc w:val="left"/>
      <w:pPr>
        <w:tabs>
          <w:tab w:val="num" w:pos="1134"/>
        </w:tabs>
        <w:ind w:left="1134" w:hanging="567"/>
      </w:pPr>
      <w:rPr>
        <w:rFonts w:hint="default"/>
      </w:rPr>
    </w:lvl>
    <w:lvl w:ilvl="1">
      <w:start w:val="1"/>
      <w:numFmt w:val="bullet"/>
      <w:lvlText w:val=""/>
      <w:lvlJc w:val="left"/>
      <w:pPr>
        <w:tabs>
          <w:tab w:val="num" w:pos="1701"/>
        </w:tabs>
        <w:ind w:left="1701" w:hanging="567"/>
      </w:pPr>
      <w:rPr>
        <w:rFonts w:ascii="Symbol" w:hAnsi="Symbol" w:hint="default"/>
      </w:rPr>
    </w:lvl>
    <w:lvl w:ilvl="2">
      <w:start w:val="1"/>
      <w:numFmt w:val="bullet"/>
      <w:lvlText w:val=""/>
      <w:lvlJc w:val="left"/>
      <w:pPr>
        <w:tabs>
          <w:tab w:val="num" w:pos="2268"/>
        </w:tabs>
        <w:ind w:left="2268" w:hanging="567"/>
      </w:pPr>
      <w:rPr>
        <w:rFonts w:ascii="Symbol" w:hAnsi="Symbol"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141A68C6"/>
    <w:multiLevelType w:val="multilevel"/>
    <w:tmpl w:val="C390F896"/>
    <w:lvl w:ilvl="0">
      <w:start w:val="1"/>
      <w:numFmt w:val="lowerLetter"/>
      <w:pStyle w:val="L-letra"/>
      <w:lvlText w:val="%1)"/>
      <w:lvlJc w:val="left"/>
      <w:pPr>
        <w:tabs>
          <w:tab w:val="num" w:pos="1134"/>
        </w:tabs>
        <w:ind w:left="1134" w:hanging="567"/>
      </w:pPr>
      <w:rPr>
        <w:rFonts w:hint="default"/>
      </w:rPr>
    </w:lvl>
    <w:lvl w:ilvl="1">
      <w:start w:val="1"/>
      <w:numFmt w:val="bullet"/>
      <w:lvlText w:val=""/>
      <w:lvlJc w:val="left"/>
      <w:pPr>
        <w:tabs>
          <w:tab w:val="num" w:pos="1701"/>
        </w:tabs>
        <w:ind w:left="1701" w:hanging="567"/>
      </w:pPr>
      <w:rPr>
        <w:rFonts w:ascii="Symbol" w:hAnsi="Symbol" w:hint="default"/>
      </w:rPr>
    </w:lvl>
    <w:lvl w:ilvl="2">
      <w:start w:val="1"/>
      <w:numFmt w:val="bullet"/>
      <w:lvlText w:val=""/>
      <w:lvlJc w:val="left"/>
      <w:pPr>
        <w:tabs>
          <w:tab w:val="num" w:pos="2268"/>
        </w:tabs>
        <w:ind w:left="2268" w:hanging="567"/>
      </w:pPr>
      <w:rPr>
        <w:rFonts w:ascii="Symbol" w:hAnsi="Symbol"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1508792D"/>
    <w:multiLevelType w:val="hybridMultilevel"/>
    <w:tmpl w:val="E4E824C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2D32E86"/>
    <w:multiLevelType w:val="multilevel"/>
    <w:tmpl w:val="0F96386C"/>
    <w:lvl w:ilvl="0">
      <w:start w:val="1"/>
      <w:numFmt w:val="bullet"/>
      <w:lvlText w:val="-"/>
      <w:lvlJc w:val="left"/>
      <w:pPr>
        <w:tabs>
          <w:tab w:val="num" w:pos="1134"/>
        </w:tabs>
        <w:ind w:left="1134" w:hanging="567"/>
      </w:pPr>
      <w:rPr>
        <w:rFonts w:ascii="Arial" w:hAnsi="Arial" w:hint="default"/>
        <w:sz w:val="19"/>
      </w:rPr>
    </w:lvl>
    <w:lvl w:ilvl="1">
      <w:start w:val="1"/>
      <w:numFmt w:val="bullet"/>
      <w:lvlText w:val=""/>
      <w:lvlJc w:val="left"/>
      <w:pPr>
        <w:tabs>
          <w:tab w:val="num" w:pos="1701"/>
        </w:tabs>
        <w:ind w:left="1701" w:hanging="567"/>
      </w:pPr>
      <w:rPr>
        <w:rFonts w:ascii="Symbol" w:hAnsi="Symbol" w:hint="default"/>
      </w:rPr>
    </w:lvl>
    <w:lvl w:ilvl="2">
      <w:start w:val="1"/>
      <w:numFmt w:val="bullet"/>
      <w:lvlText w:val=""/>
      <w:lvlJc w:val="left"/>
      <w:pPr>
        <w:tabs>
          <w:tab w:val="num" w:pos="2268"/>
        </w:tabs>
        <w:ind w:left="2268" w:hanging="56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555D8F"/>
    <w:multiLevelType w:val="hybridMultilevel"/>
    <w:tmpl w:val="43465D04"/>
    <w:lvl w:ilvl="0" w:tplc="88B4CF16">
      <w:start w:val="1"/>
      <w:numFmt w:val="bullet"/>
      <w:lvlText w:val=""/>
      <w:lvlJc w:val="left"/>
      <w:pPr>
        <w:tabs>
          <w:tab w:val="num" w:pos="1080"/>
        </w:tabs>
        <w:ind w:left="1080" w:hanging="360"/>
      </w:pPr>
      <w:rPr>
        <w:rFonts w:ascii="Wingdings" w:hAnsi="Wingdings" w:hint="default"/>
      </w:rPr>
    </w:lvl>
    <w:lvl w:ilvl="1" w:tplc="F9D4FF44">
      <w:start w:val="1"/>
      <w:numFmt w:val="bullet"/>
      <w:pStyle w:val="Vietas2GH01"/>
      <w:lvlText w:val=""/>
      <w:lvlJc w:val="left"/>
      <w:pPr>
        <w:tabs>
          <w:tab w:val="num" w:pos="1440"/>
        </w:tabs>
        <w:ind w:left="1440" w:hanging="360"/>
      </w:pPr>
      <w:rPr>
        <w:rFonts w:ascii="Wingdings" w:hAnsi="Wingdings" w:hint="default"/>
      </w:rPr>
    </w:lvl>
    <w:lvl w:ilvl="2" w:tplc="CF241FB0">
      <w:start w:val="1"/>
      <w:numFmt w:val="bullet"/>
      <w:lvlText w:val=""/>
      <w:lvlJc w:val="left"/>
      <w:pPr>
        <w:tabs>
          <w:tab w:val="num" w:pos="2160"/>
        </w:tabs>
        <w:ind w:left="2160" w:hanging="360"/>
      </w:pPr>
      <w:rPr>
        <w:rFonts w:ascii="Wingdings" w:hAnsi="Wingdings" w:hint="default"/>
      </w:rPr>
    </w:lvl>
    <w:lvl w:ilvl="3" w:tplc="90823620">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667450"/>
    <w:multiLevelType w:val="multilevel"/>
    <w:tmpl w:val="035C3904"/>
    <w:lvl w:ilvl="0">
      <w:start w:val="1"/>
      <w:numFmt w:val="decimal"/>
      <w:lvlText w:val="%1."/>
      <w:lvlJc w:val="left"/>
      <w:pPr>
        <w:ind w:left="283" w:hanging="283"/>
      </w:pPr>
      <w:rPr>
        <w:rFonts w:hint="default"/>
      </w:rPr>
    </w:lvl>
    <w:lvl w:ilvl="1">
      <w:start w:val="1"/>
      <w:numFmt w:val="bullet"/>
      <w:lvlText w:val="-"/>
      <w:lvlJc w:val="left"/>
      <w:pPr>
        <w:ind w:left="851" w:hanging="28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3044CAD"/>
    <w:multiLevelType w:val="hybridMultilevel"/>
    <w:tmpl w:val="ACF250F0"/>
    <w:lvl w:ilvl="0" w:tplc="106073A4">
      <w:start w:val="1"/>
      <w:numFmt w:val="bullet"/>
      <w:lvlText w:val="-"/>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E73268"/>
    <w:multiLevelType w:val="hybridMultilevel"/>
    <w:tmpl w:val="9D101536"/>
    <w:lvl w:ilvl="0" w:tplc="FD1CB77C">
      <w:start w:val="1"/>
      <w:numFmt w:val="bullet"/>
      <w:pStyle w:val="Vietas1GH01"/>
      <w:lvlText w:val=""/>
      <w:lvlJc w:val="left"/>
      <w:pPr>
        <w:tabs>
          <w:tab w:val="num" w:pos="2250"/>
        </w:tabs>
        <w:ind w:left="2250" w:hanging="360"/>
      </w:pPr>
      <w:rPr>
        <w:rFonts w:ascii="Wingdings" w:hAnsi="Wingdings" w:hint="default"/>
        <w:lang w:val="en-US"/>
      </w:rPr>
    </w:lvl>
    <w:lvl w:ilvl="1" w:tplc="16261188">
      <w:start w:val="1"/>
      <w:numFmt w:val="bullet"/>
      <w:lvlText w:val="o"/>
      <w:lvlJc w:val="left"/>
      <w:pPr>
        <w:tabs>
          <w:tab w:val="num" w:pos="2610"/>
        </w:tabs>
        <w:ind w:left="2610" w:hanging="360"/>
      </w:pPr>
      <w:rPr>
        <w:rFonts w:ascii="Courier New" w:hAnsi="Courier New" w:hint="default"/>
      </w:rPr>
    </w:lvl>
    <w:lvl w:ilvl="2" w:tplc="0C0A0005">
      <w:start w:val="1"/>
      <w:numFmt w:val="bullet"/>
      <w:lvlText w:val=""/>
      <w:lvlJc w:val="left"/>
      <w:pPr>
        <w:tabs>
          <w:tab w:val="num" w:pos="3330"/>
        </w:tabs>
        <w:ind w:left="3330" w:hanging="360"/>
      </w:pPr>
      <w:rPr>
        <w:rFonts w:ascii="Wingdings" w:hAnsi="Wingdings" w:hint="default"/>
      </w:rPr>
    </w:lvl>
    <w:lvl w:ilvl="3" w:tplc="0C0A0001" w:tentative="1">
      <w:start w:val="1"/>
      <w:numFmt w:val="bullet"/>
      <w:lvlText w:val=""/>
      <w:lvlJc w:val="left"/>
      <w:pPr>
        <w:tabs>
          <w:tab w:val="num" w:pos="4050"/>
        </w:tabs>
        <w:ind w:left="4050" w:hanging="360"/>
      </w:pPr>
      <w:rPr>
        <w:rFonts w:ascii="Symbol" w:hAnsi="Symbol" w:hint="default"/>
      </w:rPr>
    </w:lvl>
    <w:lvl w:ilvl="4" w:tplc="0C0A0003" w:tentative="1">
      <w:start w:val="1"/>
      <w:numFmt w:val="bullet"/>
      <w:lvlText w:val="o"/>
      <w:lvlJc w:val="left"/>
      <w:pPr>
        <w:tabs>
          <w:tab w:val="num" w:pos="4770"/>
        </w:tabs>
        <w:ind w:left="4770" w:hanging="360"/>
      </w:pPr>
      <w:rPr>
        <w:rFonts w:ascii="Courier New" w:hAnsi="Courier New" w:hint="default"/>
      </w:rPr>
    </w:lvl>
    <w:lvl w:ilvl="5" w:tplc="0C0A0005" w:tentative="1">
      <w:start w:val="1"/>
      <w:numFmt w:val="bullet"/>
      <w:lvlText w:val=""/>
      <w:lvlJc w:val="left"/>
      <w:pPr>
        <w:tabs>
          <w:tab w:val="num" w:pos="5490"/>
        </w:tabs>
        <w:ind w:left="5490" w:hanging="360"/>
      </w:pPr>
      <w:rPr>
        <w:rFonts w:ascii="Wingdings" w:hAnsi="Wingdings" w:hint="default"/>
      </w:rPr>
    </w:lvl>
    <w:lvl w:ilvl="6" w:tplc="0C0A0001" w:tentative="1">
      <w:start w:val="1"/>
      <w:numFmt w:val="bullet"/>
      <w:lvlText w:val=""/>
      <w:lvlJc w:val="left"/>
      <w:pPr>
        <w:tabs>
          <w:tab w:val="num" w:pos="6210"/>
        </w:tabs>
        <w:ind w:left="6210" w:hanging="360"/>
      </w:pPr>
      <w:rPr>
        <w:rFonts w:ascii="Symbol" w:hAnsi="Symbol" w:hint="default"/>
      </w:rPr>
    </w:lvl>
    <w:lvl w:ilvl="7" w:tplc="0C0A0003" w:tentative="1">
      <w:start w:val="1"/>
      <w:numFmt w:val="bullet"/>
      <w:lvlText w:val="o"/>
      <w:lvlJc w:val="left"/>
      <w:pPr>
        <w:tabs>
          <w:tab w:val="num" w:pos="6930"/>
        </w:tabs>
        <w:ind w:left="6930" w:hanging="360"/>
      </w:pPr>
      <w:rPr>
        <w:rFonts w:ascii="Courier New" w:hAnsi="Courier New" w:hint="default"/>
      </w:rPr>
    </w:lvl>
    <w:lvl w:ilvl="8" w:tplc="0C0A0005" w:tentative="1">
      <w:start w:val="1"/>
      <w:numFmt w:val="bullet"/>
      <w:lvlText w:val=""/>
      <w:lvlJc w:val="left"/>
      <w:pPr>
        <w:tabs>
          <w:tab w:val="num" w:pos="7650"/>
        </w:tabs>
        <w:ind w:left="7650" w:hanging="360"/>
      </w:pPr>
      <w:rPr>
        <w:rFonts w:ascii="Wingdings" w:hAnsi="Wingdings" w:hint="default"/>
      </w:rPr>
    </w:lvl>
  </w:abstractNum>
  <w:abstractNum w:abstractNumId="9" w15:restartNumberingAfterBreak="0">
    <w:nsid w:val="708B4CF2"/>
    <w:multiLevelType w:val="multilevel"/>
    <w:tmpl w:val="30AEDE5A"/>
    <w:lvl w:ilvl="0">
      <w:start w:val="1"/>
      <w:numFmt w:val="upperLetter"/>
      <w:pStyle w:val="Anexo"/>
      <w:suff w:val="space"/>
      <w:lvlText w:val="Appendix %1"/>
      <w:lvlJc w:val="left"/>
      <w:pPr>
        <w:ind w:left="0" w:firstLine="0"/>
      </w:pPr>
      <w:rPr>
        <w:rFonts w:hint="default"/>
        <w:caps w:val="0"/>
      </w:rPr>
    </w:lvl>
    <w:lvl w:ilvl="1">
      <w:start w:val="1"/>
      <w:numFmt w:val="decimal"/>
      <w:pStyle w:val="Anexo1"/>
      <w:lvlText w:val="%1.%2"/>
      <w:lvlJc w:val="left"/>
      <w:pPr>
        <w:tabs>
          <w:tab w:val="num" w:pos="1134"/>
        </w:tabs>
        <w:ind w:left="1134" w:hanging="1134"/>
      </w:pPr>
      <w:rPr>
        <w:rFonts w:hint="default"/>
      </w:rPr>
    </w:lvl>
    <w:lvl w:ilvl="2">
      <w:start w:val="1"/>
      <w:numFmt w:val="decimal"/>
      <w:pStyle w:val="Anexo2"/>
      <w:lvlText w:val="%1.%2.%3"/>
      <w:lvlJc w:val="left"/>
      <w:pPr>
        <w:tabs>
          <w:tab w:val="num" w:pos="1134"/>
        </w:tabs>
        <w:ind w:left="1134" w:hanging="1134"/>
      </w:pPr>
      <w:rPr>
        <w:rFonts w:hint="default"/>
      </w:rPr>
    </w:lvl>
    <w:lvl w:ilvl="3">
      <w:start w:val="1"/>
      <w:numFmt w:val="decimal"/>
      <w:pStyle w:val="Anexo3"/>
      <w:lvlText w:val="%1.%2.%3.%4"/>
      <w:lvlJc w:val="left"/>
      <w:pPr>
        <w:tabs>
          <w:tab w:val="num" w:pos="1701"/>
        </w:tabs>
        <w:ind w:left="1701" w:hanging="1701"/>
      </w:pPr>
      <w:rPr>
        <w:rFonts w:hint="default"/>
      </w:rPr>
    </w:lvl>
    <w:lvl w:ilvl="4">
      <w:start w:val="1"/>
      <w:numFmt w:val="decimal"/>
      <w:pStyle w:val="Anexo4"/>
      <w:lvlText w:val="%1.%2.%3.%4.%5"/>
      <w:lvlJc w:val="left"/>
      <w:pPr>
        <w:tabs>
          <w:tab w:val="num" w:pos="2268"/>
        </w:tabs>
        <w:ind w:left="2268" w:hanging="226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D55939"/>
    <w:multiLevelType w:val="multilevel"/>
    <w:tmpl w:val="589E359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985"/>
        </w:tabs>
        <w:ind w:left="1985" w:hanging="1418"/>
      </w:pPr>
      <w:rPr>
        <w:rFonts w:hint="default"/>
      </w:rPr>
    </w:lvl>
    <w:lvl w:ilvl="2">
      <w:start w:val="1"/>
      <w:numFmt w:val="decimal"/>
      <w:pStyle w:val="Ttulo3"/>
      <w:lvlText w:val="%1.%2.%3"/>
      <w:lvlJc w:val="left"/>
      <w:pPr>
        <w:tabs>
          <w:tab w:val="num" w:pos="1985"/>
        </w:tabs>
        <w:ind w:left="1985" w:hanging="1418"/>
      </w:pPr>
      <w:rPr>
        <w:rFonts w:hint="default"/>
      </w:rPr>
    </w:lvl>
    <w:lvl w:ilvl="3">
      <w:start w:val="1"/>
      <w:numFmt w:val="decimal"/>
      <w:pStyle w:val="Ttulo4"/>
      <w:lvlText w:val="%1.%2.%3.%4"/>
      <w:lvlJc w:val="left"/>
      <w:pPr>
        <w:tabs>
          <w:tab w:val="num" w:pos="1985"/>
        </w:tabs>
        <w:ind w:left="1985" w:hanging="1418"/>
      </w:pPr>
      <w:rPr>
        <w:rFonts w:hint="default"/>
      </w:rPr>
    </w:lvl>
    <w:lvl w:ilvl="4">
      <w:start w:val="1"/>
      <w:numFmt w:val="decimal"/>
      <w:pStyle w:val="Ttulo5"/>
      <w:lvlText w:val="%1.%2.%3.%4.%5"/>
      <w:lvlJc w:val="left"/>
      <w:pPr>
        <w:tabs>
          <w:tab w:val="num" w:pos="3543"/>
        </w:tabs>
        <w:ind w:left="3543" w:hanging="1701"/>
      </w:pPr>
      <w:rPr>
        <w:rFonts w:hint="default"/>
      </w:rPr>
    </w:lvl>
    <w:lvl w:ilvl="5">
      <w:start w:val="1"/>
      <w:numFmt w:val="decimal"/>
      <w:pStyle w:val="Ttulo6"/>
      <w:lvlText w:val="%1.%2.%3.%4.%5.%6"/>
      <w:lvlJc w:val="left"/>
      <w:pPr>
        <w:tabs>
          <w:tab w:val="num" w:pos="2268"/>
        </w:tabs>
        <w:ind w:left="2268" w:hanging="1701"/>
      </w:pPr>
      <w:rPr>
        <w:rFonts w:hint="default"/>
      </w:rPr>
    </w:lvl>
    <w:lvl w:ilvl="6">
      <w:start w:val="1"/>
      <w:numFmt w:val="decimal"/>
      <w:pStyle w:val="Ttulo7"/>
      <w:lvlText w:val="%1.%2.%3.%4.%5.%6.%7"/>
      <w:lvlJc w:val="left"/>
      <w:pPr>
        <w:tabs>
          <w:tab w:val="num" w:pos="2268"/>
        </w:tabs>
        <w:ind w:left="2268" w:hanging="1701"/>
      </w:pPr>
      <w:rPr>
        <w:rFonts w:hint="default"/>
      </w:rPr>
    </w:lvl>
    <w:lvl w:ilvl="7">
      <w:start w:val="1"/>
      <w:numFmt w:val="decimal"/>
      <w:pStyle w:val="Ttulo8"/>
      <w:lvlText w:val="%1.%2.%3.%4.%5.%6.%7.%8"/>
      <w:lvlJc w:val="left"/>
      <w:pPr>
        <w:tabs>
          <w:tab w:val="num" w:pos="2835"/>
        </w:tabs>
        <w:ind w:left="2835" w:hanging="2268"/>
      </w:pPr>
      <w:rPr>
        <w:rFonts w:hint="default"/>
      </w:rPr>
    </w:lvl>
    <w:lvl w:ilvl="8">
      <w:start w:val="1"/>
      <w:numFmt w:val="decimal"/>
      <w:pStyle w:val="Ttulo9"/>
      <w:lvlText w:val="%1.%2.%3.%4.%5.%6.%7.%8.%9"/>
      <w:lvlJc w:val="left"/>
      <w:pPr>
        <w:tabs>
          <w:tab w:val="num" w:pos="2835"/>
        </w:tabs>
        <w:ind w:left="2835" w:hanging="2268"/>
      </w:pPr>
      <w:rPr>
        <w:rFonts w:hint="default"/>
      </w:rPr>
    </w:lvl>
  </w:abstractNum>
  <w:abstractNum w:abstractNumId="11" w15:restartNumberingAfterBreak="0">
    <w:nsid w:val="760E4436"/>
    <w:multiLevelType w:val="multilevel"/>
    <w:tmpl w:val="236A1990"/>
    <w:lvl w:ilvl="0">
      <w:start w:val="1"/>
      <w:numFmt w:val="bullet"/>
      <w:pStyle w:val="L-guin"/>
      <w:lvlText w:val="-"/>
      <w:lvlJc w:val="left"/>
      <w:pPr>
        <w:tabs>
          <w:tab w:val="num" w:pos="1701"/>
        </w:tabs>
        <w:ind w:left="1701" w:hanging="567"/>
      </w:pPr>
      <w:rPr>
        <w:rFonts w:ascii="Arial" w:hAnsi="Arial" w:hint="default"/>
        <w:sz w:val="19"/>
      </w:rPr>
    </w:lvl>
    <w:lvl w:ilvl="1">
      <w:start w:val="1"/>
      <w:numFmt w:val="bullet"/>
      <w:lvlText w:val="o"/>
      <w:lvlJc w:val="left"/>
      <w:pPr>
        <w:tabs>
          <w:tab w:val="num" w:pos="2268"/>
        </w:tabs>
        <w:ind w:left="2268" w:hanging="567"/>
      </w:pPr>
      <w:rPr>
        <w:rFonts w:ascii="Courier New" w:hAnsi="Courier New" w:hint="default"/>
      </w:rPr>
    </w:lvl>
    <w:lvl w:ilvl="2">
      <w:start w:val="1"/>
      <w:numFmt w:val="bullet"/>
      <w:lvlText w:val=""/>
      <w:lvlJc w:val="left"/>
      <w:pPr>
        <w:tabs>
          <w:tab w:val="num" w:pos="2835"/>
        </w:tabs>
        <w:ind w:left="2835" w:hanging="567"/>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5"/>
  </w:num>
  <w:num w:numId="6">
    <w:abstractNumId w:val="11"/>
  </w:num>
  <w:num w:numId="7">
    <w:abstractNumId w:val="7"/>
  </w:num>
  <w:num w:numId="8">
    <w:abstractNumId w:val="10"/>
  </w:num>
  <w:num w:numId="9">
    <w:abstractNumId w:val="1"/>
  </w:num>
  <w:num w:numId="10">
    <w:abstractNumId w:val="3"/>
  </w:num>
  <w:num w:numId="11">
    <w:abstractNumId w:val="2"/>
  </w:num>
  <w:num w:numId="12">
    <w:abstractNumId w:val="4"/>
  </w:num>
  <w:num w:numId="13">
    <w:abstractNumId w:val="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a Martín Arribas">
    <w15:presenceInfo w15:providerId="None" w15:userId="Ana Martín Arribas"/>
  </w15:person>
  <w15:person w15:author="Ana Martín Arribas [2]">
    <w15:presenceInfo w15:providerId="AD" w15:userId="S-1-5-21-1614895754-1592454029-725345543-118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pt-PT" w:vendorID="64" w:dllVersion="6"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s-ES" w:vendorID="64" w:dllVersion="131078" w:nlCheck="1" w:checkStyle="0"/>
  <w:activeWritingStyle w:appName="MSWord" w:lang="pt-BR" w:vendorID="64" w:dllVersion="131078" w:nlCheck="1" w:checkStyle="0"/>
  <w:activeWritingStyle w:appName="MSWord" w:lang="es-ES_tradnl" w:vendorID="64" w:dllVersion="131078" w:nlCheck="1" w:checkStyle="0"/>
  <w:activeWritingStyle w:appName="MSWord" w:lang="en-GB" w:vendorID="64" w:dllVersion="131078" w:nlCheck="1" w:checkStyle="1"/>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5D"/>
    <w:rsid w:val="00000610"/>
    <w:rsid w:val="00004E11"/>
    <w:rsid w:val="000110B7"/>
    <w:rsid w:val="000134E3"/>
    <w:rsid w:val="000174F7"/>
    <w:rsid w:val="00020F31"/>
    <w:rsid w:val="00024E4C"/>
    <w:rsid w:val="000301F1"/>
    <w:rsid w:val="00032ACF"/>
    <w:rsid w:val="00036728"/>
    <w:rsid w:val="00037612"/>
    <w:rsid w:val="00042667"/>
    <w:rsid w:val="00042880"/>
    <w:rsid w:val="00043BB6"/>
    <w:rsid w:val="00046556"/>
    <w:rsid w:val="000502CC"/>
    <w:rsid w:val="00052F8A"/>
    <w:rsid w:val="00057ADB"/>
    <w:rsid w:val="000634E6"/>
    <w:rsid w:val="00065FC7"/>
    <w:rsid w:val="00067729"/>
    <w:rsid w:val="00067872"/>
    <w:rsid w:val="00070239"/>
    <w:rsid w:val="00070E61"/>
    <w:rsid w:val="000729D3"/>
    <w:rsid w:val="00074DB6"/>
    <w:rsid w:val="00075739"/>
    <w:rsid w:val="00082E07"/>
    <w:rsid w:val="0009236D"/>
    <w:rsid w:val="00093221"/>
    <w:rsid w:val="000A0330"/>
    <w:rsid w:val="000A0EC4"/>
    <w:rsid w:val="000A25AE"/>
    <w:rsid w:val="000A49F6"/>
    <w:rsid w:val="000A6EBC"/>
    <w:rsid w:val="000A7F18"/>
    <w:rsid w:val="000B2041"/>
    <w:rsid w:val="000B35AA"/>
    <w:rsid w:val="000B41FB"/>
    <w:rsid w:val="000C03C8"/>
    <w:rsid w:val="000C193D"/>
    <w:rsid w:val="000C22A8"/>
    <w:rsid w:val="000C3A76"/>
    <w:rsid w:val="000C737A"/>
    <w:rsid w:val="000D0220"/>
    <w:rsid w:val="000D2264"/>
    <w:rsid w:val="000D3B0E"/>
    <w:rsid w:val="000D4585"/>
    <w:rsid w:val="000D6FF1"/>
    <w:rsid w:val="000F3E43"/>
    <w:rsid w:val="000F62A7"/>
    <w:rsid w:val="000F7F94"/>
    <w:rsid w:val="00105D03"/>
    <w:rsid w:val="00105D58"/>
    <w:rsid w:val="0011396D"/>
    <w:rsid w:val="00116745"/>
    <w:rsid w:val="001172A1"/>
    <w:rsid w:val="0011752B"/>
    <w:rsid w:val="00125275"/>
    <w:rsid w:val="001310F8"/>
    <w:rsid w:val="00141852"/>
    <w:rsid w:val="00142CDC"/>
    <w:rsid w:val="00143D27"/>
    <w:rsid w:val="00152F8B"/>
    <w:rsid w:val="00155831"/>
    <w:rsid w:val="001574FE"/>
    <w:rsid w:val="001614A4"/>
    <w:rsid w:val="00163C13"/>
    <w:rsid w:val="00164B18"/>
    <w:rsid w:val="00173AFA"/>
    <w:rsid w:val="00174529"/>
    <w:rsid w:val="00177BB5"/>
    <w:rsid w:val="00180269"/>
    <w:rsid w:val="00184FFB"/>
    <w:rsid w:val="001941B3"/>
    <w:rsid w:val="00196E0D"/>
    <w:rsid w:val="001A665E"/>
    <w:rsid w:val="001B22F4"/>
    <w:rsid w:val="001B51D4"/>
    <w:rsid w:val="001B62E2"/>
    <w:rsid w:val="001B7C82"/>
    <w:rsid w:val="001C6FC1"/>
    <w:rsid w:val="001D1878"/>
    <w:rsid w:val="001D4FBD"/>
    <w:rsid w:val="001E01C3"/>
    <w:rsid w:val="001E3AB1"/>
    <w:rsid w:val="001E47E6"/>
    <w:rsid w:val="001E4C53"/>
    <w:rsid w:val="001F0AF6"/>
    <w:rsid w:val="001F1256"/>
    <w:rsid w:val="001F4F95"/>
    <w:rsid w:val="001F53E8"/>
    <w:rsid w:val="001F5B37"/>
    <w:rsid w:val="001F6D8C"/>
    <w:rsid w:val="00204513"/>
    <w:rsid w:val="002058B7"/>
    <w:rsid w:val="00211A8D"/>
    <w:rsid w:val="00223EFD"/>
    <w:rsid w:val="00224556"/>
    <w:rsid w:val="00224937"/>
    <w:rsid w:val="00227DAC"/>
    <w:rsid w:val="00231DD1"/>
    <w:rsid w:val="00235431"/>
    <w:rsid w:val="002363A5"/>
    <w:rsid w:val="00237774"/>
    <w:rsid w:val="00240052"/>
    <w:rsid w:val="0024354C"/>
    <w:rsid w:val="00246244"/>
    <w:rsid w:val="002477AF"/>
    <w:rsid w:val="00247ECD"/>
    <w:rsid w:val="002531EF"/>
    <w:rsid w:val="002535BD"/>
    <w:rsid w:val="0025631C"/>
    <w:rsid w:val="0025781F"/>
    <w:rsid w:val="0026411C"/>
    <w:rsid w:val="00265014"/>
    <w:rsid w:val="00270CDE"/>
    <w:rsid w:val="00276E06"/>
    <w:rsid w:val="00280D4D"/>
    <w:rsid w:val="00284C45"/>
    <w:rsid w:val="00290D88"/>
    <w:rsid w:val="002923B4"/>
    <w:rsid w:val="00297647"/>
    <w:rsid w:val="002A6F79"/>
    <w:rsid w:val="002B0F00"/>
    <w:rsid w:val="002B16A3"/>
    <w:rsid w:val="002B2D29"/>
    <w:rsid w:val="002B51CA"/>
    <w:rsid w:val="002B547C"/>
    <w:rsid w:val="002B6DDB"/>
    <w:rsid w:val="002C00A6"/>
    <w:rsid w:val="002C477D"/>
    <w:rsid w:val="002D37C6"/>
    <w:rsid w:val="002D445F"/>
    <w:rsid w:val="002D4C58"/>
    <w:rsid w:val="002E06DD"/>
    <w:rsid w:val="002E564C"/>
    <w:rsid w:val="002E69F8"/>
    <w:rsid w:val="002F0418"/>
    <w:rsid w:val="002F0739"/>
    <w:rsid w:val="002F2AD5"/>
    <w:rsid w:val="002F30A8"/>
    <w:rsid w:val="002F5E40"/>
    <w:rsid w:val="002F6E52"/>
    <w:rsid w:val="002F7810"/>
    <w:rsid w:val="003004B8"/>
    <w:rsid w:val="00306CD1"/>
    <w:rsid w:val="00306F6C"/>
    <w:rsid w:val="0031103C"/>
    <w:rsid w:val="00316B1B"/>
    <w:rsid w:val="003174AB"/>
    <w:rsid w:val="00317B69"/>
    <w:rsid w:val="00317E6C"/>
    <w:rsid w:val="0032237F"/>
    <w:rsid w:val="00330A40"/>
    <w:rsid w:val="00334125"/>
    <w:rsid w:val="0033698F"/>
    <w:rsid w:val="0034012D"/>
    <w:rsid w:val="0034064A"/>
    <w:rsid w:val="00344752"/>
    <w:rsid w:val="00346549"/>
    <w:rsid w:val="00346FCA"/>
    <w:rsid w:val="00350DC6"/>
    <w:rsid w:val="003534BC"/>
    <w:rsid w:val="00354AC2"/>
    <w:rsid w:val="00355159"/>
    <w:rsid w:val="00356566"/>
    <w:rsid w:val="003602BE"/>
    <w:rsid w:val="00361DEE"/>
    <w:rsid w:val="00365A37"/>
    <w:rsid w:val="00365B4B"/>
    <w:rsid w:val="00367AD4"/>
    <w:rsid w:val="00367DC1"/>
    <w:rsid w:val="003730EF"/>
    <w:rsid w:val="00377E1D"/>
    <w:rsid w:val="003875EE"/>
    <w:rsid w:val="00393690"/>
    <w:rsid w:val="00396D58"/>
    <w:rsid w:val="003A04B9"/>
    <w:rsid w:val="003A3671"/>
    <w:rsid w:val="003B1E1B"/>
    <w:rsid w:val="003B2D31"/>
    <w:rsid w:val="003B2DB3"/>
    <w:rsid w:val="003B78D9"/>
    <w:rsid w:val="003C0EEE"/>
    <w:rsid w:val="003C358E"/>
    <w:rsid w:val="003C3B5F"/>
    <w:rsid w:val="003C4564"/>
    <w:rsid w:val="003C6AAB"/>
    <w:rsid w:val="003D0C82"/>
    <w:rsid w:val="003D257D"/>
    <w:rsid w:val="003D30A9"/>
    <w:rsid w:val="003E180F"/>
    <w:rsid w:val="003E18D5"/>
    <w:rsid w:val="003E29E7"/>
    <w:rsid w:val="003E540B"/>
    <w:rsid w:val="003F0E9F"/>
    <w:rsid w:val="003F120E"/>
    <w:rsid w:val="003F5BC1"/>
    <w:rsid w:val="0040030D"/>
    <w:rsid w:val="004011F8"/>
    <w:rsid w:val="004017A0"/>
    <w:rsid w:val="00402F7B"/>
    <w:rsid w:val="00405904"/>
    <w:rsid w:val="00406B39"/>
    <w:rsid w:val="00410992"/>
    <w:rsid w:val="004169D6"/>
    <w:rsid w:val="00424C0D"/>
    <w:rsid w:val="00424D27"/>
    <w:rsid w:val="00441292"/>
    <w:rsid w:val="004415AC"/>
    <w:rsid w:val="00442A27"/>
    <w:rsid w:val="00442AB4"/>
    <w:rsid w:val="004440BA"/>
    <w:rsid w:val="00445D91"/>
    <w:rsid w:val="00451601"/>
    <w:rsid w:val="00452598"/>
    <w:rsid w:val="0045567E"/>
    <w:rsid w:val="00460AA9"/>
    <w:rsid w:val="00463F8C"/>
    <w:rsid w:val="00466D02"/>
    <w:rsid w:val="00471558"/>
    <w:rsid w:val="0047704D"/>
    <w:rsid w:val="004776D4"/>
    <w:rsid w:val="00482977"/>
    <w:rsid w:val="00483D1C"/>
    <w:rsid w:val="00486135"/>
    <w:rsid w:val="004864F5"/>
    <w:rsid w:val="004914D4"/>
    <w:rsid w:val="00491C8D"/>
    <w:rsid w:val="00491C92"/>
    <w:rsid w:val="00492232"/>
    <w:rsid w:val="004926E1"/>
    <w:rsid w:val="00492787"/>
    <w:rsid w:val="00494D67"/>
    <w:rsid w:val="004977BD"/>
    <w:rsid w:val="004A0F85"/>
    <w:rsid w:val="004A20CA"/>
    <w:rsid w:val="004A2FC8"/>
    <w:rsid w:val="004B00AA"/>
    <w:rsid w:val="004B0E69"/>
    <w:rsid w:val="004C1398"/>
    <w:rsid w:val="004C2664"/>
    <w:rsid w:val="004C2822"/>
    <w:rsid w:val="004C3636"/>
    <w:rsid w:val="004C3673"/>
    <w:rsid w:val="004D08EE"/>
    <w:rsid w:val="004D184B"/>
    <w:rsid w:val="004D3F56"/>
    <w:rsid w:val="004D5986"/>
    <w:rsid w:val="004D5EE7"/>
    <w:rsid w:val="004D72E9"/>
    <w:rsid w:val="004E16E2"/>
    <w:rsid w:val="004E5032"/>
    <w:rsid w:val="004F22C1"/>
    <w:rsid w:val="00506216"/>
    <w:rsid w:val="00511E10"/>
    <w:rsid w:val="005138AD"/>
    <w:rsid w:val="00513C5E"/>
    <w:rsid w:val="0051688F"/>
    <w:rsid w:val="005214CA"/>
    <w:rsid w:val="005226AB"/>
    <w:rsid w:val="00530284"/>
    <w:rsid w:val="00530684"/>
    <w:rsid w:val="00532FF6"/>
    <w:rsid w:val="00536335"/>
    <w:rsid w:val="005363E7"/>
    <w:rsid w:val="00536451"/>
    <w:rsid w:val="00536F12"/>
    <w:rsid w:val="00541836"/>
    <w:rsid w:val="00542DA5"/>
    <w:rsid w:val="00544BEB"/>
    <w:rsid w:val="00545314"/>
    <w:rsid w:val="00554BE8"/>
    <w:rsid w:val="0055579D"/>
    <w:rsid w:val="0055588A"/>
    <w:rsid w:val="00561731"/>
    <w:rsid w:val="0056191A"/>
    <w:rsid w:val="00566298"/>
    <w:rsid w:val="00566615"/>
    <w:rsid w:val="0058005A"/>
    <w:rsid w:val="00582E18"/>
    <w:rsid w:val="00586A0B"/>
    <w:rsid w:val="005904C8"/>
    <w:rsid w:val="00593BC9"/>
    <w:rsid w:val="00594C88"/>
    <w:rsid w:val="00595EF3"/>
    <w:rsid w:val="00596387"/>
    <w:rsid w:val="00596AD8"/>
    <w:rsid w:val="005A1D23"/>
    <w:rsid w:val="005A6BDF"/>
    <w:rsid w:val="005A6F07"/>
    <w:rsid w:val="005B02D5"/>
    <w:rsid w:val="005B36DE"/>
    <w:rsid w:val="005B3ABB"/>
    <w:rsid w:val="005B4BEE"/>
    <w:rsid w:val="005B4D60"/>
    <w:rsid w:val="005B678E"/>
    <w:rsid w:val="005B6DB5"/>
    <w:rsid w:val="005C007D"/>
    <w:rsid w:val="005C13E2"/>
    <w:rsid w:val="005C7A33"/>
    <w:rsid w:val="005D22AC"/>
    <w:rsid w:val="005D379F"/>
    <w:rsid w:val="005D3F42"/>
    <w:rsid w:val="005D440A"/>
    <w:rsid w:val="005D4C0B"/>
    <w:rsid w:val="005E0363"/>
    <w:rsid w:val="005E05A0"/>
    <w:rsid w:val="005E1755"/>
    <w:rsid w:val="005E1D61"/>
    <w:rsid w:val="005E29F7"/>
    <w:rsid w:val="005E3C63"/>
    <w:rsid w:val="005E5D49"/>
    <w:rsid w:val="005E7440"/>
    <w:rsid w:val="005F0F4A"/>
    <w:rsid w:val="006012BC"/>
    <w:rsid w:val="0060197D"/>
    <w:rsid w:val="006020AB"/>
    <w:rsid w:val="006024AD"/>
    <w:rsid w:val="00604D35"/>
    <w:rsid w:val="006070A8"/>
    <w:rsid w:val="00614B55"/>
    <w:rsid w:val="00622306"/>
    <w:rsid w:val="00622925"/>
    <w:rsid w:val="00623D5E"/>
    <w:rsid w:val="0063029B"/>
    <w:rsid w:val="00630C84"/>
    <w:rsid w:val="00635A68"/>
    <w:rsid w:val="0063684A"/>
    <w:rsid w:val="006420B4"/>
    <w:rsid w:val="00644827"/>
    <w:rsid w:val="00645BBB"/>
    <w:rsid w:val="00646A82"/>
    <w:rsid w:val="006533D8"/>
    <w:rsid w:val="0065556D"/>
    <w:rsid w:val="00657CC2"/>
    <w:rsid w:val="00662DBE"/>
    <w:rsid w:val="00664D48"/>
    <w:rsid w:val="00666447"/>
    <w:rsid w:val="00670E83"/>
    <w:rsid w:val="006724BA"/>
    <w:rsid w:val="00673311"/>
    <w:rsid w:val="00674C5D"/>
    <w:rsid w:val="00684D16"/>
    <w:rsid w:val="00685BA9"/>
    <w:rsid w:val="0069055B"/>
    <w:rsid w:val="00691335"/>
    <w:rsid w:val="00691820"/>
    <w:rsid w:val="00691DD0"/>
    <w:rsid w:val="00694BAA"/>
    <w:rsid w:val="006953E8"/>
    <w:rsid w:val="006959AC"/>
    <w:rsid w:val="00695F71"/>
    <w:rsid w:val="00696017"/>
    <w:rsid w:val="006966B1"/>
    <w:rsid w:val="006B008E"/>
    <w:rsid w:val="006B24FB"/>
    <w:rsid w:val="006B4E6D"/>
    <w:rsid w:val="006C0994"/>
    <w:rsid w:val="006C27B1"/>
    <w:rsid w:val="006C6261"/>
    <w:rsid w:val="006D23DB"/>
    <w:rsid w:val="006E463E"/>
    <w:rsid w:val="006E5E65"/>
    <w:rsid w:val="006E7CE2"/>
    <w:rsid w:val="006F19E8"/>
    <w:rsid w:val="00704D5A"/>
    <w:rsid w:val="00707315"/>
    <w:rsid w:val="00707C89"/>
    <w:rsid w:val="00707EE7"/>
    <w:rsid w:val="00711781"/>
    <w:rsid w:val="007165B4"/>
    <w:rsid w:val="00720B40"/>
    <w:rsid w:val="007241CA"/>
    <w:rsid w:val="00734345"/>
    <w:rsid w:val="007349AD"/>
    <w:rsid w:val="00735185"/>
    <w:rsid w:val="00736662"/>
    <w:rsid w:val="007407E9"/>
    <w:rsid w:val="007424B7"/>
    <w:rsid w:val="00742C5F"/>
    <w:rsid w:val="0074606E"/>
    <w:rsid w:val="00753252"/>
    <w:rsid w:val="00753EDD"/>
    <w:rsid w:val="00756CD4"/>
    <w:rsid w:val="0076469A"/>
    <w:rsid w:val="00766F91"/>
    <w:rsid w:val="00774012"/>
    <w:rsid w:val="00776814"/>
    <w:rsid w:val="00776AF6"/>
    <w:rsid w:val="00777123"/>
    <w:rsid w:val="007823A8"/>
    <w:rsid w:val="00782B65"/>
    <w:rsid w:val="00782FB1"/>
    <w:rsid w:val="007920B2"/>
    <w:rsid w:val="00792FBF"/>
    <w:rsid w:val="007A1136"/>
    <w:rsid w:val="007A2100"/>
    <w:rsid w:val="007A28D2"/>
    <w:rsid w:val="007A2951"/>
    <w:rsid w:val="007A3297"/>
    <w:rsid w:val="007A425D"/>
    <w:rsid w:val="007A5E46"/>
    <w:rsid w:val="007B37D4"/>
    <w:rsid w:val="007C2E31"/>
    <w:rsid w:val="007C2EA2"/>
    <w:rsid w:val="007D5DBD"/>
    <w:rsid w:val="007D639C"/>
    <w:rsid w:val="007E0D81"/>
    <w:rsid w:val="007E157C"/>
    <w:rsid w:val="007E38CB"/>
    <w:rsid w:val="007E446B"/>
    <w:rsid w:val="007E6CBF"/>
    <w:rsid w:val="007E75C1"/>
    <w:rsid w:val="0080087C"/>
    <w:rsid w:val="00802D51"/>
    <w:rsid w:val="00804488"/>
    <w:rsid w:val="00807275"/>
    <w:rsid w:val="00814B8C"/>
    <w:rsid w:val="00817622"/>
    <w:rsid w:val="00817773"/>
    <w:rsid w:val="00817810"/>
    <w:rsid w:val="00820401"/>
    <w:rsid w:val="008217EB"/>
    <w:rsid w:val="008311C5"/>
    <w:rsid w:val="00836A54"/>
    <w:rsid w:val="00837B42"/>
    <w:rsid w:val="00840C36"/>
    <w:rsid w:val="00842439"/>
    <w:rsid w:val="00842F94"/>
    <w:rsid w:val="008431F9"/>
    <w:rsid w:val="00846F4E"/>
    <w:rsid w:val="00850966"/>
    <w:rsid w:val="008530DB"/>
    <w:rsid w:val="0085484F"/>
    <w:rsid w:val="00854A75"/>
    <w:rsid w:val="008600DC"/>
    <w:rsid w:val="00864DF0"/>
    <w:rsid w:val="008673AC"/>
    <w:rsid w:val="00867587"/>
    <w:rsid w:val="00870311"/>
    <w:rsid w:val="00871490"/>
    <w:rsid w:val="008729B7"/>
    <w:rsid w:val="00874AA7"/>
    <w:rsid w:val="008761CA"/>
    <w:rsid w:val="00883A4C"/>
    <w:rsid w:val="0088731E"/>
    <w:rsid w:val="00890763"/>
    <w:rsid w:val="00890950"/>
    <w:rsid w:val="00892451"/>
    <w:rsid w:val="00894872"/>
    <w:rsid w:val="00895BCD"/>
    <w:rsid w:val="00895C60"/>
    <w:rsid w:val="00895EC0"/>
    <w:rsid w:val="008A3B4B"/>
    <w:rsid w:val="008A4301"/>
    <w:rsid w:val="008B032F"/>
    <w:rsid w:val="008B3814"/>
    <w:rsid w:val="008C1450"/>
    <w:rsid w:val="008C4DC7"/>
    <w:rsid w:val="008C69DF"/>
    <w:rsid w:val="008D5FCE"/>
    <w:rsid w:val="008D6717"/>
    <w:rsid w:val="008D7669"/>
    <w:rsid w:val="008E7F9C"/>
    <w:rsid w:val="008F35DB"/>
    <w:rsid w:val="008F6B5E"/>
    <w:rsid w:val="008F6DC4"/>
    <w:rsid w:val="00900AE8"/>
    <w:rsid w:val="00900D7B"/>
    <w:rsid w:val="00900E88"/>
    <w:rsid w:val="0091565B"/>
    <w:rsid w:val="00920807"/>
    <w:rsid w:val="009217CC"/>
    <w:rsid w:val="00921E04"/>
    <w:rsid w:val="0092668E"/>
    <w:rsid w:val="0094040F"/>
    <w:rsid w:val="00947BC7"/>
    <w:rsid w:val="0095111A"/>
    <w:rsid w:val="0095385C"/>
    <w:rsid w:val="00957118"/>
    <w:rsid w:val="0096213F"/>
    <w:rsid w:val="0096432F"/>
    <w:rsid w:val="00967B2F"/>
    <w:rsid w:val="00977C8F"/>
    <w:rsid w:val="00980465"/>
    <w:rsid w:val="00981453"/>
    <w:rsid w:val="00983D3A"/>
    <w:rsid w:val="009843F3"/>
    <w:rsid w:val="00984BBB"/>
    <w:rsid w:val="00985402"/>
    <w:rsid w:val="009856F8"/>
    <w:rsid w:val="00987883"/>
    <w:rsid w:val="00990043"/>
    <w:rsid w:val="00990FB1"/>
    <w:rsid w:val="00991E4C"/>
    <w:rsid w:val="00992B82"/>
    <w:rsid w:val="00994C4E"/>
    <w:rsid w:val="009953A7"/>
    <w:rsid w:val="009A020A"/>
    <w:rsid w:val="009A3FB5"/>
    <w:rsid w:val="009A5618"/>
    <w:rsid w:val="009B0E3A"/>
    <w:rsid w:val="009B3F3B"/>
    <w:rsid w:val="009B6A76"/>
    <w:rsid w:val="009C2AF3"/>
    <w:rsid w:val="009C32BF"/>
    <w:rsid w:val="009C4A09"/>
    <w:rsid w:val="009D258E"/>
    <w:rsid w:val="009D45A3"/>
    <w:rsid w:val="009E088D"/>
    <w:rsid w:val="009E5158"/>
    <w:rsid w:val="009F04DB"/>
    <w:rsid w:val="009F2971"/>
    <w:rsid w:val="009F30A8"/>
    <w:rsid w:val="009F3688"/>
    <w:rsid w:val="009F4B6A"/>
    <w:rsid w:val="00A00D2B"/>
    <w:rsid w:val="00A01B21"/>
    <w:rsid w:val="00A02C7F"/>
    <w:rsid w:val="00A075BC"/>
    <w:rsid w:val="00A1150D"/>
    <w:rsid w:val="00A12047"/>
    <w:rsid w:val="00A123F7"/>
    <w:rsid w:val="00A14FA2"/>
    <w:rsid w:val="00A2345F"/>
    <w:rsid w:val="00A2661B"/>
    <w:rsid w:val="00A2675D"/>
    <w:rsid w:val="00A26C78"/>
    <w:rsid w:val="00A26D21"/>
    <w:rsid w:val="00A27B96"/>
    <w:rsid w:val="00A31A7F"/>
    <w:rsid w:val="00A32B37"/>
    <w:rsid w:val="00A36472"/>
    <w:rsid w:val="00A36E73"/>
    <w:rsid w:val="00A419F7"/>
    <w:rsid w:val="00A41D3C"/>
    <w:rsid w:val="00A41E6A"/>
    <w:rsid w:val="00A42800"/>
    <w:rsid w:val="00A4308A"/>
    <w:rsid w:val="00A4377E"/>
    <w:rsid w:val="00A441A1"/>
    <w:rsid w:val="00A45D96"/>
    <w:rsid w:val="00A46E9C"/>
    <w:rsid w:val="00A527DB"/>
    <w:rsid w:val="00A56A93"/>
    <w:rsid w:val="00A5792E"/>
    <w:rsid w:val="00A6680E"/>
    <w:rsid w:val="00A677E6"/>
    <w:rsid w:val="00A7016E"/>
    <w:rsid w:val="00A7088A"/>
    <w:rsid w:val="00A71104"/>
    <w:rsid w:val="00A7138F"/>
    <w:rsid w:val="00A723AD"/>
    <w:rsid w:val="00A76BDE"/>
    <w:rsid w:val="00A778AE"/>
    <w:rsid w:val="00A80E1F"/>
    <w:rsid w:val="00A84763"/>
    <w:rsid w:val="00A84CD5"/>
    <w:rsid w:val="00A85C58"/>
    <w:rsid w:val="00A9144C"/>
    <w:rsid w:val="00A9161C"/>
    <w:rsid w:val="00A93C0D"/>
    <w:rsid w:val="00A96A41"/>
    <w:rsid w:val="00A97B16"/>
    <w:rsid w:val="00AA16CE"/>
    <w:rsid w:val="00AA4117"/>
    <w:rsid w:val="00AA6321"/>
    <w:rsid w:val="00AA6661"/>
    <w:rsid w:val="00AA77F0"/>
    <w:rsid w:val="00AB1AA2"/>
    <w:rsid w:val="00AB361F"/>
    <w:rsid w:val="00AB3F31"/>
    <w:rsid w:val="00AB483B"/>
    <w:rsid w:val="00AB70AD"/>
    <w:rsid w:val="00AC0C24"/>
    <w:rsid w:val="00AC182C"/>
    <w:rsid w:val="00AC296D"/>
    <w:rsid w:val="00AD0780"/>
    <w:rsid w:val="00AD1856"/>
    <w:rsid w:val="00AD29FB"/>
    <w:rsid w:val="00AD73BF"/>
    <w:rsid w:val="00AE31F1"/>
    <w:rsid w:val="00AE7345"/>
    <w:rsid w:val="00AF031A"/>
    <w:rsid w:val="00AF14FE"/>
    <w:rsid w:val="00B02320"/>
    <w:rsid w:val="00B04D57"/>
    <w:rsid w:val="00B050B2"/>
    <w:rsid w:val="00B05DAC"/>
    <w:rsid w:val="00B07874"/>
    <w:rsid w:val="00B13193"/>
    <w:rsid w:val="00B165BE"/>
    <w:rsid w:val="00B25348"/>
    <w:rsid w:val="00B32F47"/>
    <w:rsid w:val="00B43A97"/>
    <w:rsid w:val="00B52F08"/>
    <w:rsid w:val="00B53B7C"/>
    <w:rsid w:val="00B54D2F"/>
    <w:rsid w:val="00B57632"/>
    <w:rsid w:val="00B619D1"/>
    <w:rsid w:val="00B61ED1"/>
    <w:rsid w:val="00B6363B"/>
    <w:rsid w:val="00B66819"/>
    <w:rsid w:val="00B709CC"/>
    <w:rsid w:val="00B7182E"/>
    <w:rsid w:val="00B843CF"/>
    <w:rsid w:val="00B86A4E"/>
    <w:rsid w:val="00B86DDE"/>
    <w:rsid w:val="00B8740F"/>
    <w:rsid w:val="00B92DF7"/>
    <w:rsid w:val="00B93336"/>
    <w:rsid w:val="00B96883"/>
    <w:rsid w:val="00BA057B"/>
    <w:rsid w:val="00BA2822"/>
    <w:rsid w:val="00BB19C1"/>
    <w:rsid w:val="00BB4904"/>
    <w:rsid w:val="00BB4C8F"/>
    <w:rsid w:val="00BB614C"/>
    <w:rsid w:val="00BC3C7B"/>
    <w:rsid w:val="00BC5C1D"/>
    <w:rsid w:val="00BD2711"/>
    <w:rsid w:val="00BD31B4"/>
    <w:rsid w:val="00BD61B3"/>
    <w:rsid w:val="00BD7405"/>
    <w:rsid w:val="00BE19A4"/>
    <w:rsid w:val="00BE1E25"/>
    <w:rsid w:val="00BE2C28"/>
    <w:rsid w:val="00BE501B"/>
    <w:rsid w:val="00BE726F"/>
    <w:rsid w:val="00BF2FB6"/>
    <w:rsid w:val="00BF3E7B"/>
    <w:rsid w:val="00BF7EE2"/>
    <w:rsid w:val="00C00400"/>
    <w:rsid w:val="00C004A9"/>
    <w:rsid w:val="00C0051C"/>
    <w:rsid w:val="00C00C61"/>
    <w:rsid w:val="00C03239"/>
    <w:rsid w:val="00C06415"/>
    <w:rsid w:val="00C0679D"/>
    <w:rsid w:val="00C24FDE"/>
    <w:rsid w:val="00C30C46"/>
    <w:rsid w:val="00C31109"/>
    <w:rsid w:val="00C31A51"/>
    <w:rsid w:val="00C323D4"/>
    <w:rsid w:val="00C41617"/>
    <w:rsid w:val="00C43FFD"/>
    <w:rsid w:val="00C44EDC"/>
    <w:rsid w:val="00C51D4D"/>
    <w:rsid w:val="00C5623F"/>
    <w:rsid w:val="00C56D73"/>
    <w:rsid w:val="00C57A1C"/>
    <w:rsid w:val="00C62072"/>
    <w:rsid w:val="00C647B2"/>
    <w:rsid w:val="00C64B00"/>
    <w:rsid w:val="00C668FE"/>
    <w:rsid w:val="00C705DB"/>
    <w:rsid w:val="00C77780"/>
    <w:rsid w:val="00C91E12"/>
    <w:rsid w:val="00C92221"/>
    <w:rsid w:val="00C93C90"/>
    <w:rsid w:val="00C94B27"/>
    <w:rsid w:val="00C976A2"/>
    <w:rsid w:val="00CA23E9"/>
    <w:rsid w:val="00CA2A79"/>
    <w:rsid w:val="00CA4B0F"/>
    <w:rsid w:val="00CB1318"/>
    <w:rsid w:val="00CB1AC3"/>
    <w:rsid w:val="00CB2E66"/>
    <w:rsid w:val="00CB4DAA"/>
    <w:rsid w:val="00CC2548"/>
    <w:rsid w:val="00CD0A42"/>
    <w:rsid w:val="00CD11DB"/>
    <w:rsid w:val="00CD540D"/>
    <w:rsid w:val="00CD618A"/>
    <w:rsid w:val="00CD75D3"/>
    <w:rsid w:val="00CD7B12"/>
    <w:rsid w:val="00CE3AE3"/>
    <w:rsid w:val="00CE3CE0"/>
    <w:rsid w:val="00CE666D"/>
    <w:rsid w:val="00CE6DAF"/>
    <w:rsid w:val="00CE6F73"/>
    <w:rsid w:val="00CE7A49"/>
    <w:rsid w:val="00CF47FB"/>
    <w:rsid w:val="00CF538E"/>
    <w:rsid w:val="00CF5E1B"/>
    <w:rsid w:val="00D0126A"/>
    <w:rsid w:val="00D03434"/>
    <w:rsid w:val="00D05586"/>
    <w:rsid w:val="00D11CF0"/>
    <w:rsid w:val="00D12C2F"/>
    <w:rsid w:val="00D15AE6"/>
    <w:rsid w:val="00D21F4B"/>
    <w:rsid w:val="00D253EF"/>
    <w:rsid w:val="00D26E9C"/>
    <w:rsid w:val="00D27DAD"/>
    <w:rsid w:val="00D32EA4"/>
    <w:rsid w:val="00D3310D"/>
    <w:rsid w:val="00D35CE4"/>
    <w:rsid w:val="00D35FFA"/>
    <w:rsid w:val="00D36351"/>
    <w:rsid w:val="00D50FF4"/>
    <w:rsid w:val="00D52E4E"/>
    <w:rsid w:val="00D54895"/>
    <w:rsid w:val="00D56A82"/>
    <w:rsid w:val="00D57396"/>
    <w:rsid w:val="00D57D0D"/>
    <w:rsid w:val="00D61312"/>
    <w:rsid w:val="00D73B7A"/>
    <w:rsid w:val="00D755E8"/>
    <w:rsid w:val="00D75C3D"/>
    <w:rsid w:val="00D75DE6"/>
    <w:rsid w:val="00D80050"/>
    <w:rsid w:val="00D82380"/>
    <w:rsid w:val="00D83FAB"/>
    <w:rsid w:val="00D852D2"/>
    <w:rsid w:val="00D866A2"/>
    <w:rsid w:val="00D90C90"/>
    <w:rsid w:val="00D92F38"/>
    <w:rsid w:val="00D96BBE"/>
    <w:rsid w:val="00D97099"/>
    <w:rsid w:val="00DA015F"/>
    <w:rsid w:val="00DA13D9"/>
    <w:rsid w:val="00DB0797"/>
    <w:rsid w:val="00DB38F3"/>
    <w:rsid w:val="00DC2C5B"/>
    <w:rsid w:val="00DC7109"/>
    <w:rsid w:val="00DC732C"/>
    <w:rsid w:val="00DD1275"/>
    <w:rsid w:val="00DD2331"/>
    <w:rsid w:val="00DD2FDC"/>
    <w:rsid w:val="00DD3708"/>
    <w:rsid w:val="00DD3A16"/>
    <w:rsid w:val="00DD6279"/>
    <w:rsid w:val="00DD6691"/>
    <w:rsid w:val="00DD6F17"/>
    <w:rsid w:val="00DE1BF7"/>
    <w:rsid w:val="00DF156B"/>
    <w:rsid w:val="00DF16F3"/>
    <w:rsid w:val="00E03BEC"/>
    <w:rsid w:val="00E04E8C"/>
    <w:rsid w:val="00E06D85"/>
    <w:rsid w:val="00E12ECF"/>
    <w:rsid w:val="00E13772"/>
    <w:rsid w:val="00E1455B"/>
    <w:rsid w:val="00E16F2D"/>
    <w:rsid w:val="00E23FBA"/>
    <w:rsid w:val="00E24E15"/>
    <w:rsid w:val="00E26467"/>
    <w:rsid w:val="00E26F24"/>
    <w:rsid w:val="00E324F9"/>
    <w:rsid w:val="00E47B83"/>
    <w:rsid w:val="00E51853"/>
    <w:rsid w:val="00E5250A"/>
    <w:rsid w:val="00E5324A"/>
    <w:rsid w:val="00E532CC"/>
    <w:rsid w:val="00E56D0F"/>
    <w:rsid w:val="00E57C18"/>
    <w:rsid w:val="00E66A13"/>
    <w:rsid w:val="00E67702"/>
    <w:rsid w:val="00E7108B"/>
    <w:rsid w:val="00E72428"/>
    <w:rsid w:val="00E72718"/>
    <w:rsid w:val="00E87163"/>
    <w:rsid w:val="00E97D15"/>
    <w:rsid w:val="00EA47AE"/>
    <w:rsid w:val="00EA4D7D"/>
    <w:rsid w:val="00EA7BBE"/>
    <w:rsid w:val="00EB0933"/>
    <w:rsid w:val="00EB0AAC"/>
    <w:rsid w:val="00EB3BD7"/>
    <w:rsid w:val="00EB7BED"/>
    <w:rsid w:val="00EC02C9"/>
    <w:rsid w:val="00EC1265"/>
    <w:rsid w:val="00EC2054"/>
    <w:rsid w:val="00EC385B"/>
    <w:rsid w:val="00EC60A6"/>
    <w:rsid w:val="00EC651A"/>
    <w:rsid w:val="00ED4F08"/>
    <w:rsid w:val="00ED6938"/>
    <w:rsid w:val="00EE73E6"/>
    <w:rsid w:val="00EF0D99"/>
    <w:rsid w:val="00EF16CC"/>
    <w:rsid w:val="00EF7FF3"/>
    <w:rsid w:val="00F01DC0"/>
    <w:rsid w:val="00F170F4"/>
    <w:rsid w:val="00F20257"/>
    <w:rsid w:val="00F20ECA"/>
    <w:rsid w:val="00F30C81"/>
    <w:rsid w:val="00F31FF2"/>
    <w:rsid w:val="00F336E3"/>
    <w:rsid w:val="00F35A43"/>
    <w:rsid w:val="00F42AB6"/>
    <w:rsid w:val="00F45C40"/>
    <w:rsid w:val="00F45F05"/>
    <w:rsid w:val="00F51690"/>
    <w:rsid w:val="00F52116"/>
    <w:rsid w:val="00F568A8"/>
    <w:rsid w:val="00F57A2F"/>
    <w:rsid w:val="00F61F9E"/>
    <w:rsid w:val="00F63346"/>
    <w:rsid w:val="00F722E5"/>
    <w:rsid w:val="00F74F91"/>
    <w:rsid w:val="00F76740"/>
    <w:rsid w:val="00F769A5"/>
    <w:rsid w:val="00F76C23"/>
    <w:rsid w:val="00F818B0"/>
    <w:rsid w:val="00F9173C"/>
    <w:rsid w:val="00F93DCA"/>
    <w:rsid w:val="00F94A24"/>
    <w:rsid w:val="00FA3AA9"/>
    <w:rsid w:val="00FA5893"/>
    <w:rsid w:val="00FB29E9"/>
    <w:rsid w:val="00FB2B2B"/>
    <w:rsid w:val="00FB4F9E"/>
    <w:rsid w:val="00FC159D"/>
    <w:rsid w:val="00FC52C1"/>
    <w:rsid w:val="00FC6081"/>
    <w:rsid w:val="00FC63AE"/>
    <w:rsid w:val="00FC68D6"/>
    <w:rsid w:val="00FC7F5D"/>
    <w:rsid w:val="00FD00FC"/>
    <w:rsid w:val="00FD03E9"/>
    <w:rsid w:val="00FD7ADC"/>
    <w:rsid w:val="00FE0E62"/>
    <w:rsid w:val="00FE10D7"/>
    <w:rsid w:val="00FE51CF"/>
    <w:rsid w:val="00FF3E64"/>
    <w:rsid w:val="00FF551B"/>
    <w:rsid w:val="00FF60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608F2"/>
  <w15:docId w15:val="{FDA5348E-D7DD-4311-9317-1C7EDD9E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07275"/>
    <w:pPr>
      <w:spacing w:before="240" w:after="240" w:line="240" w:lineRule="auto"/>
      <w:jc w:val="both"/>
    </w:pPr>
    <w:rPr>
      <w:rFonts w:ascii="Verdana" w:eastAsia="Times New Roman" w:hAnsi="Verdana" w:cs="Times New Roman"/>
      <w:sz w:val="20"/>
      <w:szCs w:val="24"/>
      <w:lang w:eastAsia="es-ES"/>
    </w:rPr>
  </w:style>
  <w:style w:type="paragraph" w:styleId="Ttulo1">
    <w:name w:val="heading 1"/>
    <w:aliases w:val="INGEMAS 1,Chapter 1,CAPÍTULO,Sener 1,T1,Heading 1 Char,título 1,Pagina Inicial,head1,L1,UTE ROSARITO 1,Título 1. Sener,. (1.0),- 1st Order Heading,TituloCapitulos,Group heading,Título 1 Car Car Car,Titulo1 Aqaba,Título 1 Aqaba,MOZAMBIQUE 1,§1."/>
    <w:basedOn w:val="Normal"/>
    <w:next w:val="Prrafo"/>
    <w:link w:val="Ttulo1Car"/>
    <w:qFormat/>
    <w:rsid w:val="00807275"/>
    <w:pPr>
      <w:keepNext/>
      <w:numPr>
        <w:numId w:val="8"/>
      </w:numPr>
      <w:outlineLvl w:val="0"/>
    </w:pPr>
    <w:rPr>
      <w:rFonts w:cs="Arial"/>
      <w:b/>
      <w:bCs/>
      <w:caps/>
      <w:kern w:val="32"/>
      <w:sz w:val="24"/>
      <w:szCs w:val="32"/>
    </w:rPr>
  </w:style>
  <w:style w:type="paragraph" w:styleId="Ttulo2">
    <w:name w:val="heading 2"/>
    <w:aliases w:val="INGEMAS 2,Apartado,Sener 2,Heading 2 Char,H2 Char,heading 2 Char,título 2,Titulo,Título 2 Car1,Título 2 Car Car,Título 2 Car1 Car Car,Título 2 Car Car Car Car,UTE ROSARITO 2,. (1.1),- 2nd Order Heading,new heading two,Para2,Head hdbk,Top 2,h2"/>
    <w:basedOn w:val="Ttulo1"/>
    <w:next w:val="Prrafo"/>
    <w:link w:val="Ttulo2Car"/>
    <w:qFormat/>
    <w:rsid w:val="00FC68D6"/>
    <w:pPr>
      <w:numPr>
        <w:ilvl w:val="1"/>
      </w:numPr>
      <w:tabs>
        <w:tab w:val="clear" w:pos="1985"/>
      </w:tabs>
      <w:ind w:left="709" w:hanging="709"/>
      <w:outlineLvl w:val="1"/>
    </w:pPr>
  </w:style>
  <w:style w:type="paragraph" w:styleId="Ttulo3">
    <w:name w:val="heading 3"/>
    <w:aliases w:val="INGEMAS 3,Subapartado,Heading 3 Char Char,Heading Like 3 Char Char,H3,heading 3,Heading 3 Char,Heading Like 3 Char,Heading Like 3,título 3,h3,3,31,Título6,UTE ROSARITO 3,. (1.1.1),Para3,head3hdbk,C Sub-Sub/Italic,h3 sub heading,Head 3,Head 31"/>
    <w:basedOn w:val="Normal"/>
    <w:next w:val="Prrafo"/>
    <w:link w:val="Ttulo3Car"/>
    <w:qFormat/>
    <w:rsid w:val="00FC68D6"/>
    <w:pPr>
      <w:keepNext/>
      <w:numPr>
        <w:ilvl w:val="2"/>
        <w:numId w:val="8"/>
      </w:numPr>
      <w:outlineLvl w:val="2"/>
    </w:pPr>
    <w:rPr>
      <w:rFonts w:cs="Arial"/>
      <w:b/>
      <w:bCs/>
      <w:sz w:val="22"/>
      <w:szCs w:val="26"/>
      <w:lang w:val="en-GB"/>
    </w:rPr>
  </w:style>
  <w:style w:type="paragraph" w:styleId="Ttulo4">
    <w:name w:val="heading 4"/>
    <w:aliases w:val="Sub-subaptdo,Gliederung4,TABLE,heading 4,. (A.),TITULO 3 Car,Sub_subaptdo Car,H4 Car,Título Cuadros Car,a) Car,b) ... Car,Logigramm Car,T4 or Car,CUARTO Car,TITULO 3,Sub_subaptdo,H4,Título Cuadros,a),b) ...,Logigramm,T4 or,CUARTO,Minor Heading"/>
    <w:basedOn w:val="Normal"/>
    <w:next w:val="Prrafo"/>
    <w:link w:val="Ttulo4Car"/>
    <w:qFormat/>
    <w:rsid w:val="00807275"/>
    <w:pPr>
      <w:keepNext/>
      <w:numPr>
        <w:ilvl w:val="3"/>
        <w:numId w:val="8"/>
      </w:numPr>
      <w:tabs>
        <w:tab w:val="left" w:pos="851"/>
      </w:tabs>
      <w:outlineLvl w:val="3"/>
    </w:pPr>
    <w:rPr>
      <w:b/>
      <w:bCs/>
      <w:i/>
      <w:sz w:val="22"/>
      <w:szCs w:val="28"/>
    </w:rPr>
  </w:style>
  <w:style w:type="paragraph" w:styleId="Ttulo5">
    <w:name w:val="heading 5"/>
    <w:aliases w:val="Sub-sub-subaptdo,Block Label,anexos,Sub_sub_subaptdo,QUINTO,Further Points,Titolo 5 Carattere,Titolo 5 Carattere1 Carattere,Titolo 5 Carattere Carattere Carattere,Titolo 5 Carattere1 Carattere Carattere Carattere,titre 5,niet gebruikt.,1,gc,5"/>
    <w:basedOn w:val="Normal"/>
    <w:next w:val="Prrafo"/>
    <w:link w:val="Ttulo5Car"/>
    <w:qFormat/>
    <w:rsid w:val="00807275"/>
    <w:pPr>
      <w:numPr>
        <w:ilvl w:val="4"/>
        <w:numId w:val="8"/>
      </w:numPr>
      <w:outlineLvl w:val="4"/>
    </w:pPr>
    <w:rPr>
      <w:bCs/>
      <w:i/>
      <w:iCs/>
      <w:sz w:val="22"/>
      <w:szCs w:val="26"/>
    </w:rPr>
  </w:style>
  <w:style w:type="paragraph" w:styleId="Ttulo6">
    <w:name w:val="heading 6"/>
    <w:aliases w:val="TITULO6"/>
    <w:basedOn w:val="Normal"/>
    <w:next w:val="Prrafo"/>
    <w:link w:val="Ttulo6Car"/>
    <w:unhideWhenUsed/>
    <w:qFormat/>
    <w:rsid w:val="00807275"/>
    <w:pPr>
      <w:keepNext/>
      <w:keepLines/>
      <w:numPr>
        <w:ilvl w:val="5"/>
        <w:numId w:val="8"/>
      </w:numPr>
      <w:spacing w:before="200"/>
      <w:outlineLvl w:val="5"/>
    </w:pPr>
    <w:rPr>
      <w:rFonts w:eastAsiaTheme="majorEastAsia" w:cstheme="majorBidi"/>
      <w:i/>
      <w:iCs/>
      <w:color w:val="243F60" w:themeColor="accent1" w:themeShade="7F"/>
      <w:sz w:val="22"/>
    </w:rPr>
  </w:style>
  <w:style w:type="paragraph" w:styleId="Ttulo7">
    <w:name w:val="heading 7"/>
    <w:aliases w:val="TITULO7,H7,Opsomming 1,niet gebruikt...,项标题(1),(1),条 5,PIM 7,Heading 71,Do Not Use 7,num.                                       7"/>
    <w:basedOn w:val="Normal"/>
    <w:next w:val="Normal"/>
    <w:link w:val="Ttulo7Car"/>
    <w:unhideWhenUsed/>
    <w:qFormat/>
    <w:rsid w:val="0080727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aliases w:val="TITULO8,Appendix Level 2,H8,niet gebruikt....,目标题 1),h8,Heading 81,Do Not Use 8,num.                                      8,8"/>
    <w:basedOn w:val="Normal"/>
    <w:next w:val="Normal"/>
    <w:link w:val="Ttulo8Car"/>
    <w:unhideWhenUsed/>
    <w:qFormat/>
    <w:rsid w:val="00807275"/>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aliases w:val="Appendix Level 3,H9,Tabelkop 1,Legal Level 1.1.1.1.,niet gebruikt.....,aa,干标题(a),Heading 6bis,PIM 9,h9,Heading 91,Do Not Use 9,App Heading,progress,progress1,progress2,progress11,progress3,progress4,progress5,progress6,progress7,progress12"/>
    <w:basedOn w:val="Normal"/>
    <w:next w:val="Normal"/>
    <w:link w:val="Ttulo9Car"/>
    <w:unhideWhenUsed/>
    <w:qFormat/>
    <w:rsid w:val="00807275"/>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INGEMAS 1 Car,Chapter 1 Car,CAPÍTULO Car,Sener 1 Car,T1 Car,Heading 1 Char Car,título 1 Car,Pagina Inicial Car,head1 Car,L1 Car,UTE ROSARITO 1 Car,Título 1. Sener Car,. (1.0) Car,- 1st Order Heading Car,TituloCapitulos Car,Group heading Car"/>
    <w:basedOn w:val="Fuentedeprrafopredeter"/>
    <w:link w:val="Ttulo1"/>
    <w:rsid w:val="00807275"/>
    <w:rPr>
      <w:rFonts w:ascii="Verdana" w:eastAsia="Times New Roman" w:hAnsi="Verdana" w:cs="Arial"/>
      <w:b/>
      <w:bCs/>
      <w:caps/>
      <w:kern w:val="32"/>
      <w:sz w:val="24"/>
      <w:szCs w:val="32"/>
      <w:lang w:eastAsia="es-ES"/>
    </w:rPr>
  </w:style>
  <w:style w:type="character" w:customStyle="1" w:styleId="Ttulo2Car">
    <w:name w:val="Título 2 Car"/>
    <w:aliases w:val="INGEMAS 2 Car,Apartado Car,Sener 2 Car,Heading 2 Char Car,H2 Char Car,heading 2 Char Car,título 2 Car,Titulo Car,Título 2 Car1 Car,Título 2 Car Car Car,Título 2 Car1 Car Car Car,Título 2 Car Car Car Car Car,UTE ROSARITO 2 Car,. (1.1) Car"/>
    <w:basedOn w:val="Fuentedeprrafopredeter"/>
    <w:link w:val="Ttulo2"/>
    <w:rsid w:val="00FC68D6"/>
    <w:rPr>
      <w:rFonts w:ascii="Verdana" w:eastAsia="Times New Roman" w:hAnsi="Verdana" w:cs="Arial"/>
      <w:b/>
      <w:bCs/>
      <w:caps/>
      <w:kern w:val="32"/>
      <w:sz w:val="24"/>
      <w:szCs w:val="32"/>
      <w:lang w:eastAsia="es-ES"/>
    </w:rPr>
  </w:style>
  <w:style w:type="character" w:customStyle="1" w:styleId="Ttulo3Car">
    <w:name w:val="Título 3 Car"/>
    <w:aliases w:val="INGEMAS 3 Car,Subapartado Car,Heading 3 Char Char Car,Heading Like 3 Char Char Car,H3 Car,heading 3 Car,Heading 3 Char Car,Heading Like 3 Char Car,Heading Like 3 Car,título 3 Car,h3 Car,3 Car,31 Car,Título6 Car,UTE ROSARITO 3 Car,Para3 Car"/>
    <w:basedOn w:val="Fuentedeprrafopredeter"/>
    <w:link w:val="Ttulo3"/>
    <w:rsid w:val="00FC68D6"/>
    <w:rPr>
      <w:rFonts w:ascii="Verdana" w:eastAsia="Times New Roman" w:hAnsi="Verdana" w:cs="Arial"/>
      <w:b/>
      <w:bCs/>
      <w:szCs w:val="26"/>
      <w:lang w:val="en-GB" w:eastAsia="es-ES"/>
    </w:rPr>
  </w:style>
  <w:style w:type="character" w:customStyle="1" w:styleId="Ttulo5Car">
    <w:name w:val="Título 5 Car"/>
    <w:aliases w:val="Sub-sub-subaptdo Car,Block Label Car,anexos Car,Sub_sub_subaptdo Car,QUINTO Car,Further Points Car,Titolo 5 Carattere Car,Titolo 5 Carattere1 Carattere Car,Titolo 5 Carattere Carattere Carattere Car,titre 5 Car,niet gebruikt. Car,1 Car"/>
    <w:basedOn w:val="Fuentedeprrafopredeter"/>
    <w:link w:val="Ttulo5"/>
    <w:rsid w:val="00807275"/>
    <w:rPr>
      <w:rFonts w:ascii="Verdana" w:eastAsia="Times New Roman" w:hAnsi="Verdana" w:cs="Times New Roman"/>
      <w:bCs/>
      <w:i/>
      <w:iCs/>
      <w:szCs w:val="26"/>
      <w:lang w:eastAsia="es-ES"/>
    </w:rPr>
  </w:style>
  <w:style w:type="paragraph" w:styleId="Encabezado">
    <w:name w:val="header"/>
    <w:basedOn w:val="Normal"/>
    <w:link w:val="EncabezadoCar"/>
    <w:uiPriority w:val="1"/>
    <w:rsid w:val="00807275"/>
    <w:pPr>
      <w:tabs>
        <w:tab w:val="center" w:pos="4252"/>
        <w:tab w:val="right" w:pos="8504"/>
      </w:tabs>
    </w:pPr>
  </w:style>
  <w:style w:type="character" w:customStyle="1" w:styleId="EncabezadoCar">
    <w:name w:val="Encabezado Car"/>
    <w:basedOn w:val="Fuentedeprrafopredeter"/>
    <w:link w:val="Encabezado"/>
    <w:uiPriority w:val="1"/>
    <w:rsid w:val="00807275"/>
    <w:rPr>
      <w:rFonts w:ascii="Verdana" w:eastAsia="Times New Roman" w:hAnsi="Verdana" w:cs="Times New Roman"/>
      <w:sz w:val="20"/>
      <w:szCs w:val="24"/>
      <w:lang w:eastAsia="es-ES"/>
    </w:rPr>
  </w:style>
  <w:style w:type="paragraph" w:styleId="Piedepgina">
    <w:name w:val="footer"/>
    <w:basedOn w:val="Normal"/>
    <w:link w:val="PiedepginaCar"/>
    <w:uiPriority w:val="1"/>
    <w:rsid w:val="00807275"/>
    <w:pPr>
      <w:tabs>
        <w:tab w:val="center" w:pos="4252"/>
        <w:tab w:val="right" w:pos="8504"/>
      </w:tabs>
    </w:pPr>
  </w:style>
  <w:style w:type="character" w:customStyle="1" w:styleId="PiedepginaCar">
    <w:name w:val="Pie de página Car"/>
    <w:basedOn w:val="Fuentedeprrafopredeter"/>
    <w:link w:val="Piedepgina"/>
    <w:uiPriority w:val="1"/>
    <w:rsid w:val="00807275"/>
    <w:rPr>
      <w:rFonts w:ascii="Verdana" w:eastAsia="Times New Roman" w:hAnsi="Verdana" w:cs="Times New Roman"/>
      <w:sz w:val="20"/>
      <w:szCs w:val="24"/>
      <w:lang w:eastAsia="es-ES"/>
    </w:rPr>
  </w:style>
  <w:style w:type="character" w:styleId="Nmerodepgina">
    <w:name w:val="page number"/>
    <w:basedOn w:val="Fuentedeprrafopredeter"/>
    <w:rsid w:val="00807275"/>
  </w:style>
  <w:style w:type="paragraph" w:styleId="Textodeglobo">
    <w:name w:val="Balloon Text"/>
    <w:basedOn w:val="Normal"/>
    <w:link w:val="TextodegloboCar"/>
    <w:uiPriority w:val="99"/>
    <w:semiHidden/>
    <w:rsid w:val="00807275"/>
    <w:rPr>
      <w:rFonts w:ascii="Tahoma" w:hAnsi="Tahoma" w:cs="Tahoma"/>
      <w:sz w:val="16"/>
      <w:szCs w:val="16"/>
    </w:rPr>
  </w:style>
  <w:style w:type="character" w:customStyle="1" w:styleId="TextodegloboCar">
    <w:name w:val="Texto de globo Car"/>
    <w:basedOn w:val="Fuentedeprrafopredeter"/>
    <w:link w:val="Textodeglobo"/>
    <w:uiPriority w:val="99"/>
    <w:semiHidden/>
    <w:rsid w:val="00807275"/>
    <w:rPr>
      <w:rFonts w:ascii="Tahoma" w:eastAsia="Times New Roman" w:hAnsi="Tahoma" w:cs="Tahoma"/>
      <w:sz w:val="16"/>
      <w:szCs w:val="16"/>
      <w:lang w:eastAsia="es-ES"/>
    </w:rPr>
  </w:style>
  <w:style w:type="paragraph" w:styleId="Textoindependiente2">
    <w:name w:val="Body Text 2"/>
    <w:basedOn w:val="Normal"/>
    <w:link w:val="Textoindependiente2Car"/>
    <w:rsid w:val="00807275"/>
    <w:pPr>
      <w:tabs>
        <w:tab w:val="left" w:pos="390"/>
      </w:tabs>
      <w:spacing w:before="20" w:after="20"/>
    </w:pPr>
    <w:rPr>
      <w:color w:val="FF0000"/>
      <w:sz w:val="16"/>
      <w:szCs w:val="16"/>
    </w:rPr>
  </w:style>
  <w:style w:type="character" w:customStyle="1" w:styleId="Textoindependiente2Car">
    <w:name w:val="Texto independiente 2 Car"/>
    <w:basedOn w:val="Fuentedeprrafopredeter"/>
    <w:link w:val="Textoindependiente2"/>
    <w:rsid w:val="00807275"/>
    <w:rPr>
      <w:rFonts w:ascii="Verdana" w:eastAsia="Times New Roman" w:hAnsi="Verdana" w:cs="Times New Roman"/>
      <w:color w:val="FF0000"/>
      <w:sz w:val="16"/>
      <w:szCs w:val="16"/>
      <w:lang w:eastAsia="es-ES"/>
    </w:rPr>
  </w:style>
  <w:style w:type="paragraph" w:styleId="TDC1">
    <w:name w:val="toc 1"/>
    <w:basedOn w:val="Normal"/>
    <w:next w:val="Normal"/>
    <w:autoRedefine/>
    <w:uiPriority w:val="39"/>
    <w:rsid w:val="00AC0C24"/>
    <w:pPr>
      <w:tabs>
        <w:tab w:val="left" w:pos="400"/>
        <w:tab w:val="right" w:leader="dot" w:pos="8495"/>
      </w:tabs>
      <w:spacing w:before="120" w:after="120"/>
      <w:jc w:val="left"/>
    </w:pPr>
    <w:rPr>
      <w:rFonts w:asciiTheme="minorHAnsi" w:hAnsiTheme="minorHAnsi"/>
      <w:b/>
      <w:bCs/>
      <w:caps/>
      <w:szCs w:val="20"/>
    </w:rPr>
  </w:style>
  <w:style w:type="paragraph" w:styleId="TDC2">
    <w:name w:val="toc 2"/>
    <w:basedOn w:val="Normal"/>
    <w:next w:val="Normal"/>
    <w:autoRedefine/>
    <w:uiPriority w:val="39"/>
    <w:rsid w:val="00AC0C24"/>
    <w:pPr>
      <w:tabs>
        <w:tab w:val="left" w:pos="800"/>
        <w:tab w:val="right" w:leader="dot" w:pos="8495"/>
      </w:tabs>
      <w:ind w:left="200"/>
      <w:jc w:val="left"/>
    </w:pPr>
    <w:rPr>
      <w:rFonts w:asciiTheme="minorHAnsi" w:hAnsiTheme="minorHAnsi"/>
      <w:smallCaps/>
      <w:szCs w:val="20"/>
    </w:rPr>
  </w:style>
  <w:style w:type="paragraph" w:styleId="TDC3">
    <w:name w:val="toc 3"/>
    <w:basedOn w:val="Normal"/>
    <w:next w:val="Normal"/>
    <w:autoRedefine/>
    <w:uiPriority w:val="39"/>
    <w:rsid w:val="00AC0C24"/>
    <w:pPr>
      <w:tabs>
        <w:tab w:val="left" w:pos="1200"/>
        <w:tab w:val="right" w:leader="dot" w:pos="8495"/>
      </w:tabs>
      <w:ind w:left="400"/>
      <w:jc w:val="left"/>
    </w:pPr>
    <w:rPr>
      <w:rFonts w:asciiTheme="minorHAnsi" w:hAnsiTheme="minorHAnsi"/>
      <w:i/>
      <w:iCs/>
      <w:szCs w:val="20"/>
    </w:rPr>
  </w:style>
  <w:style w:type="paragraph" w:styleId="TDC4">
    <w:name w:val="toc 4"/>
    <w:basedOn w:val="Normal"/>
    <w:next w:val="Normal"/>
    <w:autoRedefine/>
    <w:uiPriority w:val="39"/>
    <w:rsid w:val="00807275"/>
    <w:pPr>
      <w:tabs>
        <w:tab w:val="left" w:pos="426"/>
        <w:tab w:val="left" w:pos="567"/>
        <w:tab w:val="right" w:leader="dot" w:pos="9629"/>
      </w:tabs>
      <w:jc w:val="left"/>
    </w:pPr>
    <w:rPr>
      <w:rFonts w:asciiTheme="minorHAnsi" w:hAnsiTheme="minorHAnsi"/>
      <w:sz w:val="18"/>
      <w:szCs w:val="18"/>
    </w:rPr>
  </w:style>
  <w:style w:type="paragraph" w:styleId="TDC5">
    <w:name w:val="toc 5"/>
    <w:basedOn w:val="Normal"/>
    <w:next w:val="Normal"/>
    <w:autoRedefine/>
    <w:uiPriority w:val="39"/>
    <w:rsid w:val="00807275"/>
    <w:pPr>
      <w:ind w:left="800"/>
      <w:jc w:val="left"/>
    </w:pPr>
    <w:rPr>
      <w:rFonts w:asciiTheme="minorHAnsi" w:hAnsiTheme="minorHAnsi"/>
      <w:sz w:val="18"/>
      <w:szCs w:val="18"/>
    </w:rPr>
  </w:style>
  <w:style w:type="paragraph" w:styleId="TDC6">
    <w:name w:val="toc 6"/>
    <w:basedOn w:val="Normal"/>
    <w:next w:val="Normal"/>
    <w:autoRedefine/>
    <w:uiPriority w:val="39"/>
    <w:rsid w:val="00807275"/>
    <w:pPr>
      <w:ind w:left="1000"/>
      <w:jc w:val="left"/>
    </w:pPr>
    <w:rPr>
      <w:rFonts w:asciiTheme="minorHAnsi" w:hAnsiTheme="minorHAnsi"/>
      <w:sz w:val="18"/>
      <w:szCs w:val="18"/>
    </w:rPr>
  </w:style>
  <w:style w:type="paragraph" w:styleId="TDC7">
    <w:name w:val="toc 7"/>
    <w:basedOn w:val="Normal"/>
    <w:next w:val="Normal"/>
    <w:autoRedefine/>
    <w:uiPriority w:val="39"/>
    <w:semiHidden/>
    <w:rsid w:val="00807275"/>
    <w:pPr>
      <w:ind w:left="1200"/>
      <w:jc w:val="left"/>
    </w:pPr>
    <w:rPr>
      <w:rFonts w:asciiTheme="minorHAnsi" w:hAnsiTheme="minorHAnsi"/>
      <w:sz w:val="18"/>
      <w:szCs w:val="18"/>
    </w:rPr>
  </w:style>
  <w:style w:type="paragraph" w:styleId="TDC8">
    <w:name w:val="toc 8"/>
    <w:basedOn w:val="Normal"/>
    <w:next w:val="Normal"/>
    <w:autoRedefine/>
    <w:uiPriority w:val="39"/>
    <w:semiHidden/>
    <w:rsid w:val="00807275"/>
    <w:pPr>
      <w:ind w:left="1400"/>
      <w:jc w:val="left"/>
    </w:pPr>
    <w:rPr>
      <w:rFonts w:asciiTheme="minorHAnsi" w:hAnsiTheme="minorHAnsi"/>
      <w:sz w:val="18"/>
      <w:szCs w:val="18"/>
    </w:rPr>
  </w:style>
  <w:style w:type="paragraph" w:styleId="TDC9">
    <w:name w:val="toc 9"/>
    <w:basedOn w:val="Normal"/>
    <w:next w:val="Normal"/>
    <w:autoRedefine/>
    <w:uiPriority w:val="39"/>
    <w:semiHidden/>
    <w:rsid w:val="00807275"/>
    <w:pPr>
      <w:ind w:left="1600"/>
      <w:jc w:val="left"/>
    </w:pPr>
    <w:rPr>
      <w:rFonts w:asciiTheme="minorHAnsi" w:hAnsiTheme="minorHAnsi"/>
      <w:sz w:val="18"/>
      <w:szCs w:val="18"/>
    </w:rPr>
  </w:style>
  <w:style w:type="character" w:styleId="Hipervnculo">
    <w:name w:val="Hyperlink"/>
    <w:uiPriority w:val="99"/>
    <w:rsid w:val="00807275"/>
    <w:rPr>
      <w:color w:val="0000FF"/>
      <w:u w:val="single"/>
    </w:rPr>
  </w:style>
  <w:style w:type="character" w:styleId="Refdecomentario">
    <w:name w:val="annotation reference"/>
    <w:uiPriority w:val="99"/>
    <w:semiHidden/>
    <w:rsid w:val="00807275"/>
    <w:rPr>
      <w:sz w:val="16"/>
      <w:szCs w:val="16"/>
    </w:rPr>
  </w:style>
  <w:style w:type="paragraph" w:styleId="Textocomentario">
    <w:name w:val="annotation text"/>
    <w:basedOn w:val="Normal"/>
    <w:link w:val="TextocomentarioCar"/>
    <w:uiPriority w:val="99"/>
    <w:rsid w:val="00807275"/>
    <w:rPr>
      <w:szCs w:val="20"/>
    </w:rPr>
  </w:style>
  <w:style w:type="character" w:customStyle="1" w:styleId="TextocomentarioCar">
    <w:name w:val="Texto comentario Car"/>
    <w:basedOn w:val="Fuentedeprrafopredeter"/>
    <w:link w:val="Textocomentario"/>
    <w:uiPriority w:val="99"/>
    <w:rsid w:val="00807275"/>
    <w:rPr>
      <w:rFonts w:ascii="Verdana" w:eastAsia="Times New Roman" w:hAnsi="Verdana" w:cs="Times New Roman"/>
      <w:sz w:val="20"/>
      <w:szCs w:val="20"/>
      <w:lang w:eastAsia="es-ES"/>
    </w:rPr>
  </w:style>
  <w:style w:type="paragraph" w:styleId="Asuntodelcomentario">
    <w:name w:val="annotation subject"/>
    <w:basedOn w:val="Textocomentario"/>
    <w:next w:val="Textocomentario"/>
    <w:link w:val="AsuntodelcomentarioCar"/>
    <w:semiHidden/>
    <w:rsid w:val="00807275"/>
    <w:rPr>
      <w:b/>
      <w:bCs/>
    </w:rPr>
  </w:style>
  <w:style w:type="character" w:customStyle="1" w:styleId="AsuntodelcomentarioCar">
    <w:name w:val="Asunto del comentario Car"/>
    <w:basedOn w:val="TextocomentarioCar"/>
    <w:link w:val="Asuntodelcomentario"/>
    <w:semiHidden/>
    <w:rsid w:val="00807275"/>
    <w:rPr>
      <w:rFonts w:ascii="Verdana" w:eastAsia="Times New Roman" w:hAnsi="Verdana" w:cs="Times New Roman"/>
      <w:b/>
      <w:bCs/>
      <w:sz w:val="20"/>
      <w:szCs w:val="20"/>
      <w:lang w:eastAsia="es-ES"/>
    </w:rPr>
  </w:style>
  <w:style w:type="table" w:styleId="Tablaconcuadrcula">
    <w:name w:val="Table Grid"/>
    <w:basedOn w:val="Tablanormal"/>
    <w:uiPriority w:val="39"/>
    <w:rsid w:val="00807275"/>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Verdana8pt">
    <w:name w:val="Estilo Verdana 8 pt"/>
    <w:rsid w:val="005904C8"/>
    <w:rPr>
      <w:rFonts w:ascii="Verdana" w:hAnsi="Verdana"/>
      <w:sz w:val="16"/>
    </w:rPr>
  </w:style>
  <w:style w:type="paragraph" w:styleId="Sangradetextonormal">
    <w:name w:val="Body Text Indent"/>
    <w:basedOn w:val="Normal"/>
    <w:link w:val="SangradetextonormalCar"/>
    <w:rsid w:val="005904C8"/>
    <w:pPr>
      <w:spacing w:after="120"/>
      <w:ind w:left="283"/>
    </w:pPr>
  </w:style>
  <w:style w:type="character" w:customStyle="1" w:styleId="SangradetextonormalCar">
    <w:name w:val="Sangría de texto normal Car"/>
    <w:basedOn w:val="Fuentedeprrafopredeter"/>
    <w:link w:val="Sangradetextonormal"/>
    <w:rsid w:val="005904C8"/>
    <w:rPr>
      <w:rFonts w:ascii="Verdana" w:eastAsia="Times New Roman" w:hAnsi="Verdana" w:cs="Times New Roman"/>
      <w:sz w:val="20"/>
      <w:szCs w:val="24"/>
      <w:lang w:eastAsia="es-ES"/>
    </w:rPr>
  </w:style>
  <w:style w:type="paragraph" w:styleId="Textodebloque">
    <w:name w:val="Block Text"/>
    <w:basedOn w:val="Normal"/>
    <w:rsid w:val="005904C8"/>
    <w:pPr>
      <w:spacing w:line="360" w:lineRule="auto"/>
      <w:ind w:left="567" w:right="198"/>
    </w:pPr>
    <w:rPr>
      <w:rFonts w:ascii="Arial" w:hAnsi="Arial"/>
      <w:sz w:val="22"/>
      <w:szCs w:val="20"/>
      <w:lang w:val="es-ES_tradnl"/>
    </w:rPr>
  </w:style>
  <w:style w:type="paragraph" w:styleId="NormalWeb">
    <w:name w:val="Normal (Web)"/>
    <w:basedOn w:val="Normal"/>
    <w:uiPriority w:val="99"/>
    <w:rsid w:val="00807275"/>
    <w:pPr>
      <w:spacing w:before="100" w:beforeAutospacing="1" w:after="100" w:afterAutospacing="1"/>
    </w:pPr>
  </w:style>
  <w:style w:type="paragraph" w:customStyle="1" w:styleId="CFE">
    <w:name w:val="CFE"/>
    <w:basedOn w:val="Normal"/>
    <w:link w:val="CFECar"/>
    <w:rsid w:val="005904C8"/>
    <w:pPr>
      <w:spacing w:after="200" w:line="276" w:lineRule="auto"/>
      <w:ind w:right="142"/>
    </w:pPr>
    <w:rPr>
      <w:rFonts w:ascii="Arial" w:hAnsi="Arial" w:cs="Arial"/>
      <w:szCs w:val="20"/>
      <w:lang w:val="es-MX" w:eastAsia="es-MX"/>
    </w:rPr>
  </w:style>
  <w:style w:type="character" w:customStyle="1" w:styleId="CFECar">
    <w:name w:val="CFE Car"/>
    <w:link w:val="CFE"/>
    <w:rsid w:val="005904C8"/>
    <w:rPr>
      <w:rFonts w:ascii="Arial" w:eastAsia="Times New Roman" w:hAnsi="Arial" w:cs="Arial"/>
      <w:sz w:val="20"/>
      <w:szCs w:val="20"/>
      <w:lang w:val="es-MX" w:eastAsia="es-MX"/>
    </w:rPr>
  </w:style>
  <w:style w:type="character" w:customStyle="1" w:styleId="EstiloVerdana10ptNegro">
    <w:name w:val="Estilo Verdana 10 pt Negro"/>
    <w:rsid w:val="005904C8"/>
    <w:rPr>
      <w:rFonts w:ascii="Verdana" w:hAnsi="Verdana"/>
      <w:color w:val="000000"/>
      <w:sz w:val="20"/>
      <w:szCs w:val="20"/>
    </w:rPr>
  </w:style>
  <w:style w:type="paragraph" w:styleId="Sangra2detindependiente">
    <w:name w:val="Body Text Indent 2"/>
    <w:basedOn w:val="Normal"/>
    <w:link w:val="Sangra2detindependienteCar"/>
    <w:rsid w:val="005904C8"/>
    <w:pPr>
      <w:spacing w:after="120" w:line="480" w:lineRule="auto"/>
      <w:ind w:left="283"/>
    </w:pPr>
  </w:style>
  <w:style w:type="character" w:customStyle="1" w:styleId="Sangra2detindependienteCar">
    <w:name w:val="Sangría 2 de t. independiente Car"/>
    <w:basedOn w:val="Fuentedeprrafopredeter"/>
    <w:link w:val="Sangra2detindependiente"/>
    <w:rsid w:val="005904C8"/>
    <w:rPr>
      <w:rFonts w:ascii="Verdana" w:eastAsia="Times New Roman" w:hAnsi="Verdana" w:cs="Times New Roman"/>
      <w:sz w:val="20"/>
      <w:szCs w:val="24"/>
      <w:lang w:eastAsia="es-ES"/>
    </w:rPr>
  </w:style>
  <w:style w:type="paragraph" w:styleId="Prrafodelista">
    <w:name w:val="List Paragraph"/>
    <w:aliases w:val="Annexlist"/>
    <w:basedOn w:val="Normal"/>
    <w:link w:val="PrrafodelistaCar"/>
    <w:uiPriority w:val="34"/>
    <w:qFormat/>
    <w:rsid w:val="00807275"/>
    <w:pPr>
      <w:ind w:left="720"/>
      <w:contextualSpacing/>
    </w:pPr>
  </w:style>
  <w:style w:type="paragraph" w:customStyle="1" w:styleId="Standard">
    <w:name w:val="Standard"/>
    <w:rsid w:val="00544BEB"/>
    <w:pPr>
      <w:widowControl w:val="0"/>
      <w:suppressAutoHyphens/>
      <w:autoSpaceDN w:val="0"/>
      <w:spacing w:after="0" w:line="240" w:lineRule="auto"/>
    </w:pPr>
    <w:rPr>
      <w:rFonts w:ascii="Verdana" w:eastAsia="Arial Unicode MS" w:hAnsi="Verdana" w:cs="Tahoma"/>
      <w:color w:val="FF0000"/>
      <w:kern w:val="3"/>
      <w:sz w:val="18"/>
      <w:szCs w:val="24"/>
      <w:lang w:val="fr-FR" w:eastAsia="fr-FR"/>
    </w:rPr>
  </w:style>
  <w:style w:type="paragraph" w:styleId="TtuloTDC">
    <w:name w:val="TOC Heading"/>
    <w:basedOn w:val="Ttulo1"/>
    <w:next w:val="Normal"/>
    <w:uiPriority w:val="39"/>
    <w:semiHidden/>
    <w:unhideWhenUsed/>
    <w:qFormat/>
    <w:rsid w:val="0080727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n">
    <w:name w:val="Revision"/>
    <w:hidden/>
    <w:uiPriority w:val="99"/>
    <w:semiHidden/>
    <w:rsid w:val="00807275"/>
    <w:pPr>
      <w:spacing w:after="0" w:line="240" w:lineRule="auto"/>
    </w:pPr>
    <w:rPr>
      <w:rFonts w:ascii="Times New Roman" w:eastAsia="Times New Roman" w:hAnsi="Times New Roman" w:cs="Times New Roman"/>
      <w:sz w:val="24"/>
      <w:szCs w:val="24"/>
      <w:lang w:eastAsia="es-ES"/>
    </w:rPr>
  </w:style>
  <w:style w:type="character" w:customStyle="1" w:styleId="Ttulo6Car">
    <w:name w:val="Título 6 Car"/>
    <w:aliases w:val="TITULO6 Car"/>
    <w:basedOn w:val="Fuentedeprrafopredeter"/>
    <w:link w:val="Ttulo6"/>
    <w:rsid w:val="00807275"/>
    <w:rPr>
      <w:rFonts w:ascii="Verdana" w:eastAsiaTheme="majorEastAsia" w:hAnsi="Verdana" w:cstheme="majorBidi"/>
      <w:i/>
      <w:iCs/>
      <w:color w:val="243F60" w:themeColor="accent1" w:themeShade="7F"/>
      <w:szCs w:val="24"/>
      <w:lang w:eastAsia="es-ES"/>
    </w:rPr>
  </w:style>
  <w:style w:type="character" w:customStyle="1" w:styleId="Ttulo7Car">
    <w:name w:val="Título 7 Car"/>
    <w:aliases w:val="TITULO7 Car,H7 Car,Opsomming 1 Car,niet gebruikt... Car,项标题(1) Car,(1) Car,条 5 Car,PIM 7 Car,Heading 71 Car,Do Not Use 7 Car,num.                                       7 Car"/>
    <w:basedOn w:val="Fuentedeprrafopredeter"/>
    <w:link w:val="Ttulo7"/>
    <w:rsid w:val="00807275"/>
    <w:rPr>
      <w:rFonts w:asciiTheme="majorHAnsi" w:eastAsiaTheme="majorEastAsia" w:hAnsiTheme="majorHAnsi" w:cstheme="majorBidi"/>
      <w:i/>
      <w:iCs/>
      <w:color w:val="404040" w:themeColor="text1" w:themeTint="BF"/>
      <w:sz w:val="20"/>
      <w:szCs w:val="24"/>
      <w:lang w:eastAsia="es-ES"/>
    </w:rPr>
  </w:style>
  <w:style w:type="character" w:customStyle="1" w:styleId="Ttulo8Car">
    <w:name w:val="Título 8 Car"/>
    <w:aliases w:val="TITULO8 Car,Appendix Level 2 Car,H8 Car,niet gebruikt.... Car,目标题 1) Car,h8 Car,Heading 81 Car,Do Not Use 8 Car,num.                                      8 Car,8 Car"/>
    <w:basedOn w:val="Fuentedeprrafopredeter"/>
    <w:link w:val="Ttulo8"/>
    <w:rsid w:val="00807275"/>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aliases w:val="Appendix Level 3 Car,H9 Car,Tabelkop 1 Car,Legal Level 1.1.1.1. Car,niet gebruikt..... Car,aa Car,干标题(a) Car,Heading 6bis Car,PIM 9 Car,h9 Car,Heading 91 Car,Do Not Use 9 Car,App Heading Car,progress Car,progress1 Car,progress2 Car"/>
    <w:basedOn w:val="Fuentedeprrafopredeter"/>
    <w:link w:val="Ttulo9"/>
    <w:rsid w:val="00807275"/>
    <w:rPr>
      <w:rFonts w:asciiTheme="majorHAnsi" w:eastAsiaTheme="majorEastAsia" w:hAnsiTheme="majorHAnsi" w:cstheme="majorBidi"/>
      <w:i/>
      <w:iCs/>
      <w:color w:val="404040" w:themeColor="text1" w:themeTint="BF"/>
      <w:sz w:val="20"/>
      <w:szCs w:val="20"/>
      <w:lang w:eastAsia="es-ES"/>
    </w:rPr>
  </w:style>
  <w:style w:type="character" w:customStyle="1" w:styleId="Ttulo4Car">
    <w:name w:val="Título 4 Car"/>
    <w:aliases w:val="Sub-subaptdo Car,Gliederung4 Car,TABLE Car,heading 4 Car,. (A.) Car,TITULO 3 Car Car,Sub_subaptdo Car Car,H4 Car Car,Título Cuadros Car Car,a) Car Car,b) ... Car Car,Logigramm Car Car,T4 or Car Car,CUARTO Car Car,TITULO 3 Car1,H4 Car1"/>
    <w:basedOn w:val="Fuentedeprrafopredeter"/>
    <w:link w:val="Ttulo4"/>
    <w:rsid w:val="00807275"/>
    <w:rPr>
      <w:rFonts w:ascii="Verdana" w:eastAsia="Times New Roman" w:hAnsi="Verdana" w:cs="Times New Roman"/>
      <w:b/>
      <w:bCs/>
      <w:i/>
      <w:szCs w:val="28"/>
      <w:lang w:eastAsia="es-ES"/>
    </w:rPr>
  </w:style>
  <w:style w:type="character" w:styleId="Textodelmarcadordeposicin">
    <w:name w:val="Placeholder Text"/>
    <w:basedOn w:val="Fuentedeprrafopredeter"/>
    <w:uiPriority w:val="99"/>
    <w:semiHidden/>
    <w:rsid w:val="00807275"/>
    <w:rPr>
      <w:color w:val="808080"/>
    </w:rPr>
  </w:style>
  <w:style w:type="paragraph" w:customStyle="1" w:styleId="Prrafo">
    <w:name w:val="Párrafo"/>
    <w:basedOn w:val="Normal"/>
    <w:link w:val="PrrafoCar"/>
    <w:qFormat/>
    <w:rsid w:val="00807275"/>
  </w:style>
  <w:style w:type="paragraph" w:customStyle="1" w:styleId="L-bullet">
    <w:name w:val="L-bullet"/>
    <w:basedOn w:val="Prrafo"/>
    <w:qFormat/>
    <w:rsid w:val="00807275"/>
    <w:pPr>
      <w:spacing w:before="120" w:after="120"/>
    </w:pPr>
  </w:style>
  <w:style w:type="paragraph" w:customStyle="1" w:styleId="Anexo">
    <w:name w:val="Anexo"/>
    <w:basedOn w:val="Prrafo"/>
    <w:next w:val="Prrafo"/>
    <w:qFormat/>
    <w:rsid w:val="00807275"/>
    <w:pPr>
      <w:numPr>
        <w:numId w:val="1"/>
      </w:numPr>
      <w:spacing w:line="288" w:lineRule="auto"/>
      <w:jc w:val="center"/>
    </w:pPr>
    <w:rPr>
      <w:rFonts w:eastAsiaTheme="minorHAnsi" w:cstheme="minorBidi"/>
      <w:b/>
      <w:color w:val="4A442A" w:themeColor="background2" w:themeShade="40"/>
      <w:w w:val="120"/>
      <w:sz w:val="32"/>
      <w:szCs w:val="28"/>
      <w:lang w:val="en-GB" w:eastAsia="en-US"/>
    </w:rPr>
  </w:style>
  <w:style w:type="paragraph" w:customStyle="1" w:styleId="Anexo1">
    <w:name w:val="Anexo1"/>
    <w:basedOn w:val="Prrafo"/>
    <w:next w:val="Prrafo"/>
    <w:qFormat/>
    <w:rsid w:val="00807275"/>
    <w:pPr>
      <w:numPr>
        <w:ilvl w:val="1"/>
        <w:numId w:val="1"/>
      </w:numPr>
      <w:spacing w:before="480" w:line="288" w:lineRule="auto"/>
    </w:pPr>
    <w:rPr>
      <w:rFonts w:eastAsiaTheme="minorHAnsi" w:cstheme="minorBidi"/>
      <w:b/>
      <w:color w:val="4A442A" w:themeColor="background2" w:themeShade="40"/>
      <w:w w:val="120"/>
      <w:sz w:val="28"/>
      <w:szCs w:val="22"/>
      <w:lang w:val="en-GB" w:eastAsia="en-US"/>
    </w:rPr>
  </w:style>
  <w:style w:type="paragraph" w:customStyle="1" w:styleId="Anexo2">
    <w:name w:val="Anexo2"/>
    <w:basedOn w:val="Prrafo"/>
    <w:qFormat/>
    <w:rsid w:val="00807275"/>
    <w:pPr>
      <w:numPr>
        <w:ilvl w:val="2"/>
        <w:numId w:val="1"/>
      </w:numPr>
      <w:spacing w:before="480" w:line="288" w:lineRule="auto"/>
    </w:pPr>
    <w:rPr>
      <w:rFonts w:eastAsiaTheme="minorHAnsi" w:cstheme="minorBidi"/>
      <w:color w:val="4A442A" w:themeColor="background2" w:themeShade="40"/>
      <w:w w:val="120"/>
      <w:sz w:val="26"/>
      <w:szCs w:val="22"/>
      <w:lang w:val="en-GB" w:eastAsia="en-US"/>
    </w:rPr>
  </w:style>
  <w:style w:type="paragraph" w:customStyle="1" w:styleId="Anexo3">
    <w:name w:val="Anexo3"/>
    <w:basedOn w:val="Prrafo"/>
    <w:next w:val="Prrafo"/>
    <w:qFormat/>
    <w:rsid w:val="00807275"/>
    <w:pPr>
      <w:numPr>
        <w:ilvl w:val="3"/>
        <w:numId w:val="1"/>
      </w:numPr>
      <w:spacing w:before="480" w:line="288" w:lineRule="auto"/>
    </w:pPr>
    <w:rPr>
      <w:rFonts w:eastAsiaTheme="minorHAnsi" w:cstheme="minorBidi"/>
      <w:color w:val="4A442A" w:themeColor="background2" w:themeShade="40"/>
      <w:sz w:val="26"/>
      <w:szCs w:val="22"/>
      <w:lang w:val="en-GB" w:eastAsia="en-US"/>
    </w:rPr>
  </w:style>
  <w:style w:type="paragraph" w:customStyle="1" w:styleId="Anexo4">
    <w:name w:val="Anexo4"/>
    <w:basedOn w:val="Prrafo"/>
    <w:next w:val="Prrafo"/>
    <w:rsid w:val="00807275"/>
    <w:pPr>
      <w:numPr>
        <w:ilvl w:val="4"/>
        <w:numId w:val="1"/>
      </w:numPr>
      <w:spacing w:before="480" w:line="288" w:lineRule="auto"/>
    </w:pPr>
    <w:rPr>
      <w:rFonts w:eastAsiaTheme="minorHAnsi" w:cstheme="minorBidi"/>
      <w:color w:val="4A442A" w:themeColor="background2" w:themeShade="40"/>
      <w:sz w:val="24"/>
      <w:szCs w:val="22"/>
      <w:lang w:val="en-GB" w:eastAsia="en-US"/>
    </w:rPr>
  </w:style>
  <w:style w:type="paragraph" w:styleId="Descripcin">
    <w:name w:val="caption"/>
    <w:basedOn w:val="Normal"/>
    <w:next w:val="Normal"/>
    <w:uiPriority w:val="35"/>
    <w:qFormat/>
    <w:rsid w:val="00807275"/>
    <w:pPr>
      <w:spacing w:before="0" w:after="200"/>
      <w:jc w:val="center"/>
    </w:pPr>
    <w:rPr>
      <w:b/>
      <w:i/>
      <w:iCs/>
      <w:color w:val="1F497D" w:themeColor="text2"/>
      <w:sz w:val="18"/>
      <w:szCs w:val="18"/>
    </w:rPr>
  </w:style>
  <w:style w:type="character" w:customStyle="1" w:styleId="PrrafodelistaCar">
    <w:name w:val="Párrafo de lista Car"/>
    <w:aliases w:val="Annexlist Car"/>
    <w:link w:val="Prrafodelista"/>
    <w:uiPriority w:val="34"/>
    <w:rsid w:val="00A56A93"/>
    <w:rPr>
      <w:rFonts w:ascii="Verdana" w:eastAsia="Times New Roman" w:hAnsi="Verdana" w:cs="Times New Roman"/>
      <w:sz w:val="20"/>
      <w:szCs w:val="24"/>
      <w:lang w:eastAsia="es-ES"/>
    </w:rPr>
  </w:style>
  <w:style w:type="table" w:customStyle="1" w:styleId="TabEsp">
    <w:name w:val="Tab Esp"/>
    <w:basedOn w:val="Tablanormal"/>
    <w:rsid w:val="00807275"/>
    <w:pPr>
      <w:spacing w:after="0" w:line="240" w:lineRule="auto"/>
    </w:pPr>
    <w:rPr>
      <w:rFonts w:ascii="Arial" w:eastAsia="Times New Roman" w:hAnsi="Arial" w:cs="Times New Roman"/>
      <w:szCs w:val="20"/>
    </w:rPr>
    <w:tblPr>
      <w:tblInd w:w="0" w:type="nil"/>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top w:w="57" w:type="dxa"/>
        <w:left w:w="57" w:type="dxa"/>
        <w:bottom w:w="57" w:type="dxa"/>
        <w:right w:w="57" w:type="dxa"/>
      </w:tblCellMar>
    </w:tblPr>
    <w:tblStylePr w:type="firstRow">
      <w:pPr>
        <w:jc w:val="center"/>
      </w:pPr>
      <w:rPr>
        <w:rFonts w:ascii="Calibri" w:hAnsi="Calibri" w:cs="Arial" w:hint="default"/>
        <w:b/>
        <w:bCs/>
        <w:color w:val="auto"/>
      </w:rPr>
      <w:tblPr/>
      <w:tcPr>
        <w:shd w:val="clear" w:color="auto" w:fill="D9D9D9" w:themeFill="background1" w:themeFillShade="D9"/>
        <w:vAlign w:val="center"/>
      </w:tcPr>
    </w:tblStylePr>
  </w:style>
  <w:style w:type="character" w:customStyle="1" w:styleId="PrrafoCar">
    <w:name w:val="Párrafo Car"/>
    <w:basedOn w:val="Fuentedeprrafopredeter"/>
    <w:link w:val="Prrafo"/>
    <w:qFormat/>
    <w:locked/>
    <w:rsid w:val="0091565B"/>
    <w:rPr>
      <w:rFonts w:ascii="Verdana" w:eastAsia="Times New Roman" w:hAnsi="Verdana" w:cs="Times New Roman"/>
      <w:sz w:val="20"/>
      <w:szCs w:val="24"/>
      <w:lang w:eastAsia="es-ES"/>
    </w:rPr>
  </w:style>
  <w:style w:type="paragraph" w:customStyle="1" w:styleId="tablaGH01">
    <w:name w:val="tabla_GH01"/>
    <w:rsid w:val="0091565B"/>
    <w:pPr>
      <w:suppressAutoHyphens/>
      <w:spacing w:before="60" w:after="60" w:line="240" w:lineRule="auto"/>
      <w:jc w:val="center"/>
    </w:pPr>
    <w:rPr>
      <w:rFonts w:ascii="Tahoma" w:eastAsia="Times New Roman" w:hAnsi="Tahoma" w:cs="Tahoma"/>
      <w:b/>
      <w:bCs/>
      <w:sz w:val="20"/>
      <w:szCs w:val="20"/>
      <w:lang w:val="es-ES_tradnl" w:eastAsia="es-ES"/>
    </w:rPr>
  </w:style>
  <w:style w:type="paragraph" w:customStyle="1" w:styleId="Tabla">
    <w:name w:val="Tabla"/>
    <w:basedOn w:val="Prrafo"/>
    <w:link w:val="TablaCar"/>
    <w:rsid w:val="00807275"/>
    <w:pPr>
      <w:spacing w:before="0" w:after="0"/>
    </w:pPr>
    <w:rPr>
      <w:rFonts w:ascii="Arial" w:eastAsia="Calibri" w:hAnsi="Arial"/>
      <w:lang w:val="es-ES_tradnl"/>
    </w:rPr>
  </w:style>
  <w:style w:type="paragraph" w:customStyle="1" w:styleId="L-bala">
    <w:name w:val="L-bala"/>
    <w:basedOn w:val="Prrafo"/>
    <w:link w:val="L-balaCar"/>
    <w:qFormat/>
    <w:rsid w:val="00990FB1"/>
    <w:pPr>
      <w:numPr>
        <w:numId w:val="3"/>
      </w:numPr>
    </w:pPr>
    <w:rPr>
      <w:rFonts w:eastAsiaTheme="minorHAnsi" w:cstheme="minorBidi"/>
      <w:szCs w:val="22"/>
      <w:lang w:val="en-GB" w:eastAsia="en-US"/>
    </w:rPr>
  </w:style>
  <w:style w:type="table" w:customStyle="1" w:styleId="TablaEA">
    <w:name w:val="Tabla_EA"/>
    <w:basedOn w:val="Tablanormal"/>
    <w:uiPriority w:val="99"/>
    <w:rsid w:val="00807275"/>
    <w:pPr>
      <w:spacing w:after="0" w:line="240" w:lineRule="auto"/>
    </w:pPr>
    <w:rPr>
      <w:sz w:val="20"/>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jc w:val="center"/>
      </w:pPr>
      <w:rPr>
        <w:rFonts w:ascii="Arial" w:hAnsi="Arial"/>
        <w:b/>
        <w:color w:val="auto"/>
        <w:sz w:val="22"/>
      </w:rPr>
      <w:tblPr/>
      <w:tcPr>
        <w:shd w:val="clear" w:color="auto" w:fill="D9D9D9" w:themeFill="background1" w:themeFillShade="D9"/>
        <w:vAlign w:val="center"/>
      </w:tcPr>
    </w:tblStylePr>
  </w:style>
  <w:style w:type="character" w:customStyle="1" w:styleId="L-balaCar">
    <w:name w:val="L-bala Car"/>
    <w:link w:val="L-bala"/>
    <w:rsid w:val="00990FB1"/>
    <w:rPr>
      <w:rFonts w:ascii="Verdana" w:hAnsi="Verdana"/>
      <w:sz w:val="20"/>
      <w:lang w:val="en-GB"/>
    </w:rPr>
  </w:style>
  <w:style w:type="character" w:customStyle="1" w:styleId="TablaCar">
    <w:name w:val="Tabla Car"/>
    <w:link w:val="Tabla"/>
    <w:locked/>
    <w:rsid w:val="00807275"/>
    <w:rPr>
      <w:rFonts w:ascii="Arial" w:eastAsia="Calibri" w:hAnsi="Arial" w:cs="Times New Roman"/>
      <w:sz w:val="20"/>
      <w:szCs w:val="24"/>
      <w:lang w:val="es-ES_tradnl" w:eastAsia="es-ES"/>
    </w:rPr>
  </w:style>
  <w:style w:type="paragraph" w:customStyle="1" w:styleId="Vietas1GH01">
    <w:name w:val="Viñetas 1_GH01"/>
    <w:link w:val="Vietas1GH01Car"/>
    <w:rsid w:val="005B3ABB"/>
    <w:pPr>
      <w:numPr>
        <w:numId w:val="4"/>
      </w:numPr>
      <w:spacing w:before="240" w:after="120" w:line="288" w:lineRule="auto"/>
      <w:jc w:val="both"/>
    </w:pPr>
    <w:rPr>
      <w:rFonts w:ascii="Tahoma" w:eastAsia="Times New Roman" w:hAnsi="Tahoma" w:cs="Times New Roman"/>
      <w:szCs w:val="20"/>
      <w:lang w:val="es-ES_tradnl" w:eastAsia="es-ES"/>
    </w:rPr>
  </w:style>
  <w:style w:type="character" w:customStyle="1" w:styleId="Vietas1GH01Car">
    <w:name w:val="Viñetas 1_GH01 Car"/>
    <w:basedOn w:val="Fuentedeprrafopredeter"/>
    <w:link w:val="Vietas1GH01"/>
    <w:locked/>
    <w:rsid w:val="005B3ABB"/>
    <w:rPr>
      <w:rFonts w:ascii="Tahoma" w:eastAsia="Times New Roman" w:hAnsi="Tahoma" w:cs="Times New Roman"/>
      <w:szCs w:val="20"/>
      <w:lang w:val="es-ES_tradnl" w:eastAsia="es-ES"/>
    </w:rPr>
  </w:style>
  <w:style w:type="paragraph" w:customStyle="1" w:styleId="Vietas2GH01">
    <w:name w:val="Viñetas 2_GH01"/>
    <w:link w:val="Vietas2GH01Car"/>
    <w:rsid w:val="005B3ABB"/>
    <w:pPr>
      <w:numPr>
        <w:ilvl w:val="1"/>
        <w:numId w:val="5"/>
      </w:numPr>
      <w:spacing w:before="120" w:after="120" w:line="288" w:lineRule="auto"/>
      <w:jc w:val="both"/>
    </w:pPr>
    <w:rPr>
      <w:rFonts w:ascii="Tahoma" w:eastAsia="Times New Roman" w:hAnsi="Tahoma" w:cs="Tahoma"/>
      <w:szCs w:val="20"/>
      <w:lang w:val="es-ES_tradnl" w:eastAsia="es-ES"/>
    </w:rPr>
  </w:style>
  <w:style w:type="character" w:customStyle="1" w:styleId="Vietas2GH01Car">
    <w:name w:val="Viñetas 2_GH01 Car"/>
    <w:link w:val="Vietas2GH01"/>
    <w:locked/>
    <w:rsid w:val="005B3ABB"/>
    <w:rPr>
      <w:rFonts w:ascii="Tahoma" w:eastAsia="Times New Roman" w:hAnsi="Tahoma" w:cs="Tahoma"/>
      <w:szCs w:val="20"/>
      <w:lang w:val="es-ES_tradnl" w:eastAsia="es-ES"/>
    </w:rPr>
  </w:style>
  <w:style w:type="paragraph" w:customStyle="1" w:styleId="L-guin">
    <w:name w:val="L-guión"/>
    <w:basedOn w:val="Prrafo"/>
    <w:link w:val="L-guinCar"/>
    <w:qFormat/>
    <w:rsid w:val="00990FB1"/>
    <w:pPr>
      <w:numPr>
        <w:numId w:val="6"/>
      </w:numPr>
      <w:spacing w:before="120" w:after="120"/>
    </w:pPr>
    <w:rPr>
      <w:rFonts w:eastAsiaTheme="minorHAnsi" w:cstheme="minorBidi"/>
      <w:szCs w:val="22"/>
      <w:lang w:val="en-GB" w:eastAsia="en-US"/>
    </w:rPr>
  </w:style>
  <w:style w:type="character" w:customStyle="1" w:styleId="L-guinCar">
    <w:name w:val="L-guión Car"/>
    <w:link w:val="L-guin"/>
    <w:locked/>
    <w:rsid w:val="00990FB1"/>
    <w:rPr>
      <w:rFonts w:ascii="Verdana" w:hAnsi="Verdana"/>
      <w:sz w:val="20"/>
      <w:lang w:val="en-GB"/>
    </w:rPr>
  </w:style>
  <w:style w:type="paragraph" w:customStyle="1" w:styleId="Default">
    <w:name w:val="Default"/>
    <w:rsid w:val="00895C60"/>
    <w:pPr>
      <w:autoSpaceDE w:val="0"/>
      <w:autoSpaceDN w:val="0"/>
      <w:adjustRightInd w:val="0"/>
      <w:spacing w:after="0" w:line="240" w:lineRule="auto"/>
    </w:pPr>
    <w:rPr>
      <w:rFonts w:ascii="Verdana" w:hAnsi="Verdana" w:cs="Verdana"/>
      <w:color w:val="000000"/>
      <w:sz w:val="24"/>
      <w:szCs w:val="24"/>
    </w:rPr>
  </w:style>
  <w:style w:type="character" w:customStyle="1" w:styleId="PrrafoCar1">
    <w:name w:val="Párrafo Car1"/>
    <w:locked/>
    <w:rsid w:val="007D639C"/>
    <w:rPr>
      <w:rFonts w:ascii="Arial" w:hAnsi="Arial"/>
      <w:lang w:val="en-GB"/>
    </w:rPr>
  </w:style>
  <w:style w:type="paragraph" w:customStyle="1" w:styleId="L-nmero">
    <w:name w:val="L-número"/>
    <w:basedOn w:val="Prrafo"/>
    <w:qFormat/>
    <w:rsid w:val="007D639C"/>
    <w:pPr>
      <w:numPr>
        <w:numId w:val="9"/>
      </w:numPr>
    </w:pPr>
    <w:rPr>
      <w:rFonts w:asciiTheme="minorHAnsi" w:eastAsiaTheme="minorHAnsi" w:hAnsiTheme="minorHAnsi" w:cstheme="minorBidi"/>
      <w:sz w:val="22"/>
      <w:szCs w:val="22"/>
      <w:lang w:val="en-GB" w:eastAsia="en-US"/>
    </w:rPr>
  </w:style>
  <w:style w:type="paragraph" w:customStyle="1" w:styleId="Estandar">
    <w:name w:val="Estandar"/>
    <w:basedOn w:val="Normal"/>
    <w:link w:val="EstandarCar"/>
    <w:uiPriority w:val="3"/>
    <w:unhideWhenUsed/>
    <w:rsid w:val="00814B8C"/>
    <w:pPr>
      <w:spacing w:before="0" w:after="0"/>
      <w:jc w:val="left"/>
    </w:pPr>
    <w:rPr>
      <w:rFonts w:ascii="Calibri" w:eastAsia="Calibri" w:hAnsi="Calibri"/>
      <w:b/>
      <w:szCs w:val="22"/>
      <w:lang w:val="es-ES_tradnl" w:eastAsia="en-US"/>
    </w:rPr>
  </w:style>
  <w:style w:type="paragraph" w:customStyle="1" w:styleId="Var1">
    <w:name w:val="Var1"/>
    <w:basedOn w:val="Normal"/>
    <w:uiPriority w:val="1"/>
    <w:rsid w:val="00814B8C"/>
    <w:pPr>
      <w:spacing w:before="0" w:after="0"/>
      <w:jc w:val="center"/>
    </w:pPr>
    <w:rPr>
      <w:rFonts w:ascii="Tahoma" w:eastAsiaTheme="minorHAnsi" w:hAnsi="Tahoma" w:cstheme="minorBidi"/>
      <w:b/>
      <w:sz w:val="22"/>
      <w:szCs w:val="22"/>
      <w:lang w:val="en-GB" w:eastAsia="en-US"/>
    </w:rPr>
  </w:style>
  <w:style w:type="paragraph" w:customStyle="1" w:styleId="Var2">
    <w:name w:val="Var2"/>
    <w:basedOn w:val="Var1"/>
    <w:uiPriority w:val="1"/>
    <w:rsid w:val="00814B8C"/>
    <w:pPr>
      <w:jc w:val="left"/>
    </w:pPr>
    <w:rPr>
      <w:b w:val="0"/>
      <w:sz w:val="20"/>
    </w:rPr>
  </w:style>
  <w:style w:type="paragraph" w:customStyle="1" w:styleId="L-letra">
    <w:name w:val="L-letra"/>
    <w:basedOn w:val="Prrafo"/>
    <w:qFormat/>
    <w:rsid w:val="00814B8C"/>
    <w:pPr>
      <w:numPr>
        <w:numId w:val="11"/>
      </w:numPr>
    </w:pPr>
    <w:rPr>
      <w:rFonts w:asciiTheme="minorHAnsi" w:eastAsiaTheme="minorHAnsi" w:hAnsiTheme="minorHAnsi" w:cstheme="minorBidi"/>
      <w:sz w:val="22"/>
      <w:szCs w:val="22"/>
      <w:lang w:val="en-GB" w:eastAsia="en-US"/>
    </w:rPr>
  </w:style>
  <w:style w:type="paragraph" w:customStyle="1" w:styleId="Saltar1">
    <w:name w:val="Saltar1"/>
    <w:basedOn w:val="L-letra"/>
    <w:qFormat/>
    <w:rsid w:val="00814B8C"/>
    <w:pPr>
      <w:numPr>
        <w:numId w:val="0"/>
      </w:numPr>
      <w:ind w:left="1134"/>
    </w:pPr>
  </w:style>
  <w:style w:type="paragraph" w:customStyle="1" w:styleId="Saltar2">
    <w:name w:val="Saltar2"/>
    <w:basedOn w:val="L-guin"/>
    <w:rsid w:val="00814B8C"/>
    <w:pPr>
      <w:numPr>
        <w:numId w:val="0"/>
      </w:numPr>
      <w:ind w:left="1701"/>
    </w:pPr>
  </w:style>
  <w:style w:type="paragraph" w:customStyle="1" w:styleId="TtuloTabla">
    <w:name w:val="Título Tabla"/>
    <w:basedOn w:val="Normal"/>
    <w:qFormat/>
    <w:rsid w:val="00814B8C"/>
    <w:pPr>
      <w:spacing w:before="360" w:after="120"/>
      <w:jc w:val="center"/>
    </w:pPr>
    <w:rPr>
      <w:rFonts w:ascii="Arial" w:eastAsiaTheme="minorHAnsi" w:hAnsi="Arial" w:cstheme="minorBidi"/>
      <w:b/>
      <w:iCs/>
      <w:sz w:val="22"/>
      <w:szCs w:val="18"/>
      <w:lang w:val="en-GB" w:eastAsia="en-US"/>
    </w:rPr>
  </w:style>
  <w:style w:type="paragraph" w:styleId="Tabladeilustraciones">
    <w:name w:val="table of figures"/>
    <w:basedOn w:val="Normal"/>
    <w:next w:val="Normal"/>
    <w:uiPriority w:val="99"/>
    <w:unhideWhenUsed/>
    <w:rsid w:val="00814B8C"/>
    <w:pPr>
      <w:spacing w:before="60" w:after="60"/>
      <w:ind w:left="1134" w:right="1418" w:hanging="1134"/>
    </w:pPr>
    <w:rPr>
      <w:rFonts w:ascii="Arial" w:eastAsiaTheme="minorHAnsi" w:hAnsi="Arial" w:cstheme="minorBidi"/>
      <w:sz w:val="22"/>
      <w:szCs w:val="22"/>
      <w:lang w:val="en-GB" w:eastAsia="en-US"/>
    </w:rPr>
  </w:style>
  <w:style w:type="paragraph" w:customStyle="1" w:styleId="TtuloFigura">
    <w:name w:val="Título Figura"/>
    <w:basedOn w:val="Prrafo"/>
    <w:qFormat/>
    <w:rsid w:val="00814B8C"/>
    <w:pPr>
      <w:spacing w:before="120" w:after="360"/>
      <w:jc w:val="center"/>
    </w:pPr>
    <w:rPr>
      <w:rFonts w:ascii="Arial" w:eastAsiaTheme="minorHAnsi" w:hAnsi="Arial" w:cstheme="minorBidi"/>
      <w:i/>
      <w:sz w:val="22"/>
      <w:szCs w:val="22"/>
      <w:lang w:val="en-GB" w:eastAsia="en-US"/>
    </w:rPr>
  </w:style>
  <w:style w:type="character" w:customStyle="1" w:styleId="EstandarCar">
    <w:name w:val="Estandar Car"/>
    <w:basedOn w:val="Fuentedeprrafopredeter"/>
    <w:link w:val="Estandar"/>
    <w:uiPriority w:val="3"/>
    <w:rsid w:val="00814B8C"/>
    <w:rPr>
      <w:rFonts w:ascii="Calibri" w:eastAsia="Calibri" w:hAnsi="Calibri" w:cs="Times New Roman"/>
      <w:b/>
      <w:sz w:val="20"/>
      <w:lang w:val="es-ES_tradnl"/>
    </w:rPr>
  </w:style>
  <w:style w:type="paragraph" w:customStyle="1" w:styleId="Estilo1">
    <w:name w:val="Estilo1"/>
    <w:basedOn w:val="Estandar"/>
    <w:link w:val="Estilo1Car"/>
    <w:uiPriority w:val="3"/>
    <w:unhideWhenUsed/>
    <w:rsid w:val="00814B8C"/>
    <w:rPr>
      <w:rFonts w:cs="Calibri"/>
      <w:b w:val="0"/>
    </w:rPr>
  </w:style>
  <w:style w:type="character" w:customStyle="1" w:styleId="Estilo1Car">
    <w:name w:val="Estilo1 Car"/>
    <w:basedOn w:val="Fuentedeprrafopredeter"/>
    <w:link w:val="Estilo1"/>
    <w:uiPriority w:val="3"/>
    <w:rsid w:val="00814B8C"/>
    <w:rPr>
      <w:rFonts w:ascii="Calibri" w:eastAsia="Calibri" w:hAnsi="Calibri" w:cs="Calibri"/>
      <w:sz w:val="20"/>
      <w:lang w:val="es-ES_tradnl"/>
    </w:rPr>
  </w:style>
  <w:style w:type="paragraph" w:customStyle="1" w:styleId="Identif">
    <w:name w:val="Identif"/>
    <w:basedOn w:val="Normal"/>
    <w:uiPriority w:val="1"/>
    <w:rsid w:val="00814B8C"/>
    <w:pPr>
      <w:spacing w:before="0" w:after="0"/>
      <w:jc w:val="left"/>
    </w:pPr>
    <w:rPr>
      <w:rFonts w:ascii="Arial" w:eastAsia="Calibri" w:hAnsi="Arial"/>
      <w:i/>
      <w:color w:val="808080" w:themeColor="background1" w:themeShade="80"/>
      <w:sz w:val="12"/>
      <w:szCs w:val="22"/>
      <w:lang w:val="es-ES_tradnl" w:eastAsia="en-US"/>
    </w:rPr>
  </w:style>
  <w:style w:type="paragraph" w:customStyle="1" w:styleId="Descrip">
    <w:name w:val="Descrip"/>
    <w:basedOn w:val="Normal"/>
    <w:uiPriority w:val="3"/>
    <w:unhideWhenUsed/>
    <w:rsid w:val="00814B8C"/>
    <w:pPr>
      <w:spacing w:before="0" w:after="0"/>
      <w:jc w:val="left"/>
    </w:pPr>
    <w:rPr>
      <w:rFonts w:ascii="Arial" w:eastAsia="Calibri" w:hAnsi="Arial"/>
      <w:b/>
      <w:caps/>
      <w:szCs w:val="22"/>
      <w:lang w:val="es-ES_tradnl" w:eastAsia="en-US"/>
    </w:rPr>
  </w:style>
  <w:style w:type="paragraph" w:customStyle="1" w:styleId="Tabla-FiguraEstilo">
    <w:name w:val="Tabla-Figura Estilo"/>
    <w:basedOn w:val="Prrafo"/>
    <w:qFormat/>
    <w:rsid w:val="00814B8C"/>
    <w:pPr>
      <w:spacing w:before="0" w:after="0"/>
      <w:jc w:val="left"/>
    </w:pPr>
    <w:rPr>
      <w:rFonts w:ascii="Arial" w:eastAsiaTheme="minorHAnsi" w:hAnsi="Arial" w:cstheme="minorBidi"/>
      <w:szCs w:val="22"/>
      <w:lang w:val="en-GB" w:eastAsia="en-US"/>
    </w:rPr>
  </w:style>
  <w:style w:type="paragraph" w:customStyle="1" w:styleId="Fijo">
    <w:name w:val="Fijo"/>
    <w:basedOn w:val="Normal"/>
    <w:rsid w:val="00814B8C"/>
    <w:pPr>
      <w:spacing w:before="0" w:after="0"/>
    </w:pPr>
    <w:rPr>
      <w:rFonts w:asciiTheme="majorHAnsi" w:eastAsiaTheme="minorHAnsi" w:hAnsiTheme="majorHAnsi" w:cstheme="minorBidi"/>
      <w:sz w:val="22"/>
      <w:szCs w:val="20"/>
      <w:lang w:val="en-GB" w:eastAsia="en-US"/>
    </w:rPr>
  </w:style>
  <w:style w:type="table" w:customStyle="1" w:styleId="Tablaconcuadrcula1">
    <w:name w:val="Tabla con cuadrícula1"/>
    <w:basedOn w:val="Tablanormal"/>
    <w:next w:val="Tablaconcuadrcula"/>
    <w:uiPriority w:val="39"/>
    <w:rsid w:val="00814B8C"/>
    <w:pPr>
      <w:spacing w:after="0" w:line="240" w:lineRule="auto"/>
      <w:jc w:val="both"/>
    </w:pPr>
    <w:rPr>
      <w:rFonts w:ascii="Arial" w:eastAsia="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20">
    <w:name w:val="Var 2"/>
    <w:rsid w:val="00814B8C"/>
    <w:pPr>
      <w:spacing w:after="0" w:line="240" w:lineRule="auto"/>
    </w:pPr>
    <w:rPr>
      <w:rFonts w:ascii="Times New Roman" w:eastAsia="Times New Roman" w:hAnsi="Times New Roman" w:cs="Times New Roman"/>
      <w:sz w:val="20"/>
      <w:szCs w:val="20"/>
      <w:lang w:val="en-GB" w:eastAsia="es-ES"/>
    </w:rPr>
  </w:style>
  <w:style w:type="character" w:styleId="Hipervnculovisitado">
    <w:name w:val="FollowedHyperlink"/>
    <w:basedOn w:val="Fuentedeprrafopredeter"/>
    <w:uiPriority w:val="99"/>
    <w:semiHidden/>
    <w:unhideWhenUsed/>
    <w:rsid w:val="00814B8C"/>
    <w:rPr>
      <w:color w:val="800080" w:themeColor="followedHyperlink"/>
      <w:u w:val="single"/>
    </w:rPr>
  </w:style>
  <w:style w:type="paragraph" w:styleId="Textonotapie">
    <w:name w:val="footnote text"/>
    <w:basedOn w:val="Normal"/>
    <w:link w:val="TextonotapieCar"/>
    <w:semiHidden/>
    <w:unhideWhenUsed/>
    <w:rsid w:val="00814B8C"/>
    <w:pPr>
      <w:spacing w:before="0" w:after="0" w:line="288" w:lineRule="auto"/>
      <w:jc w:val="left"/>
    </w:pPr>
    <w:rPr>
      <w:rFonts w:ascii="Courier" w:hAnsi="Courier"/>
      <w:szCs w:val="20"/>
      <w:lang w:val="en-GB" w:eastAsia="en-GB"/>
    </w:rPr>
  </w:style>
  <w:style w:type="character" w:customStyle="1" w:styleId="TextonotapieCar">
    <w:name w:val="Texto nota pie Car"/>
    <w:basedOn w:val="Fuentedeprrafopredeter"/>
    <w:link w:val="Textonotapie"/>
    <w:semiHidden/>
    <w:rsid w:val="00814B8C"/>
    <w:rPr>
      <w:rFonts w:ascii="Courier" w:eastAsia="Times New Roman" w:hAnsi="Courier" w:cs="Times New Roman"/>
      <w:sz w:val="20"/>
      <w:szCs w:val="20"/>
      <w:lang w:val="en-GB" w:eastAsia="en-GB"/>
    </w:rPr>
  </w:style>
  <w:style w:type="paragraph" w:styleId="Mapadeldocumento">
    <w:name w:val="Document Map"/>
    <w:basedOn w:val="Normal"/>
    <w:link w:val="MapadeldocumentoCar"/>
    <w:semiHidden/>
    <w:unhideWhenUsed/>
    <w:rsid w:val="00814B8C"/>
    <w:pPr>
      <w:spacing w:before="0" w:after="0" w:line="288" w:lineRule="auto"/>
      <w:jc w:val="left"/>
    </w:pPr>
    <w:rPr>
      <w:rFonts w:ascii="Tahoma" w:hAnsi="Tahoma" w:cs="Tahoma"/>
      <w:sz w:val="16"/>
      <w:szCs w:val="16"/>
      <w:lang w:val="en-GB"/>
    </w:rPr>
  </w:style>
  <w:style w:type="character" w:customStyle="1" w:styleId="MapadeldocumentoCar">
    <w:name w:val="Mapa del documento Car"/>
    <w:basedOn w:val="Fuentedeprrafopredeter"/>
    <w:link w:val="Mapadeldocumento"/>
    <w:semiHidden/>
    <w:rsid w:val="00814B8C"/>
    <w:rPr>
      <w:rFonts w:ascii="Tahoma" w:eastAsia="Times New Roman" w:hAnsi="Tahoma" w:cs="Tahoma"/>
      <w:sz w:val="16"/>
      <w:szCs w:val="16"/>
      <w:lang w:val="en-GB" w:eastAsia="es-ES"/>
    </w:rPr>
  </w:style>
  <w:style w:type="paragraph" w:customStyle="1" w:styleId="Fijo1">
    <w:name w:val="Fijo 1"/>
    <w:rsid w:val="00814B8C"/>
    <w:pPr>
      <w:spacing w:after="0" w:line="240" w:lineRule="auto"/>
    </w:pPr>
    <w:rPr>
      <w:rFonts w:ascii="Arial" w:eastAsia="Times New Roman" w:hAnsi="Arial" w:cs="Times New Roman"/>
      <w:sz w:val="18"/>
      <w:szCs w:val="20"/>
      <w:lang w:val="en-GB" w:eastAsia="es-ES"/>
    </w:rPr>
  </w:style>
  <w:style w:type="character" w:customStyle="1" w:styleId="Var1Car">
    <w:name w:val="Var 1 Car"/>
    <w:link w:val="Var10"/>
    <w:locked/>
    <w:rsid w:val="00814B8C"/>
    <w:rPr>
      <w:b/>
      <w:sz w:val="24"/>
      <w:lang w:val="en-GB"/>
    </w:rPr>
  </w:style>
  <w:style w:type="paragraph" w:customStyle="1" w:styleId="Var10">
    <w:name w:val="Var 1"/>
    <w:link w:val="Var1Car"/>
    <w:rsid w:val="00814B8C"/>
    <w:pPr>
      <w:spacing w:after="0" w:line="240" w:lineRule="auto"/>
    </w:pPr>
    <w:rPr>
      <w:b/>
      <w:sz w:val="24"/>
      <w:lang w:val="en-GB"/>
    </w:rPr>
  </w:style>
  <w:style w:type="paragraph" w:customStyle="1" w:styleId="Cabec1">
    <w:name w:val="Cabec1"/>
    <w:rsid w:val="00814B8C"/>
    <w:pPr>
      <w:spacing w:after="0" w:line="240" w:lineRule="auto"/>
    </w:pPr>
    <w:rPr>
      <w:rFonts w:ascii="Arial" w:eastAsia="Times New Roman" w:hAnsi="Arial" w:cs="Times New Roman"/>
      <w:noProof/>
      <w:sz w:val="20"/>
      <w:lang w:val="en-GB" w:eastAsia="es-ES"/>
    </w:rPr>
  </w:style>
  <w:style w:type="paragraph" w:customStyle="1" w:styleId="Fijo2">
    <w:name w:val="Fijo 2"/>
    <w:rsid w:val="00814B8C"/>
    <w:pPr>
      <w:spacing w:before="120" w:after="60" w:line="240" w:lineRule="auto"/>
    </w:pPr>
    <w:rPr>
      <w:rFonts w:ascii="Arial" w:eastAsia="Times New Roman" w:hAnsi="Arial" w:cs="Times New Roman"/>
      <w:b/>
      <w:caps/>
      <w:sz w:val="18"/>
      <w:szCs w:val="20"/>
      <w:lang w:val="en-GB" w:eastAsia="es-ES"/>
    </w:rPr>
  </w:style>
  <w:style w:type="paragraph" w:customStyle="1" w:styleId="FIJO0">
    <w:name w:val="FIJO"/>
    <w:basedOn w:val="Normal"/>
    <w:next w:val="Normal"/>
    <w:rsid w:val="00814B8C"/>
    <w:pPr>
      <w:tabs>
        <w:tab w:val="left" w:pos="-720"/>
        <w:tab w:val="left" w:pos="0"/>
        <w:tab w:val="left" w:pos="565"/>
      </w:tabs>
      <w:suppressAutoHyphens/>
      <w:spacing w:before="94" w:after="54" w:line="288" w:lineRule="auto"/>
      <w:jc w:val="left"/>
    </w:pPr>
    <w:rPr>
      <w:rFonts w:ascii="Arial" w:hAnsi="Arial"/>
      <w:noProof/>
      <w:sz w:val="18"/>
      <w:szCs w:val="14"/>
      <w:lang w:val="en-GB"/>
    </w:rPr>
  </w:style>
  <w:style w:type="paragraph" w:customStyle="1" w:styleId="Anexo5">
    <w:name w:val="Anexo5"/>
    <w:basedOn w:val="Prrafo"/>
    <w:rsid w:val="00814B8C"/>
    <w:pPr>
      <w:tabs>
        <w:tab w:val="num" w:pos="360"/>
      </w:tabs>
      <w:spacing w:before="360" w:after="360" w:line="288" w:lineRule="auto"/>
      <w:ind w:left="567"/>
    </w:pPr>
    <w:rPr>
      <w:rFonts w:ascii="Arial" w:eastAsiaTheme="minorHAnsi" w:hAnsi="Arial" w:cs="Arial"/>
      <w:sz w:val="22"/>
      <w:szCs w:val="20"/>
      <w:lang w:val="es-ES_tradnl" w:eastAsia="en-US"/>
    </w:rPr>
  </w:style>
  <w:style w:type="paragraph" w:customStyle="1" w:styleId="Anexo6">
    <w:name w:val="Anexo6"/>
    <w:basedOn w:val="Prrafo"/>
    <w:rsid w:val="00814B8C"/>
    <w:pPr>
      <w:tabs>
        <w:tab w:val="num" w:pos="360"/>
      </w:tabs>
      <w:spacing w:before="360" w:after="360" w:line="288" w:lineRule="auto"/>
      <w:ind w:left="567"/>
    </w:pPr>
    <w:rPr>
      <w:rFonts w:ascii="Arial" w:eastAsiaTheme="minorHAnsi" w:hAnsi="Arial" w:cs="Arial"/>
      <w:sz w:val="22"/>
      <w:szCs w:val="20"/>
      <w:lang w:val="es-ES_tradnl" w:eastAsia="en-US"/>
    </w:rPr>
  </w:style>
  <w:style w:type="paragraph" w:customStyle="1" w:styleId="ARETEMP2">
    <w:name w:val="ARETEMP2"/>
    <w:rsid w:val="00814B8C"/>
    <w:pPr>
      <w:autoSpaceDE w:val="0"/>
      <w:autoSpaceDN w:val="0"/>
      <w:spacing w:after="0" w:line="240" w:lineRule="auto"/>
      <w:jc w:val="center"/>
    </w:pPr>
    <w:rPr>
      <w:rFonts w:ascii="Arial" w:eastAsia="Times New Roman" w:hAnsi="Arial" w:cs="Times New Roman"/>
      <w:noProof/>
      <w:sz w:val="16"/>
      <w:szCs w:val="20"/>
      <w:lang w:val="en-US" w:eastAsia="es-ES"/>
    </w:rPr>
  </w:style>
  <w:style w:type="character" w:styleId="Refdenotaalpie">
    <w:name w:val="footnote reference"/>
    <w:semiHidden/>
    <w:unhideWhenUsed/>
    <w:rsid w:val="00814B8C"/>
    <w:rPr>
      <w:position w:val="6"/>
      <w:sz w:val="16"/>
    </w:rPr>
  </w:style>
  <w:style w:type="paragraph" w:customStyle="1" w:styleId="L-Nmero0">
    <w:name w:val="L-Número"/>
    <w:basedOn w:val="Prrafo"/>
    <w:qFormat/>
    <w:rsid w:val="00814B8C"/>
    <w:pPr>
      <w:spacing w:line="288" w:lineRule="auto"/>
    </w:pPr>
    <w:rPr>
      <w:rFonts w:ascii="Arial" w:hAnsi="Arial"/>
      <w:sz w:val="22"/>
      <w:lang w:val="en-GB"/>
    </w:rPr>
  </w:style>
  <w:style w:type="paragraph" w:customStyle="1" w:styleId="paragraph">
    <w:name w:val="paragraph"/>
    <w:basedOn w:val="Normal"/>
    <w:rsid w:val="00814B8C"/>
    <w:pPr>
      <w:spacing w:before="100" w:beforeAutospacing="1" w:after="100" w:afterAutospacing="1"/>
      <w:jc w:val="left"/>
    </w:pPr>
    <w:rPr>
      <w:rFonts w:ascii="Times New Roman" w:hAnsi="Times New Roman"/>
      <w:sz w:val="24"/>
      <w:lang w:val="en-GB" w:eastAsia="en-GB"/>
    </w:rPr>
  </w:style>
  <w:style w:type="character" w:customStyle="1" w:styleId="normaltextrun">
    <w:name w:val="normaltextrun"/>
    <w:basedOn w:val="Fuentedeprrafopredeter"/>
    <w:rsid w:val="00814B8C"/>
  </w:style>
  <w:style w:type="character" w:customStyle="1" w:styleId="eop">
    <w:name w:val="eop"/>
    <w:basedOn w:val="Fuentedeprrafopredeter"/>
    <w:rsid w:val="00814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2036">
      <w:bodyDiv w:val="1"/>
      <w:marLeft w:val="0"/>
      <w:marRight w:val="0"/>
      <w:marTop w:val="0"/>
      <w:marBottom w:val="0"/>
      <w:divBdr>
        <w:top w:val="none" w:sz="0" w:space="0" w:color="auto"/>
        <w:left w:val="none" w:sz="0" w:space="0" w:color="auto"/>
        <w:bottom w:val="none" w:sz="0" w:space="0" w:color="auto"/>
        <w:right w:val="none" w:sz="0" w:space="0" w:color="auto"/>
      </w:divBdr>
    </w:div>
    <w:div w:id="322590012">
      <w:bodyDiv w:val="1"/>
      <w:marLeft w:val="0"/>
      <w:marRight w:val="0"/>
      <w:marTop w:val="0"/>
      <w:marBottom w:val="0"/>
      <w:divBdr>
        <w:top w:val="none" w:sz="0" w:space="0" w:color="auto"/>
        <w:left w:val="none" w:sz="0" w:space="0" w:color="auto"/>
        <w:bottom w:val="none" w:sz="0" w:space="0" w:color="auto"/>
        <w:right w:val="none" w:sz="0" w:space="0" w:color="auto"/>
      </w:divBdr>
    </w:div>
    <w:div w:id="328216572">
      <w:bodyDiv w:val="1"/>
      <w:marLeft w:val="0"/>
      <w:marRight w:val="0"/>
      <w:marTop w:val="0"/>
      <w:marBottom w:val="0"/>
      <w:divBdr>
        <w:top w:val="none" w:sz="0" w:space="0" w:color="auto"/>
        <w:left w:val="none" w:sz="0" w:space="0" w:color="auto"/>
        <w:bottom w:val="none" w:sz="0" w:space="0" w:color="auto"/>
        <w:right w:val="none" w:sz="0" w:space="0" w:color="auto"/>
      </w:divBdr>
    </w:div>
    <w:div w:id="767385159">
      <w:bodyDiv w:val="1"/>
      <w:marLeft w:val="0"/>
      <w:marRight w:val="0"/>
      <w:marTop w:val="0"/>
      <w:marBottom w:val="0"/>
      <w:divBdr>
        <w:top w:val="none" w:sz="0" w:space="0" w:color="auto"/>
        <w:left w:val="none" w:sz="0" w:space="0" w:color="auto"/>
        <w:bottom w:val="none" w:sz="0" w:space="0" w:color="auto"/>
        <w:right w:val="none" w:sz="0" w:space="0" w:color="auto"/>
      </w:divBdr>
    </w:div>
    <w:div w:id="820658519">
      <w:bodyDiv w:val="1"/>
      <w:marLeft w:val="0"/>
      <w:marRight w:val="0"/>
      <w:marTop w:val="0"/>
      <w:marBottom w:val="0"/>
      <w:divBdr>
        <w:top w:val="none" w:sz="0" w:space="0" w:color="auto"/>
        <w:left w:val="none" w:sz="0" w:space="0" w:color="auto"/>
        <w:bottom w:val="none" w:sz="0" w:space="0" w:color="auto"/>
        <w:right w:val="none" w:sz="0" w:space="0" w:color="auto"/>
      </w:divBdr>
    </w:div>
    <w:div w:id="868761012">
      <w:bodyDiv w:val="1"/>
      <w:marLeft w:val="0"/>
      <w:marRight w:val="0"/>
      <w:marTop w:val="0"/>
      <w:marBottom w:val="0"/>
      <w:divBdr>
        <w:top w:val="none" w:sz="0" w:space="0" w:color="auto"/>
        <w:left w:val="none" w:sz="0" w:space="0" w:color="auto"/>
        <w:bottom w:val="none" w:sz="0" w:space="0" w:color="auto"/>
        <w:right w:val="none" w:sz="0" w:space="0" w:color="auto"/>
      </w:divBdr>
    </w:div>
    <w:div w:id="1883127560">
      <w:bodyDiv w:val="1"/>
      <w:marLeft w:val="0"/>
      <w:marRight w:val="0"/>
      <w:marTop w:val="0"/>
      <w:marBottom w:val="0"/>
      <w:divBdr>
        <w:top w:val="none" w:sz="0" w:space="0" w:color="auto"/>
        <w:left w:val="none" w:sz="0" w:space="0" w:color="auto"/>
        <w:bottom w:val="none" w:sz="0" w:space="0" w:color="auto"/>
        <w:right w:val="none" w:sz="0" w:space="0" w:color="auto"/>
      </w:divBdr>
    </w:div>
    <w:div w:id="209027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J:\NEWORD16\Corp\22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4A84C84C417446A38DF4C113B0077A" ma:contentTypeVersion="14" ma:contentTypeDescription="Crear nuevo documento." ma:contentTypeScope="" ma:versionID="d8dd36b1b0bbcdddfb15a81eaa95f320">
  <xsd:schema xmlns:xsd="http://www.w3.org/2001/XMLSchema" xmlns:xs="http://www.w3.org/2001/XMLSchema" xmlns:p="http://schemas.microsoft.com/office/2006/metadata/properties" xmlns:ns3="24eb72c4-9a1a-454e-a630-4ae987bf0d55" xmlns:ns4="71de74b9-2522-4ef8-b60e-864f355675b9" targetNamespace="http://schemas.microsoft.com/office/2006/metadata/properties" ma:root="true" ma:fieldsID="f7c02af410db178a3f2d503ad5a6785f" ns3:_="" ns4:_="">
    <xsd:import namespace="24eb72c4-9a1a-454e-a630-4ae987bf0d55"/>
    <xsd:import namespace="71de74b9-2522-4ef8-b60e-864f355675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eb72c4-9a1a-454e-a630-4ae987bf0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de74b9-2522-4ef8-b60e-864f355675b9"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4eb72c4-9a1a-454e-a630-4ae987bf0d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37E0B-6030-4F73-B744-530E54B3D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eb72c4-9a1a-454e-a630-4ae987bf0d55"/>
    <ds:schemaRef ds:uri="71de74b9-2522-4ef8-b60e-864f35567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364C3-5A34-4BEB-8C50-0F3B2056A395}">
  <ds:schemaRefs>
    <ds:schemaRef ds:uri="http://schemas.microsoft.com/office/2006/metadata/properties"/>
    <ds:schemaRef ds:uri="http://schemas.microsoft.com/office/infopath/2007/PartnerControls"/>
    <ds:schemaRef ds:uri="24eb72c4-9a1a-454e-a630-4ae987bf0d55"/>
  </ds:schemaRefs>
</ds:datastoreItem>
</file>

<file path=customXml/itemProps3.xml><?xml version="1.0" encoding="utf-8"?>
<ds:datastoreItem xmlns:ds="http://schemas.openxmlformats.org/officeDocument/2006/customXml" ds:itemID="{8641435F-3BC6-46BB-91DA-EAE659075DA4}">
  <ds:schemaRefs>
    <ds:schemaRef ds:uri="http://schemas.microsoft.com/sharepoint/v3/contenttype/forms"/>
  </ds:schemaRefs>
</ds:datastoreItem>
</file>

<file path=customXml/itemProps4.xml><?xml version="1.0" encoding="utf-8"?>
<ds:datastoreItem xmlns:ds="http://schemas.openxmlformats.org/officeDocument/2006/customXml" ds:itemID="{7B8A9250-C2E4-4103-9B0C-9D298AD6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225.dotx</Template>
  <TotalTime>6892</TotalTime>
  <Pages>81</Pages>
  <Words>23526</Words>
  <Characters>129399</Characters>
  <Application>Microsoft Office Word</Application>
  <DocSecurity>0</DocSecurity>
  <Lines>1078</Lines>
  <Paragraphs>305</Paragraphs>
  <ScaleCrop>false</ScaleCrop>
  <HeadingPairs>
    <vt:vector size="2" baseType="variant">
      <vt:variant>
        <vt:lpstr>Título</vt:lpstr>
      </vt:variant>
      <vt:variant>
        <vt:i4>1</vt:i4>
      </vt:variant>
    </vt:vector>
  </HeadingPairs>
  <TitlesOfParts>
    <vt:vector size="1" baseType="lpstr">
      <vt:lpstr/>
    </vt:vector>
  </TitlesOfParts>
  <Company>EAI</Company>
  <LinksUpToDate>false</LinksUpToDate>
  <CharactersWithSpaces>152620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GTT</dc:creator>
  <cp:lastModifiedBy>Lucas Lescure</cp:lastModifiedBy>
  <cp:revision>9</cp:revision>
  <cp:lastPrinted>2022-12-20T14:04:00Z</cp:lastPrinted>
  <dcterms:created xsi:type="dcterms:W3CDTF">2022-10-13T09:39:00Z</dcterms:created>
  <dcterms:modified xsi:type="dcterms:W3CDTF">2023-06-09T10:00:00Z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0x0101003E4A84C84C417446A38DF4C113B0077A</vt:lpwstr>
  </property>
</Properties>
</file>